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EC2BF" w14:textId="77777777" w:rsidR="001A6E44" w:rsidRPr="009503AE" w:rsidRDefault="001A6E44" w:rsidP="001A6E44">
      <w:pPr>
        <w:widowControl w:val="0"/>
        <w:autoSpaceDE w:val="0"/>
        <w:autoSpaceDN w:val="0"/>
        <w:adjustRightInd w:val="0"/>
        <w:spacing w:after="240" w:line="276" w:lineRule="auto"/>
        <w:ind w:left="-142"/>
        <w:jc w:val="both"/>
        <w:rPr>
          <w:rFonts w:ascii="Arial" w:hAnsi="Arial" w:cs="Arial"/>
          <w:b/>
          <w:color w:val="000000" w:themeColor="text1"/>
          <w:sz w:val="20"/>
          <w:szCs w:val="20"/>
        </w:rPr>
      </w:pPr>
      <w:r w:rsidRPr="009503AE">
        <w:rPr>
          <w:rFonts w:ascii="Arial" w:hAnsi="Arial" w:cs="Arial"/>
          <w:b/>
          <w:color w:val="000000" w:themeColor="text1"/>
          <w:sz w:val="20"/>
          <w:szCs w:val="20"/>
        </w:rPr>
        <w:t>RESUM:</w:t>
      </w:r>
    </w:p>
    <w:p w14:paraId="5E81CE0F" w14:textId="3F2CE7C0"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rPr>
      </w:pPr>
      <w:r w:rsidRPr="001A6E44">
        <w:rPr>
          <w:rFonts w:ascii="Arial" w:hAnsi="Arial" w:cs="Arial"/>
          <w:color w:val="000000" w:themeColor="text1"/>
          <w:sz w:val="20"/>
          <w:szCs w:val="20"/>
        </w:rPr>
        <w:t xml:space="preserve">Aquest projecte d’investigació analitza com a partir de les tertúlies literàries dialògiques (TLD), actuació educativa d’èxit avaluada en al marc del projecte de recerca INCLUD-ED (Programa Marc, Comissió Europea), es generen trajectòries de transformació social. L’anàlisi s’ha centrat en dones musulmanes, triplement discriminades: per cultura, per manca de títols i pel fet de ser dones. En aquest estudi es vol donar veu </w:t>
      </w:r>
      <w:r w:rsidR="00A205CD">
        <w:rPr>
          <w:rFonts w:ascii="Arial" w:hAnsi="Arial" w:cs="Arial"/>
          <w:color w:val="000000" w:themeColor="text1"/>
          <w:sz w:val="20"/>
          <w:szCs w:val="20"/>
        </w:rPr>
        <w:t xml:space="preserve">a </w:t>
      </w:r>
      <w:r w:rsidRPr="001A6E44">
        <w:rPr>
          <w:rFonts w:ascii="Arial" w:hAnsi="Arial" w:cs="Arial"/>
          <w:color w:val="000000" w:themeColor="text1"/>
          <w:sz w:val="20"/>
          <w:szCs w:val="20"/>
        </w:rPr>
        <w:t xml:space="preserve">aquestes dones, promovent la seva </w:t>
      </w:r>
      <w:proofErr w:type="spellStart"/>
      <w:r w:rsidRPr="001A6E44">
        <w:rPr>
          <w:rFonts w:ascii="Arial" w:hAnsi="Arial" w:cs="Arial"/>
          <w:color w:val="000000" w:themeColor="text1"/>
          <w:sz w:val="20"/>
          <w:szCs w:val="20"/>
        </w:rPr>
        <w:t>visibilització</w:t>
      </w:r>
      <w:proofErr w:type="spellEnd"/>
      <w:r w:rsidRPr="001A6E44">
        <w:rPr>
          <w:rFonts w:ascii="Arial" w:hAnsi="Arial" w:cs="Arial"/>
          <w:color w:val="000000" w:themeColor="text1"/>
          <w:sz w:val="20"/>
          <w:szCs w:val="20"/>
        </w:rPr>
        <w:t xml:space="preserve"> en el procés de </w:t>
      </w:r>
      <w:r w:rsidRPr="009503AE">
        <w:rPr>
          <w:rFonts w:ascii="Arial" w:hAnsi="Arial" w:cs="Arial"/>
          <w:color w:val="000000" w:themeColor="text1"/>
          <w:sz w:val="20"/>
          <w:szCs w:val="20"/>
        </w:rPr>
        <w:t>recerca. En aquesta línia la pregunta de recerca és: Les TLD potencien la transformació quotidiana de la vida familiar de les dones musulmanes? I si ho fan, com ho fan? Per tal de trobar resposta a aquest plantejament s’han marcat tres objectius, en primer lloc, recollir les percepcions de les dones musulmanes entorn les TLD. En segon lloc, analitzar si hi ha una modificació d’expectatives relacionades amb l’educació i la participació ciutadana, i si és així comprovar quines. I en tercer lloc, estudiar si hi ha canvis en les</w:t>
      </w:r>
      <w:r w:rsidRPr="001A6E44">
        <w:rPr>
          <w:rFonts w:ascii="Arial" w:hAnsi="Arial" w:cs="Arial"/>
          <w:color w:val="000000" w:themeColor="text1"/>
          <w:sz w:val="20"/>
          <w:szCs w:val="20"/>
        </w:rPr>
        <w:t xml:space="preserve"> interaccions en el sí de la família.</w:t>
      </w:r>
    </w:p>
    <w:p w14:paraId="34CB09E4"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rPr>
      </w:pPr>
      <w:r w:rsidRPr="001A6E44">
        <w:rPr>
          <w:rFonts w:ascii="Arial" w:hAnsi="Arial" w:cs="Arial"/>
          <w:color w:val="000000" w:themeColor="text1"/>
          <w:sz w:val="20"/>
          <w:szCs w:val="20"/>
        </w:rPr>
        <w:t>Per assolir aquests objectius l’estratègia metodològica té un enfocament comunicatiu i s’implementen quatre tècniques d’anàlisi. Primerament, una anàlisi de dades secundàries, cercant informació i analitzant estudis realitzats per la comunitat científica tan sobre lectura dialògica com de dona musulmana, participació educativa i interacció familiar. Seguidament, durant set mesos es portà a la pràctica el treball de camp utilitzant observacions comunicatives en les sessions setmanals de TLD de l’escola Mediterrani (</w:t>
      </w:r>
      <w:proofErr w:type="spellStart"/>
      <w:r w:rsidRPr="001A6E44">
        <w:rPr>
          <w:rFonts w:ascii="Arial" w:hAnsi="Arial" w:cs="Arial"/>
          <w:color w:val="000000" w:themeColor="text1"/>
          <w:sz w:val="20"/>
          <w:szCs w:val="20"/>
        </w:rPr>
        <w:t>Campclar</w:t>
      </w:r>
      <w:proofErr w:type="spellEnd"/>
      <w:r w:rsidRPr="001A6E44">
        <w:rPr>
          <w:rFonts w:ascii="Arial" w:hAnsi="Arial" w:cs="Arial"/>
          <w:color w:val="000000" w:themeColor="text1"/>
          <w:sz w:val="20"/>
          <w:szCs w:val="20"/>
        </w:rPr>
        <w:t xml:space="preserve">- Tarragona). En tercer lloc, s’han realitzat sis relats de vida quotidiana a mares musulmanes per tal de recollir les seves pròpies percepcions i vivències. I finalment, s’ha realitzat un grup de discussió per tal de dialogar conjuntament entorn el sentit i el significat de les TLD. </w:t>
      </w:r>
    </w:p>
    <w:p w14:paraId="6C472DA4"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rPr>
      </w:pPr>
      <w:r w:rsidRPr="001A6E44">
        <w:rPr>
          <w:rFonts w:ascii="Arial" w:hAnsi="Arial" w:cs="Arial"/>
          <w:b/>
          <w:color w:val="000000" w:themeColor="text1"/>
          <w:sz w:val="20"/>
          <w:szCs w:val="20"/>
        </w:rPr>
        <w:t>Paraules clau:</w:t>
      </w:r>
      <w:r w:rsidRPr="001A6E44">
        <w:rPr>
          <w:rFonts w:ascii="Arial" w:hAnsi="Arial" w:cs="Arial"/>
          <w:color w:val="000000" w:themeColor="text1"/>
          <w:sz w:val="20"/>
          <w:szCs w:val="20"/>
        </w:rPr>
        <w:t xml:space="preserve"> </w:t>
      </w:r>
      <w:bookmarkStart w:id="0" w:name="_GoBack"/>
      <w:r w:rsidRPr="001A6E44">
        <w:rPr>
          <w:rFonts w:ascii="Arial" w:hAnsi="Arial" w:cs="Arial"/>
          <w:color w:val="000000" w:themeColor="text1"/>
          <w:sz w:val="20"/>
          <w:szCs w:val="20"/>
        </w:rPr>
        <w:t>tertúlies literàries dialògiques, comunitat, aprenentatge, transformació i mares musulmanes.</w:t>
      </w:r>
    </w:p>
    <w:bookmarkEnd w:id="0"/>
    <w:p w14:paraId="1D480917" w14:textId="77777777" w:rsidR="00B71C4E" w:rsidRDefault="00B71C4E" w:rsidP="001A6E44">
      <w:pPr>
        <w:widowControl w:val="0"/>
        <w:autoSpaceDE w:val="0"/>
        <w:autoSpaceDN w:val="0"/>
        <w:adjustRightInd w:val="0"/>
        <w:spacing w:after="240" w:line="276" w:lineRule="auto"/>
        <w:ind w:left="-142"/>
        <w:jc w:val="both"/>
        <w:rPr>
          <w:rFonts w:ascii="Arial" w:hAnsi="Arial" w:cs="Arial"/>
          <w:b/>
          <w:color w:val="000000" w:themeColor="text1"/>
          <w:sz w:val="20"/>
          <w:szCs w:val="20"/>
        </w:rPr>
      </w:pPr>
    </w:p>
    <w:p w14:paraId="01AEE72A"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b/>
          <w:color w:val="000000" w:themeColor="text1"/>
          <w:sz w:val="20"/>
          <w:szCs w:val="20"/>
        </w:rPr>
      </w:pPr>
      <w:r w:rsidRPr="001A6E44">
        <w:rPr>
          <w:rFonts w:ascii="Arial" w:hAnsi="Arial" w:cs="Arial"/>
          <w:b/>
          <w:color w:val="000000" w:themeColor="text1"/>
          <w:sz w:val="20"/>
          <w:szCs w:val="20"/>
        </w:rPr>
        <w:t xml:space="preserve">RESUMEN: </w:t>
      </w:r>
    </w:p>
    <w:p w14:paraId="2DE6F007"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lang w:val="es-ES_tradnl"/>
        </w:rPr>
      </w:pPr>
      <w:r w:rsidRPr="001A6E44">
        <w:rPr>
          <w:rFonts w:ascii="Arial" w:hAnsi="Arial" w:cs="Arial"/>
          <w:color w:val="000000" w:themeColor="text1"/>
          <w:sz w:val="20"/>
          <w:szCs w:val="20"/>
          <w:lang w:val="es-ES_tradnl"/>
        </w:rPr>
        <w:t>Este proyecto de investigación analiza como a partir de las tertulias literarias dialógicas (TLD), actuación educativa de éxito avalada en el marco del proyecto de investigación INCLUD-ED (Programa Marco, Comisión Europea) se generan trayectorias de transformación social. El análisis se ha centrado en mujeres musulmanes, triplemente discriminadas: por cultura, carencia de títulos y por el hecho de ser mujeres. En este estudio se quiere dar voz a estas mujeres, promoviendo su visualización en el proceso de investigación. En esta línea la pregunta de investigación es: ¿Las TLD potencian la transformación cotidiana de la vida familiar de las mujeres musulmanas?  Y si lo hacen, ¿Como lo hacen? Para encontrar respuesta a este planteamiento se han marcado tres objetivos, en primer lugar, recoger las percepciones de las mujeres musulmanes entorno las TLD.  En segundo lugar, analizar si hay una modificación de las expectativas relacionada con la educación y la participación ciudadana, y si es así comprobar cuales. Y en tercer lugar, estudiar si hay cambios en las interacciones en el si de la familia.</w:t>
      </w:r>
    </w:p>
    <w:p w14:paraId="0F93181C"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lang w:val="es-ES_tradnl"/>
        </w:rPr>
      </w:pPr>
      <w:r w:rsidRPr="001A6E44">
        <w:rPr>
          <w:rFonts w:ascii="Arial" w:hAnsi="Arial" w:cs="Arial"/>
          <w:color w:val="000000" w:themeColor="text1"/>
          <w:sz w:val="20"/>
          <w:szCs w:val="20"/>
          <w:lang w:val="es-ES_tradnl"/>
        </w:rPr>
        <w:t xml:space="preserve">Para alcanzar estos objetivos la estrategia metodológica tiene un enfoque comunicativo y se implantan cuatro técnicas de análisis. Primeramente, un análisis de datos secundarios, buscando información y analizando estudios realizados por la comunidad científica tanto sobre lectura dialógica como de mujer musulmana, participación educativa y interacción familiar. Seguidamente, durante siete meses se llevo a la práctica el trabajo de campo utilizando observaciones comunicativas en las sesiones semanales de TLD de la escuela </w:t>
      </w:r>
      <w:proofErr w:type="spellStart"/>
      <w:r w:rsidRPr="001A6E44">
        <w:rPr>
          <w:rFonts w:ascii="Arial" w:hAnsi="Arial" w:cs="Arial"/>
          <w:color w:val="000000" w:themeColor="text1"/>
          <w:sz w:val="20"/>
          <w:szCs w:val="20"/>
          <w:lang w:val="es-ES_tradnl"/>
        </w:rPr>
        <w:t>Mediterrani</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Campclar</w:t>
      </w:r>
      <w:proofErr w:type="spellEnd"/>
      <w:r w:rsidRPr="001A6E44">
        <w:rPr>
          <w:rFonts w:ascii="Arial" w:hAnsi="Arial" w:cs="Arial"/>
          <w:color w:val="000000" w:themeColor="text1"/>
          <w:sz w:val="20"/>
          <w:szCs w:val="20"/>
          <w:lang w:val="es-ES_tradnl"/>
        </w:rPr>
        <w:t xml:space="preserve">-Tarragona). En tercer lugar, se realizaron seis relatos de vida cotidiana en madres musulmanes para recoger sus propias percepciones y vivencias. Y finalmente, se ha realizado un grupo de discusión con el fin de dialogar conjuntamente entorno el sentido y el significado de las TLD. </w:t>
      </w:r>
    </w:p>
    <w:p w14:paraId="1910B34E"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lang w:val="es-ES_tradnl"/>
        </w:rPr>
      </w:pPr>
      <w:r w:rsidRPr="001A6E44">
        <w:rPr>
          <w:rFonts w:ascii="Arial" w:hAnsi="Arial" w:cs="Arial"/>
          <w:b/>
          <w:color w:val="000000" w:themeColor="text1"/>
          <w:sz w:val="20"/>
          <w:szCs w:val="20"/>
          <w:lang w:val="es-ES_tradnl"/>
        </w:rPr>
        <w:lastRenderedPageBreak/>
        <w:t>Palabras clave:</w:t>
      </w:r>
      <w:r w:rsidRPr="001A6E44">
        <w:rPr>
          <w:rFonts w:ascii="Arial" w:hAnsi="Arial" w:cs="Arial"/>
          <w:color w:val="000000" w:themeColor="text1"/>
          <w:sz w:val="20"/>
          <w:szCs w:val="20"/>
          <w:lang w:val="es-ES_tradnl"/>
        </w:rPr>
        <w:t xml:space="preserve"> tertulias literarias dialógicas, comunidad, aprendizaje, transformación y madres musulmanas. </w:t>
      </w:r>
    </w:p>
    <w:p w14:paraId="30BB759A" w14:textId="77777777" w:rsidR="001A6E44" w:rsidRPr="001A6E44" w:rsidRDefault="001A6E44" w:rsidP="001A6E44">
      <w:pPr>
        <w:widowControl w:val="0"/>
        <w:autoSpaceDE w:val="0"/>
        <w:autoSpaceDN w:val="0"/>
        <w:adjustRightInd w:val="0"/>
        <w:spacing w:after="240" w:line="276" w:lineRule="auto"/>
        <w:jc w:val="both"/>
        <w:rPr>
          <w:rFonts w:ascii="Arial" w:hAnsi="Arial" w:cs="Arial"/>
          <w:color w:val="000000" w:themeColor="text1"/>
          <w:sz w:val="20"/>
          <w:szCs w:val="20"/>
        </w:rPr>
      </w:pPr>
    </w:p>
    <w:p w14:paraId="229B6C9D" w14:textId="77777777" w:rsidR="001A6E44" w:rsidRPr="001A6E44" w:rsidRDefault="001A6E44" w:rsidP="001A6E44">
      <w:pPr>
        <w:widowControl w:val="0"/>
        <w:autoSpaceDE w:val="0"/>
        <w:autoSpaceDN w:val="0"/>
        <w:adjustRightInd w:val="0"/>
        <w:spacing w:after="240" w:line="276" w:lineRule="auto"/>
        <w:ind w:left="-142"/>
        <w:jc w:val="both"/>
        <w:rPr>
          <w:rFonts w:ascii="Arial" w:hAnsi="Arial" w:cs="Arial"/>
          <w:b/>
          <w:color w:val="000000" w:themeColor="text1"/>
          <w:sz w:val="20"/>
          <w:szCs w:val="20"/>
        </w:rPr>
      </w:pPr>
      <w:r w:rsidRPr="001A6E44">
        <w:rPr>
          <w:rFonts w:ascii="Arial" w:hAnsi="Arial" w:cs="Arial"/>
          <w:b/>
          <w:color w:val="000000" w:themeColor="text1"/>
          <w:sz w:val="20"/>
          <w:szCs w:val="20"/>
        </w:rPr>
        <w:t xml:space="preserve">ABSTRACT: </w:t>
      </w:r>
    </w:p>
    <w:p w14:paraId="1E13712D" w14:textId="77777777" w:rsid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lang w:val="es-ES_tradnl"/>
        </w:rPr>
      </w:pPr>
      <w:proofErr w:type="spellStart"/>
      <w:r w:rsidRPr="001A6E44">
        <w:rPr>
          <w:rFonts w:ascii="Arial" w:hAnsi="Arial" w:cs="Arial"/>
          <w:color w:val="000000" w:themeColor="text1"/>
          <w:sz w:val="20"/>
          <w:szCs w:val="20"/>
          <w:lang w:val="es-ES_tradnl"/>
        </w:rPr>
        <w:t>This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research</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project</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analize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how</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from</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dialogic</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literary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gatherings</w:t>
      </w:r>
      <w:proofErr w:type="spellEnd"/>
      <w:r w:rsidRPr="001A6E44">
        <w:rPr>
          <w:rFonts w:ascii="Arial" w:hAnsi="Arial" w:cs="Arial"/>
          <w:color w:val="000000" w:themeColor="text1"/>
          <w:sz w:val="20"/>
          <w:szCs w:val="20"/>
          <w:lang w:val="es-ES_tradnl"/>
        </w:rPr>
        <w:t xml:space="preserve"> (DLG), a </w:t>
      </w:r>
      <w:proofErr w:type="spellStart"/>
      <w:r w:rsidRPr="001A6E44">
        <w:rPr>
          <w:rFonts w:ascii="Arial" w:hAnsi="Arial" w:cs="Arial"/>
          <w:color w:val="000000" w:themeColor="text1"/>
          <w:sz w:val="20"/>
          <w:szCs w:val="20"/>
          <w:lang w:val="es-ES_tradnl"/>
        </w:rPr>
        <w:t>successful</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educational</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action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evaluated</w:t>
      </w:r>
      <w:proofErr w:type="spellEnd"/>
      <w:r w:rsidRPr="001A6E44">
        <w:rPr>
          <w:rFonts w:ascii="Arial" w:hAnsi="Arial" w:cs="Arial"/>
          <w:color w:val="000000" w:themeColor="text1"/>
          <w:sz w:val="20"/>
          <w:szCs w:val="20"/>
          <w:lang w:val="es-ES_tradnl"/>
        </w:rPr>
        <w:t xml:space="preserve"> in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INCLUD-ED </w:t>
      </w:r>
      <w:proofErr w:type="spellStart"/>
      <w:r w:rsidRPr="001A6E44">
        <w:rPr>
          <w:rFonts w:ascii="Arial" w:hAnsi="Arial" w:cs="Arial"/>
          <w:color w:val="000000" w:themeColor="text1"/>
          <w:sz w:val="20"/>
          <w:szCs w:val="20"/>
          <w:lang w:val="es-ES_tradnl"/>
        </w:rPr>
        <w:t>research</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project</w:t>
      </w:r>
      <w:proofErr w:type="spellEnd"/>
      <w:r w:rsidRPr="001A6E44">
        <w:rPr>
          <w:rFonts w:ascii="Arial" w:hAnsi="Arial" w:cs="Arial"/>
          <w:color w:val="000000" w:themeColor="text1"/>
          <w:sz w:val="20"/>
          <w:szCs w:val="20"/>
          <w:lang w:val="es-ES_tradnl"/>
        </w:rPr>
        <w:t xml:space="preserve"> (Framework </w:t>
      </w:r>
      <w:proofErr w:type="spellStart"/>
      <w:r w:rsidRPr="001A6E44">
        <w:rPr>
          <w:rFonts w:ascii="Arial" w:hAnsi="Arial" w:cs="Arial"/>
          <w:color w:val="000000" w:themeColor="text1"/>
          <w:sz w:val="20"/>
          <w:szCs w:val="20"/>
          <w:lang w:val="es-ES_tradnl"/>
        </w:rPr>
        <w:t>programme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European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Commission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generates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careers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to</w:t>
      </w:r>
      <w:proofErr w:type="spellEnd"/>
      <w:r w:rsidRPr="001A6E44">
        <w:rPr>
          <w:rFonts w:ascii="Arial" w:hAnsi="Arial" w:cs="Arial"/>
          <w:color w:val="000000" w:themeColor="text1"/>
          <w:sz w:val="20"/>
          <w:szCs w:val="20"/>
          <w:lang w:val="es-ES_tradnl"/>
        </w:rPr>
        <w:t xml:space="preserve"> social </w:t>
      </w:r>
      <w:proofErr w:type="spellStart"/>
      <w:r w:rsidRPr="001A6E44">
        <w:rPr>
          <w:rFonts w:ascii="Arial" w:hAnsi="Arial" w:cs="Arial"/>
          <w:color w:val="000000" w:themeColor="text1"/>
          <w:sz w:val="20"/>
          <w:szCs w:val="20"/>
          <w:lang w:val="es-ES_tradnl"/>
        </w:rPr>
        <w:t>transformation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analysis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focalized</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from</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muslim</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women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thrice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discriminated</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based</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on</w:t>
      </w:r>
      <w:proofErr w:type="spellEnd"/>
      <w:r w:rsidRPr="001A6E44">
        <w:rPr>
          <w:rFonts w:ascii="Arial" w:hAnsi="Arial" w:cs="Arial"/>
          <w:color w:val="000000" w:themeColor="text1"/>
          <w:sz w:val="20"/>
          <w:szCs w:val="20"/>
          <w:lang w:val="es-ES_tradnl"/>
        </w:rPr>
        <w:t xml:space="preserve"> culture, </w:t>
      </w:r>
      <w:proofErr w:type="spellStart"/>
      <w:r w:rsidRPr="001A6E44">
        <w:rPr>
          <w:rFonts w:ascii="Arial" w:hAnsi="Arial" w:cs="Arial"/>
          <w:color w:val="000000" w:themeColor="text1"/>
          <w:sz w:val="20"/>
          <w:szCs w:val="20"/>
          <w:lang w:val="es-ES_tradnl"/>
        </w:rPr>
        <w:t>lack</w:t>
      </w:r>
      <w:proofErr w:type="spellEnd"/>
      <w:r w:rsidRPr="001A6E44">
        <w:rPr>
          <w:rFonts w:ascii="Arial" w:hAnsi="Arial" w:cs="Arial"/>
          <w:color w:val="000000" w:themeColor="text1"/>
          <w:sz w:val="20"/>
          <w:szCs w:val="20"/>
          <w:lang w:val="es-ES_tradnl"/>
        </w:rPr>
        <w:t xml:space="preserve"> of </w:t>
      </w:r>
      <w:proofErr w:type="spellStart"/>
      <w:r w:rsidRPr="001A6E44">
        <w:rPr>
          <w:rFonts w:ascii="Arial" w:hAnsi="Arial" w:cs="Arial"/>
          <w:color w:val="000000" w:themeColor="text1"/>
          <w:sz w:val="20"/>
          <w:szCs w:val="20"/>
          <w:lang w:val="es-ES_tradnl"/>
        </w:rPr>
        <w:t>academic</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degrees</w:t>
      </w:r>
      <w:proofErr w:type="spellEnd"/>
      <w:r w:rsidRPr="001A6E44">
        <w:rPr>
          <w:rFonts w:ascii="Arial" w:hAnsi="Arial" w:cs="Arial"/>
          <w:color w:val="000000" w:themeColor="text1"/>
          <w:sz w:val="20"/>
          <w:szCs w:val="20"/>
          <w:lang w:val="es-ES_tradnl"/>
        </w:rPr>
        <w:t xml:space="preserve"> and </w:t>
      </w:r>
      <w:proofErr w:type="spellStart"/>
      <w:r w:rsidRPr="001A6E44">
        <w:rPr>
          <w:rFonts w:ascii="Arial" w:hAnsi="Arial" w:cs="Arial"/>
          <w:color w:val="000000" w:themeColor="text1"/>
          <w:sz w:val="20"/>
          <w:szCs w:val="20"/>
          <w:lang w:val="es-ES_tradnl"/>
        </w:rPr>
        <w:t>by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gender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study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aims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to</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include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these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womens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voices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providing</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their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visibility</w:t>
      </w:r>
      <w:proofErr w:type="spellEnd"/>
      <w:r w:rsidRPr="001A6E44">
        <w:rPr>
          <w:rFonts w:ascii="Arial" w:hAnsi="Arial" w:cs="Arial"/>
          <w:color w:val="000000" w:themeColor="text1"/>
          <w:sz w:val="20"/>
          <w:szCs w:val="20"/>
          <w:lang w:val="es-ES_tradnl"/>
        </w:rPr>
        <w:t xml:space="preserve"> in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research</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process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Along</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this</w:t>
      </w:r>
      <w:proofErr w:type="spellEnd"/>
      <w:r w:rsidRPr="001A6E44">
        <w:rPr>
          <w:rFonts w:ascii="Arial" w:hAnsi="Arial" w:cs="Arial"/>
          <w:color w:val="000000" w:themeColor="text1"/>
          <w:sz w:val="20"/>
          <w:szCs w:val="20"/>
          <w:lang w:val="es-ES_tradnl"/>
        </w:rPr>
        <w:t xml:space="preserve"> line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research</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question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Does</w:t>
      </w:r>
      <w:proofErr w:type="spellEnd"/>
      <w:r w:rsidRPr="001A6E44">
        <w:rPr>
          <w:rFonts w:ascii="Arial" w:hAnsi="Arial" w:cs="Arial"/>
          <w:color w:val="000000" w:themeColor="text1"/>
          <w:sz w:val="20"/>
          <w:szCs w:val="20"/>
          <w:lang w:val="es-ES_tradnl"/>
        </w:rPr>
        <w:t xml:space="preserve"> DLG </w:t>
      </w:r>
      <w:proofErr w:type="spellStart"/>
      <w:r w:rsidRPr="001A6E44">
        <w:rPr>
          <w:rFonts w:ascii="Arial" w:hAnsi="Arial" w:cs="Arial"/>
          <w:color w:val="000000" w:themeColor="text1"/>
          <w:sz w:val="20"/>
          <w:szCs w:val="20"/>
          <w:lang w:val="es-ES_tradnl"/>
        </w:rPr>
        <w:t>strengthen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transformation</w:t>
      </w:r>
      <w:proofErr w:type="spellEnd"/>
      <w:r w:rsidRPr="001A6E44">
        <w:rPr>
          <w:rFonts w:ascii="Arial" w:hAnsi="Arial" w:cs="Arial"/>
          <w:color w:val="000000" w:themeColor="text1"/>
          <w:sz w:val="20"/>
          <w:szCs w:val="20"/>
          <w:lang w:val="es-ES_tradnl"/>
        </w:rPr>
        <w:t xml:space="preserve"> of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muslim</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women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daily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life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If</w:t>
      </w:r>
      <w:proofErr w:type="spellEnd"/>
      <w:r w:rsidRPr="001A6E44">
        <w:rPr>
          <w:rFonts w:ascii="Arial" w:hAnsi="Arial" w:cs="Arial"/>
          <w:color w:val="000000" w:themeColor="text1"/>
          <w:sz w:val="20"/>
          <w:szCs w:val="20"/>
          <w:lang w:val="es-ES_tradnl"/>
        </w:rPr>
        <w:t xml:space="preserve"> so, </w:t>
      </w:r>
      <w:proofErr w:type="spellStart"/>
      <w:r w:rsidRPr="001A6E44">
        <w:rPr>
          <w:rFonts w:ascii="Arial" w:hAnsi="Arial" w:cs="Arial"/>
          <w:color w:val="000000" w:themeColor="text1"/>
          <w:sz w:val="20"/>
          <w:szCs w:val="20"/>
          <w:lang w:val="es-ES_tradnl"/>
        </w:rPr>
        <w:t>how</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they</w:t>
      </w:r>
      <w:proofErr w:type="spellEnd"/>
      <w:r w:rsidRPr="001A6E44">
        <w:rPr>
          <w:rFonts w:ascii="Arial" w:hAnsi="Arial" w:cs="Arial"/>
          <w:color w:val="000000" w:themeColor="text1"/>
          <w:sz w:val="20"/>
          <w:szCs w:val="20"/>
          <w:lang w:val="es-ES_tradnl"/>
        </w:rPr>
        <w:t xml:space="preserve"> do </w:t>
      </w:r>
      <w:proofErr w:type="spellStart"/>
      <w:r w:rsidRPr="001A6E44">
        <w:rPr>
          <w:rFonts w:ascii="Arial" w:hAnsi="Arial" w:cs="Arial"/>
          <w:color w:val="000000" w:themeColor="text1"/>
          <w:sz w:val="20"/>
          <w:szCs w:val="20"/>
          <w:lang w:val="es-ES_tradnl"/>
        </w:rPr>
        <w:t>it</w:t>
      </w:r>
      <w:proofErr w:type="spellEnd"/>
      <w:r w:rsidRPr="001A6E44">
        <w:rPr>
          <w:rFonts w:ascii="Arial" w:hAnsi="Arial" w:cs="Arial"/>
          <w:color w:val="000000" w:themeColor="text1"/>
          <w:sz w:val="20"/>
          <w:szCs w:val="20"/>
          <w:lang w:val="es-ES_tradnl"/>
        </w:rPr>
        <w:t xml:space="preserve">? In </w:t>
      </w:r>
      <w:proofErr w:type="spellStart"/>
      <w:r w:rsidRPr="001A6E44">
        <w:rPr>
          <w:rFonts w:ascii="Arial" w:hAnsi="Arial" w:cs="Arial"/>
          <w:color w:val="000000" w:themeColor="text1"/>
          <w:sz w:val="20"/>
          <w:szCs w:val="20"/>
          <w:lang w:val="es-ES_tradnl"/>
        </w:rPr>
        <w:t>order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to</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achieve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answer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to</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approach</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three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goals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have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been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determined</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First</w:t>
      </w:r>
      <w:proofErr w:type="spellEnd"/>
      <w:r w:rsidRPr="001A6E44">
        <w:rPr>
          <w:rFonts w:ascii="Arial" w:hAnsi="Arial" w:cs="Arial"/>
          <w:color w:val="000000" w:themeColor="text1"/>
          <w:sz w:val="20"/>
          <w:szCs w:val="20"/>
          <w:lang w:val="es-ES_tradnl"/>
        </w:rPr>
        <w:t xml:space="preserve"> of </w:t>
      </w:r>
      <w:proofErr w:type="spellStart"/>
      <w:r w:rsidRPr="001A6E44">
        <w:rPr>
          <w:rFonts w:ascii="Arial" w:hAnsi="Arial" w:cs="Arial"/>
          <w:color w:val="000000" w:themeColor="text1"/>
          <w:sz w:val="20"/>
          <w:szCs w:val="20"/>
          <w:lang w:val="es-ES_tradnl"/>
        </w:rPr>
        <w:t>all</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gather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their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perceptions</w:t>
      </w:r>
      <w:proofErr w:type="spellEnd"/>
      <w:r w:rsidRPr="001A6E44">
        <w:rPr>
          <w:rFonts w:ascii="Arial" w:hAnsi="Arial" w:cs="Arial"/>
          <w:color w:val="000000" w:themeColor="text1"/>
          <w:sz w:val="20"/>
          <w:szCs w:val="20"/>
          <w:lang w:val="es-ES_tradnl"/>
        </w:rPr>
        <w:t xml:space="preserve"> in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DLG </w:t>
      </w:r>
      <w:proofErr w:type="spellStart"/>
      <w:r w:rsidRPr="001A6E44">
        <w:rPr>
          <w:rFonts w:ascii="Arial" w:hAnsi="Arial" w:cs="Arial"/>
          <w:color w:val="000000" w:themeColor="text1"/>
          <w:sz w:val="20"/>
          <w:szCs w:val="20"/>
          <w:lang w:val="es-ES_tradnl"/>
        </w:rPr>
        <w:t>enviroment</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Secondly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analize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if</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there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alteration</w:t>
      </w:r>
      <w:proofErr w:type="spellEnd"/>
      <w:r w:rsidRPr="001A6E44">
        <w:rPr>
          <w:rFonts w:ascii="Arial" w:hAnsi="Arial" w:cs="Arial"/>
          <w:color w:val="000000" w:themeColor="text1"/>
          <w:sz w:val="20"/>
          <w:szCs w:val="20"/>
          <w:lang w:val="es-ES_tradnl"/>
        </w:rPr>
        <w:t xml:space="preserve"> of </w:t>
      </w:r>
      <w:proofErr w:type="spellStart"/>
      <w:r w:rsidRPr="001A6E44">
        <w:rPr>
          <w:rFonts w:ascii="Arial" w:hAnsi="Arial" w:cs="Arial"/>
          <w:color w:val="000000" w:themeColor="text1"/>
          <w:sz w:val="20"/>
          <w:szCs w:val="20"/>
          <w:lang w:val="es-ES_tradnl"/>
        </w:rPr>
        <w:t>expectations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related</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to</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education</w:t>
      </w:r>
      <w:proofErr w:type="spellEnd"/>
      <w:r w:rsidRPr="001A6E44">
        <w:rPr>
          <w:rFonts w:ascii="Arial" w:hAnsi="Arial" w:cs="Arial"/>
          <w:color w:val="000000" w:themeColor="text1"/>
          <w:sz w:val="20"/>
          <w:szCs w:val="20"/>
          <w:lang w:val="es-ES_tradnl"/>
        </w:rPr>
        <w:t xml:space="preserve"> and </w:t>
      </w:r>
      <w:proofErr w:type="spellStart"/>
      <w:r w:rsidRPr="001A6E44">
        <w:rPr>
          <w:rFonts w:ascii="Arial" w:hAnsi="Arial" w:cs="Arial"/>
          <w:color w:val="000000" w:themeColor="text1"/>
          <w:sz w:val="20"/>
          <w:szCs w:val="20"/>
          <w:lang w:val="es-ES_tradnl"/>
        </w:rPr>
        <w:t>civic</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participation</w:t>
      </w:r>
      <w:proofErr w:type="spellEnd"/>
      <w:r w:rsidRPr="001A6E44">
        <w:rPr>
          <w:rFonts w:ascii="Arial" w:hAnsi="Arial" w:cs="Arial"/>
          <w:color w:val="000000" w:themeColor="text1"/>
          <w:sz w:val="20"/>
          <w:szCs w:val="20"/>
          <w:lang w:val="es-ES_tradnl"/>
        </w:rPr>
        <w:t xml:space="preserve">, and </w:t>
      </w:r>
      <w:proofErr w:type="spellStart"/>
      <w:r w:rsidRPr="001A6E44">
        <w:rPr>
          <w:rFonts w:ascii="Arial" w:hAnsi="Arial" w:cs="Arial"/>
          <w:color w:val="000000" w:themeColor="text1"/>
          <w:sz w:val="20"/>
          <w:szCs w:val="20"/>
          <w:lang w:val="es-ES_tradnl"/>
        </w:rPr>
        <w:t>if</w:t>
      </w:r>
      <w:proofErr w:type="spellEnd"/>
      <w:r w:rsidRPr="001A6E44">
        <w:rPr>
          <w:rFonts w:ascii="Arial" w:hAnsi="Arial" w:cs="Arial"/>
          <w:color w:val="000000" w:themeColor="text1"/>
          <w:sz w:val="20"/>
          <w:szCs w:val="20"/>
          <w:lang w:val="es-ES_tradnl"/>
        </w:rPr>
        <w:t xml:space="preserve"> so, </w:t>
      </w:r>
      <w:proofErr w:type="spellStart"/>
      <w:r w:rsidRPr="001A6E44">
        <w:rPr>
          <w:rFonts w:ascii="Arial" w:hAnsi="Arial" w:cs="Arial"/>
          <w:color w:val="000000" w:themeColor="text1"/>
          <w:sz w:val="20"/>
          <w:szCs w:val="20"/>
          <w:lang w:val="es-ES_tradnl"/>
        </w:rPr>
        <w:t>check</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which</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third</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goal</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to</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study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if</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there</w:t>
      </w:r>
      <w:proofErr w:type="spellEnd"/>
      <w:r w:rsidRPr="001A6E44">
        <w:rPr>
          <w:rFonts w:ascii="Arial" w:hAnsi="Arial" w:cs="Arial"/>
          <w:color w:val="000000" w:themeColor="text1"/>
          <w:sz w:val="20"/>
          <w:szCs w:val="20"/>
          <w:lang w:val="es-ES_tradnl"/>
        </w:rPr>
        <w:t xml:space="preserve"> are </w:t>
      </w:r>
      <w:proofErr w:type="spellStart"/>
      <w:r w:rsidRPr="001A6E44">
        <w:rPr>
          <w:rFonts w:ascii="Arial" w:hAnsi="Arial" w:cs="Arial"/>
          <w:color w:val="000000" w:themeColor="text1"/>
          <w:sz w:val="20"/>
          <w:szCs w:val="20"/>
          <w:lang w:val="es-ES_tradnl"/>
        </w:rPr>
        <w:t>changes</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within</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their</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family</w:t>
      </w:r>
      <w:proofErr w:type="spellEnd"/>
      <w:r w:rsidRPr="001A6E44">
        <w:rPr>
          <w:rFonts w:ascii="Arial" w:hAnsi="Arial" w:cs="Arial"/>
          <w:color w:val="000000" w:themeColor="text1"/>
          <w:sz w:val="20"/>
          <w:szCs w:val="20"/>
          <w:lang w:val="es-ES_tradnl"/>
        </w:rPr>
        <w:t xml:space="preserve"> </w:t>
      </w:r>
      <w:proofErr w:type="spellStart"/>
      <w:r w:rsidRPr="001A6E44">
        <w:rPr>
          <w:rFonts w:ascii="Arial" w:hAnsi="Arial" w:cs="Arial"/>
          <w:color w:val="000000" w:themeColor="text1"/>
          <w:sz w:val="20"/>
          <w:szCs w:val="20"/>
          <w:lang w:val="es-ES_tradnl"/>
        </w:rPr>
        <w:t>interactions</w:t>
      </w:r>
      <w:proofErr w:type="spellEnd"/>
      <w:r w:rsidRPr="001A6E44">
        <w:rPr>
          <w:rFonts w:ascii="Arial" w:hAnsi="Arial" w:cs="Arial"/>
          <w:color w:val="000000" w:themeColor="text1"/>
          <w:sz w:val="20"/>
          <w:szCs w:val="20"/>
          <w:lang w:val="es-ES_tradnl"/>
        </w:rPr>
        <w:t>.</w:t>
      </w:r>
    </w:p>
    <w:p w14:paraId="59A5EEDC" w14:textId="4D416492"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lang w:val="es-ES_tradnl"/>
        </w:rPr>
      </w:pPr>
      <w:proofErr w:type="spellStart"/>
      <w:r w:rsidRPr="001A6E44">
        <w:rPr>
          <w:rFonts w:ascii="Arial" w:eastAsia="Times New Roman" w:hAnsi="Arial" w:cs="Arial"/>
          <w:color w:val="000000" w:themeColor="text1"/>
          <w:sz w:val="20"/>
          <w:szCs w:val="20"/>
          <w:lang w:val="es-ES_tradnl"/>
        </w:rPr>
        <w:t>To</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accomplish</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those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goals</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the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methodological</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strategy</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will</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have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communicative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orientation</w:t>
      </w:r>
      <w:proofErr w:type="spellEnd"/>
      <w:r w:rsidRPr="001A6E44">
        <w:rPr>
          <w:rFonts w:ascii="Arial" w:eastAsia="Times New Roman" w:hAnsi="Arial" w:cs="Arial"/>
          <w:color w:val="000000" w:themeColor="text1"/>
          <w:sz w:val="20"/>
          <w:szCs w:val="20"/>
          <w:lang w:val="es-ES_tradnl"/>
        </w:rPr>
        <w:t xml:space="preserve"> and introduce </w:t>
      </w:r>
      <w:proofErr w:type="spellStart"/>
      <w:r w:rsidRPr="001A6E44">
        <w:rPr>
          <w:rFonts w:ascii="Arial" w:eastAsia="Times New Roman" w:hAnsi="Arial" w:cs="Arial"/>
          <w:color w:val="000000" w:themeColor="text1"/>
          <w:sz w:val="20"/>
          <w:szCs w:val="20"/>
          <w:lang w:val="es-ES_tradnl"/>
        </w:rPr>
        <w:t>four</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analytical</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techniques</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First</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analysis</w:t>
      </w:r>
      <w:proofErr w:type="spellEnd"/>
      <w:r w:rsidRPr="001A6E44">
        <w:rPr>
          <w:rFonts w:ascii="Arial" w:eastAsia="Times New Roman" w:hAnsi="Arial" w:cs="Arial"/>
          <w:color w:val="000000" w:themeColor="text1"/>
          <w:sz w:val="20"/>
          <w:szCs w:val="20"/>
          <w:lang w:val="es-ES_tradnl"/>
        </w:rPr>
        <w:t xml:space="preserve"> of </w:t>
      </w:r>
      <w:proofErr w:type="spellStart"/>
      <w:r w:rsidRPr="001A6E44">
        <w:rPr>
          <w:rFonts w:ascii="Arial" w:eastAsia="Times New Roman" w:hAnsi="Arial" w:cs="Arial"/>
          <w:color w:val="000000" w:themeColor="text1"/>
          <w:sz w:val="20"/>
          <w:szCs w:val="20"/>
          <w:lang w:val="es-ES_tradnl"/>
        </w:rPr>
        <w:t>secondary</w:t>
      </w:r>
      <w:proofErr w:type="spellEnd"/>
      <w:r w:rsidRPr="001A6E44">
        <w:rPr>
          <w:rFonts w:ascii="Arial" w:eastAsia="Times New Roman" w:hAnsi="Arial" w:cs="Arial"/>
          <w:color w:val="000000" w:themeColor="text1"/>
          <w:sz w:val="20"/>
          <w:szCs w:val="20"/>
          <w:lang w:val="es-ES_tradnl"/>
        </w:rPr>
        <w:t xml:space="preserve"> data, </w:t>
      </w:r>
      <w:proofErr w:type="spellStart"/>
      <w:r w:rsidRPr="001A6E44">
        <w:rPr>
          <w:rFonts w:ascii="Arial" w:eastAsia="Times New Roman" w:hAnsi="Arial" w:cs="Arial"/>
          <w:color w:val="000000" w:themeColor="text1"/>
          <w:sz w:val="20"/>
          <w:szCs w:val="20"/>
          <w:lang w:val="es-ES_tradnl"/>
        </w:rPr>
        <w:t>researching</w:t>
      </w:r>
      <w:proofErr w:type="spellEnd"/>
      <w:r w:rsidRPr="001A6E44">
        <w:rPr>
          <w:rFonts w:ascii="Arial" w:eastAsia="Times New Roman" w:hAnsi="Arial" w:cs="Arial"/>
          <w:color w:val="000000" w:themeColor="text1"/>
          <w:sz w:val="20"/>
          <w:szCs w:val="20"/>
          <w:lang w:val="es-ES_tradnl"/>
        </w:rPr>
        <w:t xml:space="preserve"> and </w:t>
      </w:r>
      <w:proofErr w:type="spellStart"/>
      <w:r w:rsidRPr="001A6E44">
        <w:rPr>
          <w:rFonts w:ascii="Arial" w:eastAsia="Times New Roman" w:hAnsi="Arial" w:cs="Arial"/>
          <w:color w:val="000000" w:themeColor="text1"/>
          <w:sz w:val="20"/>
          <w:szCs w:val="20"/>
          <w:lang w:val="es-ES_tradnl"/>
        </w:rPr>
        <w:t>analyzing</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studies</w:t>
      </w:r>
      <w:proofErr w:type="spellEnd"/>
      <w:r w:rsidRPr="001A6E44">
        <w:rPr>
          <w:rFonts w:ascii="Arial" w:eastAsia="Times New Roman" w:hAnsi="Arial" w:cs="Arial"/>
          <w:color w:val="000000" w:themeColor="text1"/>
          <w:sz w:val="20"/>
          <w:szCs w:val="20"/>
          <w:lang w:val="es-ES_tradnl"/>
        </w:rPr>
        <w:t xml:space="preserve"> done </w:t>
      </w:r>
      <w:proofErr w:type="spellStart"/>
      <w:r w:rsidRPr="001A6E44">
        <w:rPr>
          <w:rFonts w:ascii="Arial" w:eastAsia="Times New Roman" w:hAnsi="Arial" w:cs="Arial"/>
          <w:color w:val="000000" w:themeColor="text1"/>
          <w:sz w:val="20"/>
          <w:szCs w:val="20"/>
          <w:lang w:val="es-ES_tradnl"/>
        </w:rPr>
        <w:t>by</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the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scientific</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community</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about</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the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dialogic</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readings</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muslim</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women</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educational</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participation</w:t>
      </w:r>
      <w:proofErr w:type="spellEnd"/>
      <w:r w:rsidRPr="001A6E44">
        <w:rPr>
          <w:rFonts w:ascii="Arial" w:eastAsia="Times New Roman" w:hAnsi="Arial" w:cs="Arial"/>
          <w:color w:val="000000" w:themeColor="text1"/>
          <w:sz w:val="20"/>
          <w:szCs w:val="20"/>
          <w:lang w:val="es-ES_tradnl"/>
        </w:rPr>
        <w:t xml:space="preserve"> and </w:t>
      </w:r>
      <w:proofErr w:type="spellStart"/>
      <w:r w:rsidRPr="001A6E44">
        <w:rPr>
          <w:rFonts w:ascii="Arial" w:eastAsia="Times New Roman" w:hAnsi="Arial" w:cs="Arial"/>
          <w:color w:val="000000" w:themeColor="text1"/>
          <w:sz w:val="20"/>
          <w:szCs w:val="20"/>
          <w:lang w:val="es-ES_tradnl"/>
        </w:rPr>
        <w:t>family</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interaction</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Next</w:t>
      </w:r>
      <w:proofErr w:type="spellEnd"/>
      <w:r w:rsidRPr="001A6E44">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about</w:t>
      </w:r>
      <w:proofErr w:type="spellEnd"/>
      <w:r w:rsidRPr="009503AE">
        <w:rPr>
          <w:rFonts w:ascii="Arial" w:eastAsia="Times New Roman" w:hAnsi="Arial" w:cs="Arial"/>
          <w:color w:val="000000" w:themeColor="text1"/>
          <w:sz w:val="20"/>
          <w:szCs w:val="20"/>
          <w:lang w:val="es-ES_tradnl"/>
        </w:rPr>
        <w:t xml:space="preserve"> </w:t>
      </w:r>
      <w:proofErr w:type="spellStart"/>
      <w:r w:rsidR="009503AE" w:rsidRPr="009503AE">
        <w:rPr>
          <w:rFonts w:ascii="Arial" w:eastAsia="Times New Roman" w:hAnsi="Arial" w:cs="Arial"/>
          <w:color w:val="000000" w:themeColor="text1"/>
          <w:sz w:val="20"/>
          <w:szCs w:val="20"/>
          <w:lang w:val="es-ES_tradnl"/>
        </w:rPr>
        <w:t>seven</w:t>
      </w:r>
      <w:proofErr w:type="spellEnd"/>
      <w:r w:rsidR="009503AE" w:rsidRPr="009503AE">
        <w:rPr>
          <w:rFonts w:ascii="Arial" w:eastAsia="Times New Roman" w:hAnsi="Arial" w:cs="Arial"/>
          <w:color w:val="000000" w:themeColor="text1"/>
          <w:sz w:val="20"/>
          <w:szCs w:val="20"/>
          <w:lang w:val="es-ES_tradnl"/>
        </w:rPr>
        <w:t xml:space="preserve"> </w:t>
      </w:r>
      <w:proofErr w:type="spellStart"/>
      <w:r w:rsidR="009503AE" w:rsidRPr="009503AE">
        <w:rPr>
          <w:rFonts w:ascii="Arial" w:eastAsia="Times New Roman" w:hAnsi="Arial" w:cs="Arial"/>
          <w:color w:val="000000" w:themeColor="text1"/>
          <w:sz w:val="20"/>
          <w:szCs w:val="20"/>
          <w:lang w:val="es-ES_tradnl"/>
        </w:rPr>
        <w:t>mon</w:t>
      </w:r>
      <w:r w:rsidRPr="009503AE">
        <w:rPr>
          <w:rFonts w:ascii="Arial" w:eastAsia="Times New Roman" w:hAnsi="Arial" w:cs="Arial"/>
          <w:color w:val="000000" w:themeColor="text1"/>
          <w:sz w:val="20"/>
          <w:szCs w:val="20"/>
          <w:lang w:val="es-ES_tradnl"/>
        </w:rPr>
        <w:t>th</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field</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work</w:t>
      </w:r>
      <w:proofErr w:type="spellEnd"/>
      <w:r w:rsidRPr="009503AE">
        <w:rPr>
          <w:rFonts w:ascii="Arial" w:eastAsia="Times New Roman" w:hAnsi="Arial" w:cs="Arial"/>
          <w:color w:val="000000" w:themeColor="text1"/>
          <w:sz w:val="20"/>
          <w:szCs w:val="20"/>
          <w:lang w:val="es-ES_tradnl"/>
        </w:rPr>
        <w:t xml:space="preserve"> </w:t>
      </w:r>
      <w:r w:rsidR="009503AE" w:rsidRPr="009503AE">
        <w:rPr>
          <w:rFonts w:ascii="Arial" w:eastAsia="Times New Roman" w:hAnsi="Arial" w:cs="Arial"/>
          <w:color w:val="000000" w:themeColor="text1"/>
          <w:sz w:val="20"/>
          <w:szCs w:val="20"/>
          <w:lang w:val="es-ES_tradnl"/>
        </w:rPr>
        <w:t>has done</w:t>
      </w:r>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using</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comunicative</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observations</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within</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the</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weekly</w:t>
      </w:r>
      <w:proofErr w:type="spellEnd"/>
      <w:r w:rsidRPr="009503AE">
        <w:rPr>
          <w:rFonts w:ascii="Arial" w:eastAsia="Times New Roman" w:hAnsi="Arial" w:cs="Arial"/>
          <w:color w:val="000000" w:themeColor="text1"/>
          <w:sz w:val="20"/>
          <w:szCs w:val="20"/>
          <w:lang w:val="es-ES_tradnl"/>
        </w:rPr>
        <w:t xml:space="preserve"> DLG </w:t>
      </w:r>
      <w:proofErr w:type="spellStart"/>
      <w:r w:rsidRPr="009503AE">
        <w:rPr>
          <w:rFonts w:ascii="Arial" w:eastAsia="Times New Roman" w:hAnsi="Arial" w:cs="Arial"/>
          <w:color w:val="000000" w:themeColor="text1"/>
          <w:sz w:val="20"/>
          <w:szCs w:val="20"/>
          <w:lang w:val="es-ES_tradnl"/>
        </w:rPr>
        <w:t>sessions</w:t>
      </w:r>
      <w:proofErr w:type="spellEnd"/>
      <w:r w:rsidRPr="009503AE">
        <w:rPr>
          <w:rFonts w:ascii="Arial" w:eastAsia="Times New Roman" w:hAnsi="Arial" w:cs="Arial"/>
          <w:color w:val="000000" w:themeColor="text1"/>
          <w:sz w:val="20"/>
          <w:szCs w:val="20"/>
          <w:lang w:val="es-ES_tradnl"/>
        </w:rPr>
        <w:t xml:space="preserve"> in </w:t>
      </w:r>
      <w:proofErr w:type="spellStart"/>
      <w:r w:rsidRPr="009503AE">
        <w:rPr>
          <w:rFonts w:ascii="Arial" w:eastAsia="Times New Roman" w:hAnsi="Arial" w:cs="Arial"/>
          <w:color w:val="000000" w:themeColor="text1"/>
          <w:sz w:val="20"/>
          <w:szCs w:val="20"/>
          <w:lang w:val="es-ES_tradnl"/>
        </w:rPr>
        <w:t>the</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Mediterrani</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school</w:t>
      </w:r>
      <w:proofErr w:type="spellEnd"/>
      <w:r w:rsidRPr="009503AE">
        <w:rPr>
          <w:rFonts w:ascii="Arial" w:eastAsia="Times New Roman" w:hAnsi="Arial" w:cs="Arial"/>
          <w:color w:val="000000" w:themeColor="text1"/>
          <w:sz w:val="20"/>
          <w:szCs w:val="20"/>
          <w:lang w:val="es-ES_tradnl"/>
        </w:rPr>
        <w:t xml:space="preserve"> in </w:t>
      </w:r>
      <w:proofErr w:type="spellStart"/>
      <w:r w:rsidRPr="009503AE">
        <w:rPr>
          <w:rFonts w:ascii="Arial" w:eastAsia="Times New Roman" w:hAnsi="Arial" w:cs="Arial"/>
          <w:color w:val="000000" w:themeColor="text1"/>
          <w:sz w:val="20"/>
          <w:szCs w:val="20"/>
          <w:lang w:val="es-ES_tradnl"/>
        </w:rPr>
        <w:t>Campclar</w:t>
      </w:r>
      <w:proofErr w:type="spellEnd"/>
      <w:r w:rsidRPr="009503AE">
        <w:rPr>
          <w:rFonts w:ascii="Arial" w:eastAsia="Times New Roman" w:hAnsi="Arial" w:cs="Arial"/>
          <w:color w:val="000000" w:themeColor="text1"/>
          <w:sz w:val="20"/>
          <w:szCs w:val="20"/>
          <w:lang w:val="es-ES_tradnl"/>
        </w:rPr>
        <w:t xml:space="preserve"> (Tarragona). </w:t>
      </w:r>
      <w:proofErr w:type="spellStart"/>
      <w:r w:rsidRPr="009503AE">
        <w:rPr>
          <w:rFonts w:ascii="Arial" w:eastAsia="Times New Roman" w:hAnsi="Arial" w:cs="Arial"/>
          <w:color w:val="000000" w:themeColor="text1"/>
          <w:sz w:val="20"/>
          <w:szCs w:val="20"/>
          <w:lang w:val="es-ES_tradnl"/>
        </w:rPr>
        <w:t>Thirdly</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there</w:t>
      </w:r>
      <w:proofErr w:type="spellEnd"/>
      <w:r w:rsidRPr="009503AE">
        <w:rPr>
          <w:rFonts w:ascii="Arial" w:eastAsia="Times New Roman" w:hAnsi="Arial" w:cs="Arial"/>
          <w:color w:val="000000" w:themeColor="text1"/>
          <w:sz w:val="20"/>
          <w:szCs w:val="20"/>
          <w:lang w:val="es-ES_tradnl"/>
        </w:rPr>
        <w:t xml:space="preserve"> </w:t>
      </w:r>
      <w:r w:rsidR="009503AE" w:rsidRPr="009503AE">
        <w:rPr>
          <w:rFonts w:ascii="Arial" w:eastAsia="Times New Roman" w:hAnsi="Arial" w:cs="Arial"/>
          <w:color w:val="000000" w:themeColor="text1"/>
          <w:sz w:val="20"/>
          <w:szCs w:val="20"/>
          <w:lang w:val="es-ES_tradnl"/>
        </w:rPr>
        <w:t>are</w:t>
      </w:r>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six</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stories</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about</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daily</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life</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with</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muslims</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mothers</w:t>
      </w:r>
      <w:proofErr w:type="spellEnd"/>
      <w:r w:rsidRPr="009503AE">
        <w:rPr>
          <w:rFonts w:ascii="Arial" w:eastAsia="Times New Roman" w:hAnsi="Arial" w:cs="Arial"/>
          <w:color w:val="000000" w:themeColor="text1"/>
          <w:sz w:val="20"/>
          <w:szCs w:val="20"/>
          <w:lang w:val="es-ES_tradnl"/>
        </w:rPr>
        <w:t xml:space="preserve"> in </w:t>
      </w:r>
      <w:proofErr w:type="spellStart"/>
      <w:r w:rsidRPr="009503AE">
        <w:rPr>
          <w:rFonts w:ascii="Arial" w:eastAsia="Times New Roman" w:hAnsi="Arial" w:cs="Arial"/>
          <w:color w:val="000000" w:themeColor="text1"/>
          <w:sz w:val="20"/>
          <w:szCs w:val="20"/>
          <w:lang w:val="es-ES_tradnl"/>
        </w:rPr>
        <w:t>order</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to</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gather</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their</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own</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perceptions</w:t>
      </w:r>
      <w:proofErr w:type="spellEnd"/>
      <w:r w:rsidRPr="009503AE">
        <w:rPr>
          <w:rFonts w:ascii="Arial" w:eastAsia="Times New Roman" w:hAnsi="Arial" w:cs="Arial"/>
          <w:color w:val="000000" w:themeColor="text1"/>
          <w:sz w:val="20"/>
          <w:szCs w:val="20"/>
          <w:lang w:val="es-ES_tradnl"/>
        </w:rPr>
        <w:t xml:space="preserve">. At </w:t>
      </w:r>
      <w:proofErr w:type="spellStart"/>
      <w:r w:rsidRPr="009503AE">
        <w:rPr>
          <w:rFonts w:ascii="Arial" w:eastAsia="Times New Roman" w:hAnsi="Arial" w:cs="Arial"/>
          <w:color w:val="000000" w:themeColor="text1"/>
          <w:sz w:val="20"/>
          <w:szCs w:val="20"/>
          <w:lang w:val="es-ES_tradnl"/>
        </w:rPr>
        <w:t>last</w:t>
      </w:r>
      <w:proofErr w:type="spellEnd"/>
      <w:r w:rsidRPr="009503AE">
        <w:rPr>
          <w:rFonts w:ascii="Arial" w:eastAsia="Times New Roman" w:hAnsi="Arial" w:cs="Arial"/>
          <w:color w:val="000000" w:themeColor="text1"/>
          <w:sz w:val="20"/>
          <w:szCs w:val="20"/>
          <w:lang w:val="es-ES_tradnl"/>
        </w:rPr>
        <w:t xml:space="preserve">, </w:t>
      </w:r>
      <w:proofErr w:type="spellStart"/>
      <w:r w:rsidR="009503AE" w:rsidRPr="009503AE">
        <w:rPr>
          <w:rFonts w:ascii="Arial" w:eastAsia="Times New Roman" w:hAnsi="Arial" w:cs="Arial"/>
          <w:color w:val="000000" w:themeColor="text1"/>
          <w:sz w:val="20"/>
          <w:szCs w:val="20"/>
          <w:lang w:val="es-ES_tradnl"/>
        </w:rPr>
        <w:t>we</w:t>
      </w:r>
      <w:proofErr w:type="spellEnd"/>
      <w:r w:rsidR="009503AE" w:rsidRPr="009503AE">
        <w:rPr>
          <w:rFonts w:ascii="Arial" w:eastAsia="Times New Roman" w:hAnsi="Arial" w:cs="Arial"/>
          <w:color w:val="000000" w:themeColor="text1"/>
          <w:sz w:val="20"/>
          <w:szCs w:val="20"/>
          <w:lang w:val="es-ES_tradnl"/>
        </w:rPr>
        <w:t xml:space="preserve"> </w:t>
      </w:r>
      <w:proofErr w:type="spellStart"/>
      <w:r w:rsidR="009503AE" w:rsidRPr="009503AE">
        <w:rPr>
          <w:rFonts w:ascii="Arial" w:eastAsia="Times New Roman" w:hAnsi="Arial" w:cs="Arial"/>
          <w:color w:val="000000" w:themeColor="text1"/>
          <w:sz w:val="20"/>
          <w:szCs w:val="20"/>
          <w:lang w:val="es-ES_tradnl"/>
        </w:rPr>
        <w:t>created</w:t>
      </w:r>
      <w:proofErr w:type="spellEnd"/>
      <w:r w:rsidRPr="009503AE">
        <w:rPr>
          <w:rFonts w:ascii="Arial" w:eastAsia="Times New Roman" w:hAnsi="Arial" w:cs="Arial"/>
          <w:color w:val="000000" w:themeColor="text1"/>
          <w:sz w:val="20"/>
          <w:szCs w:val="20"/>
          <w:lang w:val="es-ES_tradnl"/>
        </w:rPr>
        <w:t xml:space="preserve"> a </w:t>
      </w:r>
      <w:proofErr w:type="spellStart"/>
      <w:r w:rsidRPr="009503AE">
        <w:rPr>
          <w:rFonts w:ascii="Arial" w:eastAsia="Times New Roman" w:hAnsi="Arial" w:cs="Arial"/>
          <w:color w:val="000000" w:themeColor="text1"/>
          <w:sz w:val="20"/>
          <w:szCs w:val="20"/>
          <w:lang w:val="es-ES_tradnl"/>
        </w:rPr>
        <w:t>discuss</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group</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to</w:t>
      </w:r>
      <w:proofErr w:type="spellEnd"/>
      <w:r w:rsidRPr="009503AE">
        <w:rPr>
          <w:rFonts w:ascii="Arial" w:eastAsia="Times New Roman" w:hAnsi="Arial" w:cs="Arial"/>
          <w:color w:val="000000" w:themeColor="text1"/>
          <w:sz w:val="20"/>
          <w:szCs w:val="20"/>
          <w:lang w:val="es-ES_tradnl"/>
        </w:rPr>
        <w:t xml:space="preserve"> </w:t>
      </w:r>
      <w:proofErr w:type="spellStart"/>
      <w:r w:rsidRPr="009503AE">
        <w:rPr>
          <w:rFonts w:ascii="Arial" w:eastAsia="Times New Roman" w:hAnsi="Arial" w:cs="Arial"/>
          <w:color w:val="000000" w:themeColor="text1"/>
          <w:sz w:val="20"/>
          <w:szCs w:val="20"/>
          <w:lang w:val="es-ES_tradnl"/>
        </w:rPr>
        <w:t>have</w:t>
      </w:r>
      <w:proofErr w:type="spellEnd"/>
      <w:r w:rsidRPr="009503AE">
        <w:rPr>
          <w:rFonts w:ascii="Arial" w:eastAsia="Times New Roman" w:hAnsi="Arial" w:cs="Arial"/>
          <w:color w:val="000000" w:themeColor="text1"/>
          <w:sz w:val="20"/>
          <w:szCs w:val="20"/>
          <w:lang w:val="es-ES_tradnl"/>
        </w:rPr>
        <w:t xml:space="preserve"> a</w:t>
      </w:r>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conversation</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around</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the</w:t>
      </w:r>
      <w:proofErr w:type="spellEnd"/>
      <w:r w:rsidRPr="001A6E44">
        <w:rPr>
          <w:rFonts w:ascii="Arial" w:eastAsia="Times New Roman" w:hAnsi="Arial" w:cs="Arial"/>
          <w:color w:val="000000" w:themeColor="text1"/>
          <w:sz w:val="20"/>
          <w:szCs w:val="20"/>
          <w:lang w:val="es-ES_tradnl"/>
        </w:rPr>
        <w:t xml:space="preserve"> </w:t>
      </w:r>
      <w:proofErr w:type="spellStart"/>
      <w:r w:rsidRPr="001A6E44">
        <w:rPr>
          <w:rFonts w:ascii="Arial" w:eastAsia="Times New Roman" w:hAnsi="Arial" w:cs="Arial"/>
          <w:color w:val="000000" w:themeColor="text1"/>
          <w:sz w:val="20"/>
          <w:szCs w:val="20"/>
          <w:lang w:val="es-ES_tradnl"/>
        </w:rPr>
        <w:t>meaning</w:t>
      </w:r>
      <w:proofErr w:type="spellEnd"/>
      <w:r w:rsidRPr="001A6E44">
        <w:rPr>
          <w:rFonts w:ascii="Arial" w:eastAsia="Times New Roman" w:hAnsi="Arial" w:cs="Arial"/>
          <w:color w:val="000000" w:themeColor="text1"/>
          <w:sz w:val="20"/>
          <w:szCs w:val="20"/>
          <w:lang w:val="es-ES_tradnl"/>
        </w:rPr>
        <w:t xml:space="preserve"> of </w:t>
      </w:r>
      <w:proofErr w:type="spellStart"/>
      <w:r w:rsidRPr="001A6E44">
        <w:rPr>
          <w:rFonts w:ascii="Arial" w:eastAsia="Times New Roman" w:hAnsi="Arial" w:cs="Arial"/>
          <w:color w:val="000000" w:themeColor="text1"/>
          <w:sz w:val="20"/>
          <w:szCs w:val="20"/>
          <w:lang w:val="es-ES_tradnl"/>
        </w:rPr>
        <w:t>the</w:t>
      </w:r>
      <w:proofErr w:type="spellEnd"/>
      <w:r w:rsidRPr="001A6E44">
        <w:rPr>
          <w:rFonts w:ascii="Arial" w:eastAsia="Times New Roman" w:hAnsi="Arial" w:cs="Arial"/>
          <w:color w:val="000000" w:themeColor="text1"/>
          <w:sz w:val="20"/>
          <w:szCs w:val="20"/>
          <w:lang w:val="es-ES_tradnl"/>
        </w:rPr>
        <w:t xml:space="preserve"> DLG.</w:t>
      </w:r>
    </w:p>
    <w:p w14:paraId="4DC957A5" w14:textId="77777777" w:rsidR="001A6E44" w:rsidRPr="001A6E44" w:rsidRDefault="001A6E44" w:rsidP="001A6E44">
      <w:pPr>
        <w:spacing w:line="276" w:lineRule="auto"/>
        <w:jc w:val="both"/>
        <w:rPr>
          <w:rFonts w:ascii="Arial" w:hAnsi="Arial" w:cs="Arial"/>
          <w:b/>
          <w:color w:val="000000" w:themeColor="text1"/>
          <w:sz w:val="20"/>
          <w:szCs w:val="20"/>
        </w:rPr>
      </w:pPr>
    </w:p>
    <w:p w14:paraId="40343A18" w14:textId="3C99B420" w:rsidR="001A6E44" w:rsidRPr="001A6E44" w:rsidRDefault="001A6E44" w:rsidP="001A6E44">
      <w:pPr>
        <w:widowControl w:val="0"/>
        <w:autoSpaceDE w:val="0"/>
        <w:autoSpaceDN w:val="0"/>
        <w:adjustRightInd w:val="0"/>
        <w:spacing w:after="240" w:line="276" w:lineRule="auto"/>
        <w:ind w:left="-142"/>
        <w:jc w:val="both"/>
        <w:rPr>
          <w:rFonts w:ascii="Arial" w:hAnsi="Arial" w:cs="Arial"/>
          <w:color w:val="000000" w:themeColor="text1"/>
          <w:sz w:val="20"/>
          <w:szCs w:val="20"/>
        </w:rPr>
      </w:pPr>
      <w:proofErr w:type="spellStart"/>
      <w:r w:rsidRPr="001A6E44">
        <w:rPr>
          <w:rFonts w:ascii="Arial" w:hAnsi="Arial" w:cs="Arial"/>
          <w:b/>
          <w:color w:val="000000" w:themeColor="text1"/>
          <w:sz w:val="20"/>
          <w:szCs w:val="20"/>
        </w:rPr>
        <w:t>Key</w:t>
      </w:r>
      <w:proofErr w:type="spellEnd"/>
      <w:r w:rsidRPr="001A6E44">
        <w:rPr>
          <w:rFonts w:ascii="Arial" w:hAnsi="Arial" w:cs="Arial"/>
          <w:b/>
          <w:color w:val="000000" w:themeColor="text1"/>
          <w:sz w:val="20"/>
          <w:szCs w:val="20"/>
        </w:rPr>
        <w:t xml:space="preserve"> </w:t>
      </w:r>
      <w:proofErr w:type="spellStart"/>
      <w:r w:rsidRPr="001A6E44">
        <w:rPr>
          <w:rFonts w:ascii="Arial" w:hAnsi="Arial" w:cs="Arial"/>
          <w:b/>
          <w:color w:val="000000" w:themeColor="text1"/>
          <w:sz w:val="20"/>
          <w:szCs w:val="20"/>
        </w:rPr>
        <w:t>words</w:t>
      </w:r>
      <w:proofErr w:type="spellEnd"/>
      <w:r w:rsidRPr="001A6E44">
        <w:rPr>
          <w:rFonts w:ascii="Arial" w:hAnsi="Arial" w:cs="Arial"/>
          <w:b/>
          <w:color w:val="000000" w:themeColor="text1"/>
          <w:sz w:val="20"/>
          <w:szCs w:val="20"/>
        </w:rPr>
        <w:t>:</w:t>
      </w:r>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dialogic</w:t>
      </w:r>
      <w:proofErr w:type="spellEnd"/>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literary</w:t>
      </w:r>
      <w:proofErr w:type="spellEnd"/>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gathering</w:t>
      </w:r>
      <w:proofErr w:type="spellEnd"/>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comunity</w:t>
      </w:r>
      <w:proofErr w:type="spellEnd"/>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learning</w:t>
      </w:r>
      <w:proofErr w:type="spellEnd"/>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transform</w:t>
      </w:r>
      <w:proofErr w:type="spellEnd"/>
      <w:r w:rsidRPr="001A6E44">
        <w:rPr>
          <w:rFonts w:ascii="Arial" w:hAnsi="Arial" w:cs="Arial"/>
          <w:color w:val="000000" w:themeColor="text1"/>
          <w:sz w:val="20"/>
          <w:szCs w:val="20"/>
        </w:rPr>
        <w:t xml:space="preserve"> </w:t>
      </w:r>
      <w:proofErr w:type="spellStart"/>
      <w:r w:rsidRPr="001A6E44">
        <w:rPr>
          <w:rFonts w:ascii="Arial" w:hAnsi="Arial" w:cs="Arial"/>
          <w:color w:val="000000" w:themeColor="text1"/>
          <w:sz w:val="20"/>
          <w:szCs w:val="20"/>
        </w:rPr>
        <w:t>and</w:t>
      </w:r>
      <w:proofErr w:type="spellEnd"/>
      <w:r w:rsidRPr="001A6E44">
        <w:rPr>
          <w:rFonts w:ascii="Arial" w:hAnsi="Arial" w:cs="Arial"/>
          <w:color w:val="000000" w:themeColor="text1"/>
          <w:sz w:val="20"/>
          <w:szCs w:val="20"/>
        </w:rPr>
        <w:t xml:space="preserve"> muslim </w:t>
      </w:r>
      <w:proofErr w:type="spellStart"/>
      <w:r w:rsidRPr="001A6E44">
        <w:rPr>
          <w:rFonts w:ascii="Arial" w:hAnsi="Arial" w:cs="Arial"/>
          <w:color w:val="000000" w:themeColor="text1"/>
          <w:sz w:val="20"/>
          <w:szCs w:val="20"/>
        </w:rPr>
        <w:t>mothers</w:t>
      </w:r>
      <w:proofErr w:type="spellEnd"/>
      <w:r w:rsidRPr="001A6E44">
        <w:rPr>
          <w:rFonts w:ascii="Arial" w:hAnsi="Arial" w:cs="Arial"/>
          <w:color w:val="000000" w:themeColor="text1"/>
          <w:sz w:val="20"/>
          <w:szCs w:val="20"/>
        </w:rPr>
        <w:t xml:space="preserve">. </w:t>
      </w:r>
    </w:p>
    <w:p w14:paraId="436C976F" w14:textId="77777777" w:rsidR="00F66981" w:rsidRPr="00105242" w:rsidRDefault="00F66981" w:rsidP="006C11DE">
      <w:pPr>
        <w:spacing w:line="276" w:lineRule="auto"/>
        <w:jc w:val="both"/>
        <w:rPr>
          <w:rFonts w:ascii="Arial" w:hAnsi="Arial" w:cs="Arial"/>
          <w:b/>
          <w:sz w:val="20"/>
          <w:szCs w:val="20"/>
        </w:rPr>
      </w:pPr>
    </w:p>
    <w:p w14:paraId="7C0F1509" w14:textId="77777777" w:rsidR="00105242" w:rsidRDefault="00105242" w:rsidP="00105242">
      <w:pPr>
        <w:spacing w:line="276" w:lineRule="auto"/>
        <w:ind w:left="-142"/>
        <w:jc w:val="both"/>
        <w:rPr>
          <w:rFonts w:ascii="Arial" w:hAnsi="Arial" w:cs="Arial"/>
          <w:b/>
          <w:color w:val="000000" w:themeColor="text1"/>
          <w:sz w:val="20"/>
          <w:szCs w:val="20"/>
        </w:rPr>
      </w:pPr>
    </w:p>
    <w:p w14:paraId="69A6F17A" w14:textId="77777777" w:rsidR="00105242" w:rsidRDefault="00105242" w:rsidP="00105242">
      <w:pPr>
        <w:spacing w:line="276" w:lineRule="auto"/>
        <w:ind w:left="-142"/>
        <w:jc w:val="both"/>
        <w:rPr>
          <w:rFonts w:ascii="Arial" w:hAnsi="Arial" w:cs="Arial"/>
          <w:b/>
          <w:color w:val="000000" w:themeColor="text1"/>
          <w:sz w:val="20"/>
          <w:szCs w:val="20"/>
        </w:rPr>
      </w:pPr>
    </w:p>
    <w:p w14:paraId="448AD539" w14:textId="77777777" w:rsidR="00105242" w:rsidRDefault="00105242" w:rsidP="00105242">
      <w:pPr>
        <w:spacing w:line="276" w:lineRule="auto"/>
        <w:ind w:left="-142"/>
        <w:jc w:val="both"/>
        <w:rPr>
          <w:rFonts w:ascii="Arial" w:hAnsi="Arial" w:cs="Arial"/>
          <w:b/>
          <w:color w:val="000000" w:themeColor="text1"/>
          <w:sz w:val="20"/>
          <w:szCs w:val="20"/>
        </w:rPr>
      </w:pPr>
    </w:p>
    <w:p w14:paraId="1D22C7DF" w14:textId="77777777" w:rsidR="00105242" w:rsidRDefault="00105242" w:rsidP="00105242">
      <w:pPr>
        <w:spacing w:line="276" w:lineRule="auto"/>
        <w:ind w:left="-142"/>
        <w:jc w:val="both"/>
        <w:rPr>
          <w:rFonts w:ascii="Arial" w:hAnsi="Arial" w:cs="Arial"/>
          <w:b/>
          <w:color w:val="000000" w:themeColor="text1"/>
          <w:sz w:val="20"/>
          <w:szCs w:val="20"/>
        </w:rPr>
      </w:pPr>
    </w:p>
    <w:p w14:paraId="5A5A7985" w14:textId="77777777" w:rsidR="00105242" w:rsidRDefault="00105242" w:rsidP="00105242">
      <w:pPr>
        <w:spacing w:line="276" w:lineRule="auto"/>
        <w:ind w:left="-142"/>
        <w:jc w:val="both"/>
        <w:rPr>
          <w:rFonts w:ascii="Arial" w:hAnsi="Arial" w:cs="Arial"/>
          <w:b/>
          <w:color w:val="000000" w:themeColor="text1"/>
          <w:sz w:val="20"/>
          <w:szCs w:val="20"/>
        </w:rPr>
      </w:pPr>
    </w:p>
    <w:p w14:paraId="5BF4D668" w14:textId="77777777" w:rsidR="00105242" w:rsidRDefault="00105242" w:rsidP="00105242">
      <w:pPr>
        <w:spacing w:line="276" w:lineRule="auto"/>
        <w:ind w:left="-142"/>
        <w:jc w:val="both"/>
        <w:rPr>
          <w:rFonts w:ascii="Arial" w:hAnsi="Arial" w:cs="Arial"/>
          <w:b/>
          <w:color w:val="000000" w:themeColor="text1"/>
          <w:sz w:val="20"/>
          <w:szCs w:val="20"/>
        </w:rPr>
      </w:pPr>
    </w:p>
    <w:p w14:paraId="5AD22D9E" w14:textId="77777777" w:rsidR="00105242" w:rsidRDefault="00105242" w:rsidP="00105242">
      <w:pPr>
        <w:spacing w:line="276" w:lineRule="auto"/>
        <w:ind w:left="-142"/>
        <w:jc w:val="both"/>
        <w:rPr>
          <w:rFonts w:ascii="Arial" w:hAnsi="Arial" w:cs="Arial"/>
          <w:b/>
          <w:color w:val="000000" w:themeColor="text1"/>
          <w:sz w:val="20"/>
          <w:szCs w:val="20"/>
        </w:rPr>
      </w:pPr>
    </w:p>
    <w:p w14:paraId="4C2CFE6F" w14:textId="77777777" w:rsidR="00105242" w:rsidRDefault="00105242" w:rsidP="00105242">
      <w:pPr>
        <w:spacing w:line="276" w:lineRule="auto"/>
        <w:ind w:left="-142"/>
        <w:jc w:val="both"/>
        <w:rPr>
          <w:rFonts w:ascii="Arial" w:hAnsi="Arial" w:cs="Arial"/>
          <w:b/>
          <w:color w:val="000000" w:themeColor="text1"/>
          <w:sz w:val="20"/>
          <w:szCs w:val="20"/>
        </w:rPr>
      </w:pPr>
    </w:p>
    <w:p w14:paraId="7529C1B6" w14:textId="77777777" w:rsidR="00105242" w:rsidRDefault="00105242" w:rsidP="00105242">
      <w:pPr>
        <w:spacing w:line="276" w:lineRule="auto"/>
        <w:ind w:left="-142"/>
        <w:jc w:val="both"/>
        <w:rPr>
          <w:rFonts w:ascii="Arial" w:hAnsi="Arial" w:cs="Arial"/>
          <w:b/>
          <w:color w:val="000000" w:themeColor="text1"/>
          <w:sz w:val="20"/>
          <w:szCs w:val="20"/>
        </w:rPr>
      </w:pPr>
    </w:p>
    <w:p w14:paraId="5DF957B4" w14:textId="77777777" w:rsidR="00105242" w:rsidRDefault="00105242" w:rsidP="00105242">
      <w:pPr>
        <w:spacing w:line="276" w:lineRule="auto"/>
        <w:ind w:left="-142"/>
        <w:jc w:val="both"/>
        <w:rPr>
          <w:rFonts w:ascii="Arial" w:hAnsi="Arial" w:cs="Arial"/>
          <w:b/>
          <w:color w:val="000000" w:themeColor="text1"/>
          <w:sz w:val="20"/>
          <w:szCs w:val="20"/>
        </w:rPr>
      </w:pPr>
    </w:p>
    <w:p w14:paraId="41A68682" w14:textId="77777777" w:rsidR="00105242" w:rsidRDefault="00105242" w:rsidP="00105242">
      <w:pPr>
        <w:spacing w:line="276" w:lineRule="auto"/>
        <w:ind w:left="-142"/>
        <w:jc w:val="both"/>
        <w:rPr>
          <w:rFonts w:ascii="Arial" w:hAnsi="Arial" w:cs="Arial"/>
          <w:b/>
          <w:color w:val="000000" w:themeColor="text1"/>
          <w:sz w:val="20"/>
          <w:szCs w:val="20"/>
        </w:rPr>
      </w:pPr>
    </w:p>
    <w:p w14:paraId="7CF16514" w14:textId="77777777" w:rsidR="00E26795" w:rsidRDefault="00E26795" w:rsidP="00105242">
      <w:pPr>
        <w:spacing w:line="276" w:lineRule="auto"/>
        <w:ind w:left="-142"/>
        <w:jc w:val="both"/>
        <w:rPr>
          <w:rFonts w:ascii="Arial" w:hAnsi="Arial" w:cs="Arial"/>
          <w:b/>
          <w:color w:val="000000" w:themeColor="text1"/>
          <w:sz w:val="20"/>
          <w:szCs w:val="20"/>
        </w:rPr>
      </w:pPr>
    </w:p>
    <w:p w14:paraId="4128DFB9" w14:textId="77777777" w:rsidR="006C11DE" w:rsidRDefault="006C11DE" w:rsidP="00105242">
      <w:pPr>
        <w:spacing w:line="276" w:lineRule="auto"/>
        <w:ind w:left="-142"/>
        <w:jc w:val="both"/>
        <w:rPr>
          <w:rFonts w:ascii="Arial" w:hAnsi="Arial" w:cs="Arial"/>
          <w:b/>
          <w:color w:val="000000" w:themeColor="text1"/>
          <w:sz w:val="21"/>
          <w:szCs w:val="21"/>
        </w:rPr>
      </w:pPr>
    </w:p>
    <w:p w14:paraId="581B91B3" w14:textId="77777777" w:rsidR="006C11DE" w:rsidRDefault="006C11DE" w:rsidP="00105242">
      <w:pPr>
        <w:spacing w:line="276" w:lineRule="auto"/>
        <w:ind w:left="-142"/>
        <w:jc w:val="both"/>
        <w:rPr>
          <w:rFonts w:ascii="Arial" w:hAnsi="Arial" w:cs="Arial"/>
          <w:b/>
          <w:color w:val="000000" w:themeColor="text1"/>
          <w:sz w:val="21"/>
          <w:szCs w:val="21"/>
        </w:rPr>
      </w:pPr>
    </w:p>
    <w:p w14:paraId="34B16388" w14:textId="77777777" w:rsidR="006C11DE" w:rsidRDefault="006C11DE" w:rsidP="00105242">
      <w:pPr>
        <w:spacing w:line="276" w:lineRule="auto"/>
        <w:ind w:left="-142"/>
        <w:jc w:val="both"/>
        <w:rPr>
          <w:rFonts w:ascii="Arial" w:hAnsi="Arial" w:cs="Arial"/>
          <w:b/>
          <w:color w:val="000000" w:themeColor="text1"/>
          <w:sz w:val="21"/>
          <w:szCs w:val="21"/>
        </w:rPr>
      </w:pPr>
    </w:p>
    <w:p w14:paraId="14443AA4" w14:textId="77777777" w:rsidR="006C11DE" w:rsidRDefault="006C11DE" w:rsidP="00105242">
      <w:pPr>
        <w:spacing w:line="276" w:lineRule="auto"/>
        <w:ind w:left="-142"/>
        <w:jc w:val="both"/>
        <w:rPr>
          <w:rFonts w:ascii="Arial" w:hAnsi="Arial" w:cs="Arial"/>
          <w:b/>
          <w:color w:val="000000" w:themeColor="text1"/>
          <w:sz w:val="21"/>
          <w:szCs w:val="21"/>
        </w:rPr>
      </w:pPr>
    </w:p>
    <w:p w14:paraId="188A5E14" w14:textId="77777777" w:rsidR="006C11DE" w:rsidRDefault="006C11DE" w:rsidP="00105242">
      <w:pPr>
        <w:spacing w:line="276" w:lineRule="auto"/>
        <w:ind w:left="-142"/>
        <w:jc w:val="both"/>
        <w:rPr>
          <w:rFonts w:ascii="Arial" w:hAnsi="Arial" w:cs="Arial"/>
          <w:b/>
          <w:color w:val="000000" w:themeColor="text1"/>
          <w:sz w:val="21"/>
          <w:szCs w:val="21"/>
        </w:rPr>
      </w:pPr>
    </w:p>
    <w:p w14:paraId="0F47D719" w14:textId="77777777" w:rsidR="006C11DE" w:rsidRDefault="006C11DE" w:rsidP="00105242">
      <w:pPr>
        <w:spacing w:line="276" w:lineRule="auto"/>
        <w:ind w:left="-142"/>
        <w:jc w:val="both"/>
        <w:rPr>
          <w:rFonts w:ascii="Arial" w:hAnsi="Arial" w:cs="Arial"/>
          <w:b/>
          <w:color w:val="000000" w:themeColor="text1"/>
          <w:sz w:val="21"/>
          <w:szCs w:val="21"/>
        </w:rPr>
      </w:pPr>
    </w:p>
    <w:p w14:paraId="5213858A" w14:textId="77777777" w:rsidR="006C11DE" w:rsidRDefault="006C11DE" w:rsidP="00105242">
      <w:pPr>
        <w:spacing w:line="276" w:lineRule="auto"/>
        <w:ind w:left="-142"/>
        <w:jc w:val="both"/>
        <w:rPr>
          <w:rFonts w:ascii="Arial" w:hAnsi="Arial" w:cs="Arial"/>
          <w:b/>
          <w:color w:val="000000" w:themeColor="text1"/>
          <w:sz w:val="21"/>
          <w:szCs w:val="21"/>
        </w:rPr>
      </w:pPr>
    </w:p>
    <w:p w14:paraId="51F6E675" w14:textId="77777777" w:rsidR="006C11DE" w:rsidRDefault="006C11DE" w:rsidP="00105242">
      <w:pPr>
        <w:spacing w:line="276" w:lineRule="auto"/>
        <w:ind w:left="-142"/>
        <w:jc w:val="both"/>
        <w:rPr>
          <w:rFonts w:ascii="Arial" w:hAnsi="Arial" w:cs="Arial"/>
          <w:b/>
          <w:color w:val="000000" w:themeColor="text1"/>
          <w:sz w:val="21"/>
          <w:szCs w:val="21"/>
        </w:rPr>
      </w:pPr>
    </w:p>
    <w:p w14:paraId="07F402DB" w14:textId="77777777" w:rsidR="006C11DE" w:rsidRDefault="006C11DE" w:rsidP="00105242">
      <w:pPr>
        <w:spacing w:line="276" w:lineRule="auto"/>
        <w:ind w:left="-142"/>
        <w:jc w:val="both"/>
        <w:rPr>
          <w:rFonts w:ascii="Arial" w:hAnsi="Arial" w:cs="Arial"/>
          <w:b/>
          <w:color w:val="000000" w:themeColor="text1"/>
          <w:sz w:val="21"/>
          <w:szCs w:val="21"/>
        </w:rPr>
      </w:pPr>
    </w:p>
    <w:p w14:paraId="371E31B3" w14:textId="77777777" w:rsidR="006C11DE" w:rsidRDefault="006C11DE" w:rsidP="00105242">
      <w:pPr>
        <w:spacing w:line="276" w:lineRule="auto"/>
        <w:ind w:left="-142"/>
        <w:jc w:val="both"/>
        <w:rPr>
          <w:rFonts w:ascii="Arial" w:hAnsi="Arial" w:cs="Arial"/>
          <w:b/>
          <w:color w:val="000000" w:themeColor="text1"/>
          <w:sz w:val="21"/>
          <w:szCs w:val="21"/>
        </w:rPr>
      </w:pPr>
    </w:p>
    <w:p w14:paraId="0EC027B8" w14:textId="106C9CC9" w:rsidR="00177048" w:rsidRPr="005445B3" w:rsidRDefault="00177048" w:rsidP="00105242">
      <w:pPr>
        <w:spacing w:line="276" w:lineRule="auto"/>
        <w:ind w:left="-142"/>
        <w:jc w:val="both"/>
        <w:rPr>
          <w:rFonts w:ascii="Arial" w:hAnsi="Arial" w:cs="Arial"/>
          <w:b/>
          <w:color w:val="000000" w:themeColor="text1"/>
          <w:sz w:val="23"/>
          <w:szCs w:val="23"/>
        </w:rPr>
      </w:pPr>
      <w:r w:rsidRPr="005445B3">
        <w:rPr>
          <w:rFonts w:ascii="Arial" w:hAnsi="Arial" w:cs="Arial"/>
          <w:b/>
          <w:color w:val="000000" w:themeColor="text1"/>
          <w:sz w:val="23"/>
          <w:szCs w:val="23"/>
        </w:rPr>
        <w:lastRenderedPageBreak/>
        <w:t xml:space="preserve">INTRODUCCIÓ </w:t>
      </w:r>
    </w:p>
    <w:p w14:paraId="41BFD99F" w14:textId="77777777" w:rsidR="0043324D" w:rsidRPr="005445B3" w:rsidRDefault="0043324D" w:rsidP="00105242">
      <w:pPr>
        <w:widowControl w:val="0"/>
        <w:autoSpaceDE w:val="0"/>
        <w:autoSpaceDN w:val="0"/>
        <w:adjustRightInd w:val="0"/>
        <w:spacing w:line="276" w:lineRule="auto"/>
        <w:ind w:left="-142"/>
        <w:jc w:val="right"/>
        <w:rPr>
          <w:rFonts w:ascii="Arial" w:hAnsi="Arial" w:cs="Arial"/>
          <w:i/>
          <w:sz w:val="23"/>
          <w:szCs w:val="23"/>
          <w:lang w:val="es-ES"/>
        </w:rPr>
      </w:pPr>
    </w:p>
    <w:p w14:paraId="04A44D0A" w14:textId="77777777" w:rsidR="00A12A5F" w:rsidRPr="0041459F" w:rsidRDefault="00A12A5F" w:rsidP="00A12A5F">
      <w:pPr>
        <w:pStyle w:val="NormalWeb"/>
        <w:shd w:val="clear" w:color="auto" w:fill="FFFFFF"/>
        <w:spacing w:before="0" w:beforeAutospacing="0" w:after="0" w:afterAutospacing="0" w:line="276" w:lineRule="auto"/>
        <w:ind w:left="743"/>
        <w:jc w:val="right"/>
        <w:textAlignment w:val="baseline"/>
        <w:rPr>
          <w:rFonts w:ascii="Arial" w:hAnsi="Arial" w:cs="Arial"/>
          <w:sz w:val="22"/>
          <w:szCs w:val="23"/>
          <w:lang w:val="ca-ES"/>
        </w:rPr>
      </w:pPr>
      <w:r w:rsidRPr="0041459F">
        <w:rPr>
          <w:rFonts w:ascii="Arial" w:hAnsi="Arial" w:cs="Arial"/>
          <w:sz w:val="22"/>
          <w:szCs w:val="23"/>
          <w:lang w:val="ca-ES"/>
        </w:rPr>
        <w:t xml:space="preserve">No hi ha paraula verdadera que no sigui </w:t>
      </w:r>
    </w:p>
    <w:p w14:paraId="0CDE0860" w14:textId="77777777" w:rsidR="00A12A5F" w:rsidRPr="0041459F" w:rsidRDefault="00A12A5F" w:rsidP="00A12A5F">
      <w:pPr>
        <w:pStyle w:val="NormalWeb"/>
        <w:shd w:val="clear" w:color="auto" w:fill="FFFFFF"/>
        <w:spacing w:before="0" w:beforeAutospacing="0" w:after="0" w:afterAutospacing="0" w:line="276" w:lineRule="auto"/>
        <w:ind w:left="743"/>
        <w:jc w:val="right"/>
        <w:textAlignment w:val="baseline"/>
        <w:rPr>
          <w:rFonts w:ascii="Arial" w:hAnsi="Arial" w:cs="Arial"/>
          <w:sz w:val="22"/>
          <w:szCs w:val="23"/>
          <w:lang w:val="ca-ES"/>
        </w:rPr>
      </w:pPr>
      <w:r w:rsidRPr="0041459F">
        <w:rPr>
          <w:rFonts w:ascii="Arial" w:hAnsi="Arial" w:cs="Arial"/>
          <w:sz w:val="22"/>
          <w:szCs w:val="23"/>
          <w:lang w:val="ca-ES"/>
        </w:rPr>
        <w:t>la unió indestructible entre l’acció i la reflexió</w:t>
      </w:r>
    </w:p>
    <w:p w14:paraId="007A1362" w14:textId="763E0234" w:rsidR="00A12A5F" w:rsidRPr="0041459F" w:rsidRDefault="00A12A5F" w:rsidP="00A12A5F">
      <w:pPr>
        <w:pStyle w:val="NormalWeb"/>
        <w:shd w:val="clear" w:color="auto" w:fill="FFFFFF"/>
        <w:spacing w:before="0" w:beforeAutospacing="0" w:after="0" w:afterAutospacing="0" w:line="276" w:lineRule="auto"/>
        <w:ind w:left="743"/>
        <w:jc w:val="right"/>
        <w:textAlignment w:val="baseline"/>
        <w:rPr>
          <w:rFonts w:ascii="Arial" w:hAnsi="Arial" w:cs="Arial"/>
          <w:sz w:val="22"/>
          <w:szCs w:val="23"/>
          <w:lang w:val="ca-ES"/>
        </w:rPr>
      </w:pPr>
      <w:r w:rsidRPr="0041459F">
        <w:rPr>
          <w:rFonts w:ascii="Arial" w:hAnsi="Arial" w:cs="Arial"/>
          <w:sz w:val="22"/>
          <w:szCs w:val="23"/>
          <w:lang w:val="ca-ES"/>
        </w:rPr>
        <w:t xml:space="preserve">Freire </w:t>
      </w:r>
    </w:p>
    <w:p w14:paraId="31C7D13B" w14:textId="79A6F7E1" w:rsidR="0043324D" w:rsidRPr="005445B3" w:rsidRDefault="0043324D" w:rsidP="00105242">
      <w:pPr>
        <w:widowControl w:val="0"/>
        <w:autoSpaceDE w:val="0"/>
        <w:autoSpaceDN w:val="0"/>
        <w:adjustRightInd w:val="0"/>
        <w:spacing w:line="276" w:lineRule="auto"/>
        <w:ind w:left="-142"/>
        <w:jc w:val="right"/>
        <w:rPr>
          <w:rFonts w:ascii="Arial" w:hAnsi="Arial" w:cs="Arial"/>
          <w:i/>
          <w:sz w:val="23"/>
          <w:szCs w:val="23"/>
          <w:lang w:val="es-ES"/>
        </w:rPr>
      </w:pPr>
    </w:p>
    <w:p w14:paraId="0681FFED" w14:textId="77777777" w:rsidR="003A2B33" w:rsidRPr="005445B3" w:rsidRDefault="003A2B33" w:rsidP="003A2B33">
      <w:pPr>
        <w:widowControl w:val="0"/>
        <w:autoSpaceDE w:val="0"/>
        <w:autoSpaceDN w:val="0"/>
        <w:adjustRightInd w:val="0"/>
        <w:spacing w:after="240" w:line="276" w:lineRule="auto"/>
        <w:ind w:left="-142"/>
        <w:jc w:val="both"/>
        <w:rPr>
          <w:rFonts w:ascii="Arial" w:hAnsi="Arial" w:cs="Arial"/>
          <w:sz w:val="23"/>
          <w:szCs w:val="23"/>
        </w:rPr>
      </w:pPr>
    </w:p>
    <w:p w14:paraId="6EBA920D" w14:textId="20EE89DA" w:rsidR="003A2B33" w:rsidRPr="005445B3" w:rsidRDefault="003A2B33" w:rsidP="00442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El marc social actual ha variat, aquest ja no s’emmarca dins d’una concepció industrial, sinó que ens caracteritzem per ser una societat </w:t>
      </w:r>
      <w:proofErr w:type="spellStart"/>
      <w:r w:rsidRPr="005445B3">
        <w:rPr>
          <w:rFonts w:ascii="Arial" w:hAnsi="Arial" w:cs="Arial"/>
          <w:color w:val="000000" w:themeColor="text1"/>
          <w:sz w:val="23"/>
          <w:szCs w:val="23"/>
        </w:rPr>
        <w:t>informacional</w:t>
      </w:r>
      <w:proofErr w:type="spellEnd"/>
      <w:r w:rsidRPr="005445B3">
        <w:rPr>
          <w:rFonts w:ascii="Arial" w:hAnsi="Arial" w:cs="Arial"/>
          <w:color w:val="000000" w:themeColor="text1"/>
          <w:sz w:val="23"/>
          <w:szCs w:val="23"/>
        </w:rPr>
        <w:t>, dialògica (</w:t>
      </w:r>
      <w:proofErr w:type="spellStart"/>
      <w:r w:rsidRPr="005445B3">
        <w:rPr>
          <w:rFonts w:ascii="Arial" w:hAnsi="Arial" w:cs="Arial"/>
          <w:color w:val="000000" w:themeColor="text1"/>
          <w:sz w:val="23"/>
          <w:szCs w:val="23"/>
        </w:rPr>
        <w:t>Flecha</w:t>
      </w:r>
      <w:proofErr w:type="spellEnd"/>
      <w:r w:rsidRPr="005445B3">
        <w:rPr>
          <w:rFonts w:ascii="Arial" w:hAnsi="Arial" w:cs="Arial"/>
          <w:color w:val="000000" w:themeColor="text1"/>
          <w:sz w:val="23"/>
          <w:szCs w:val="23"/>
        </w:rPr>
        <w:t xml:space="preserve"> i Puigvert, 2005), la qual propicia un profund canvi en les relacions personals i conseqüentment en tota la comunitat. Aquest canvi ha estat anomenat gir dialògic de la societat (</w:t>
      </w:r>
      <w:proofErr w:type="spellStart"/>
      <w:r w:rsidRPr="005445B3">
        <w:rPr>
          <w:rFonts w:ascii="Arial" w:hAnsi="Arial" w:cs="Arial"/>
          <w:color w:val="000000" w:themeColor="text1"/>
          <w:sz w:val="23"/>
          <w:szCs w:val="23"/>
        </w:rPr>
        <w:t>Flecha</w:t>
      </w:r>
      <w:proofErr w:type="spellEnd"/>
      <w:r w:rsidRPr="005445B3">
        <w:rPr>
          <w:rFonts w:ascii="Arial" w:hAnsi="Arial" w:cs="Arial"/>
          <w:color w:val="000000" w:themeColor="text1"/>
          <w:sz w:val="23"/>
          <w:szCs w:val="23"/>
        </w:rPr>
        <w:t>, Gómez i Puigvert, 2001). Així doncs, en la societat actual prevalen els recursos intel·lectuals i per això, l’escola té un paper fonamental (</w:t>
      </w:r>
      <w:proofErr w:type="spellStart"/>
      <w:r w:rsidRPr="005445B3">
        <w:rPr>
          <w:rFonts w:ascii="Arial" w:hAnsi="Arial" w:cs="Arial"/>
          <w:color w:val="000000" w:themeColor="text1"/>
          <w:sz w:val="23"/>
          <w:szCs w:val="23"/>
        </w:rPr>
        <w:t>Elboj</w:t>
      </w:r>
      <w:proofErr w:type="spellEnd"/>
      <w:r w:rsidRPr="005445B3">
        <w:rPr>
          <w:rFonts w:ascii="Arial" w:hAnsi="Arial" w:cs="Arial"/>
          <w:color w:val="000000" w:themeColor="text1"/>
          <w:sz w:val="23"/>
          <w:szCs w:val="23"/>
        </w:rPr>
        <w:t xml:space="preserve">, </w:t>
      </w:r>
      <w:proofErr w:type="spellStart"/>
      <w:r w:rsidRPr="005445B3">
        <w:rPr>
          <w:rFonts w:ascii="Arial" w:hAnsi="Arial" w:cs="Arial"/>
          <w:color w:val="000000" w:themeColor="text1"/>
          <w:sz w:val="23"/>
          <w:szCs w:val="23"/>
        </w:rPr>
        <w:t>Puigdellívol</w:t>
      </w:r>
      <w:proofErr w:type="spellEnd"/>
      <w:r w:rsidRPr="005445B3">
        <w:rPr>
          <w:rFonts w:ascii="Arial" w:hAnsi="Arial" w:cs="Arial"/>
          <w:color w:val="000000" w:themeColor="text1"/>
          <w:sz w:val="23"/>
          <w:szCs w:val="23"/>
        </w:rPr>
        <w:t xml:space="preserve">, Soler, Valls, 2002). L’escola com a element social és partícip d’aquest canvi, és a dir, està immers en un increment de diàleg. </w:t>
      </w:r>
      <w:r w:rsidR="00D74E88" w:rsidRPr="005445B3">
        <w:rPr>
          <w:rFonts w:ascii="Arial" w:hAnsi="Arial" w:cs="Arial"/>
          <w:color w:val="000000" w:themeColor="text1"/>
          <w:sz w:val="23"/>
          <w:szCs w:val="23"/>
        </w:rPr>
        <w:t>Complementat aquest aspecte,</w:t>
      </w:r>
      <w:r w:rsidRPr="005445B3">
        <w:rPr>
          <w:rFonts w:ascii="Arial" w:hAnsi="Arial" w:cs="Arial"/>
          <w:color w:val="000000" w:themeColor="text1"/>
          <w:sz w:val="23"/>
          <w:szCs w:val="23"/>
        </w:rPr>
        <w:t xml:space="preserve"> </w:t>
      </w:r>
      <w:proofErr w:type="spellStart"/>
      <w:r w:rsidRPr="005445B3">
        <w:rPr>
          <w:rFonts w:ascii="Arial" w:hAnsi="Arial" w:cs="Arial"/>
          <w:color w:val="000000" w:themeColor="text1"/>
          <w:sz w:val="23"/>
          <w:szCs w:val="23"/>
        </w:rPr>
        <w:t>Beck</w:t>
      </w:r>
      <w:proofErr w:type="spellEnd"/>
      <w:r w:rsidRPr="005445B3">
        <w:rPr>
          <w:rFonts w:ascii="Arial" w:hAnsi="Arial" w:cs="Arial"/>
          <w:color w:val="000000" w:themeColor="text1"/>
          <w:sz w:val="23"/>
          <w:szCs w:val="23"/>
        </w:rPr>
        <w:t xml:space="preserve"> (1998) exposa que </w:t>
      </w:r>
      <w:r w:rsidR="00D74E88" w:rsidRPr="005445B3">
        <w:rPr>
          <w:rFonts w:ascii="Arial" w:hAnsi="Arial" w:cs="Arial"/>
          <w:color w:val="000000" w:themeColor="text1"/>
          <w:sz w:val="23"/>
          <w:szCs w:val="23"/>
        </w:rPr>
        <w:t>l</w:t>
      </w:r>
      <w:r w:rsidRPr="005445B3">
        <w:rPr>
          <w:rFonts w:ascii="Arial" w:hAnsi="Arial" w:cs="Arial"/>
          <w:color w:val="000000" w:themeColor="text1"/>
          <w:sz w:val="23"/>
          <w:szCs w:val="23"/>
        </w:rPr>
        <w:t xml:space="preserve">a globalització consisteix en construir i reconstruir la societat del saber i de la cultura; prolongar i no reduir la formació. Com esmenten </w:t>
      </w:r>
      <w:proofErr w:type="spellStart"/>
      <w:r w:rsidRPr="005445B3">
        <w:rPr>
          <w:rFonts w:ascii="Arial" w:hAnsi="Arial" w:cs="Arial"/>
          <w:color w:val="000000" w:themeColor="text1"/>
          <w:sz w:val="23"/>
          <w:szCs w:val="23"/>
        </w:rPr>
        <w:t>Elboj</w:t>
      </w:r>
      <w:proofErr w:type="spellEnd"/>
      <w:r w:rsidRPr="005445B3">
        <w:rPr>
          <w:rFonts w:ascii="Arial" w:hAnsi="Arial" w:cs="Arial"/>
          <w:color w:val="000000" w:themeColor="text1"/>
          <w:sz w:val="23"/>
          <w:szCs w:val="23"/>
        </w:rPr>
        <w:t xml:space="preserve">, </w:t>
      </w:r>
      <w:proofErr w:type="spellStart"/>
      <w:r w:rsidRPr="005445B3">
        <w:rPr>
          <w:rFonts w:ascii="Arial" w:hAnsi="Arial" w:cs="Arial"/>
          <w:color w:val="000000" w:themeColor="text1"/>
          <w:sz w:val="23"/>
          <w:szCs w:val="23"/>
        </w:rPr>
        <w:t>Puigdellívol</w:t>
      </w:r>
      <w:proofErr w:type="spellEnd"/>
      <w:r w:rsidRPr="005445B3">
        <w:rPr>
          <w:rFonts w:ascii="Arial" w:hAnsi="Arial" w:cs="Arial"/>
          <w:color w:val="000000" w:themeColor="text1"/>
          <w:sz w:val="23"/>
          <w:szCs w:val="23"/>
        </w:rPr>
        <w:t>, Soler i Valls (2002) cal ser iguals per ser diferents, diferències que promouen el desenvolupament de cultures i identitats, aconseguint el canvi de l’actual realitat social i cultural tot en un m</w:t>
      </w:r>
      <w:r w:rsidR="001A6E44" w:rsidRPr="005445B3">
        <w:rPr>
          <w:rFonts w:ascii="Arial" w:hAnsi="Arial" w:cs="Arial"/>
          <w:color w:val="000000" w:themeColor="text1"/>
          <w:sz w:val="23"/>
          <w:szCs w:val="23"/>
        </w:rPr>
        <w:t>arc democràtic. Com també sabem</w:t>
      </w:r>
      <w:r w:rsidRPr="005445B3">
        <w:rPr>
          <w:rFonts w:ascii="Arial" w:hAnsi="Arial" w:cs="Arial"/>
          <w:color w:val="000000" w:themeColor="text1"/>
          <w:sz w:val="23"/>
          <w:szCs w:val="23"/>
        </w:rPr>
        <w:t xml:space="preserve">, des de la perspectiva sociocultural i </w:t>
      </w:r>
      <w:r w:rsidR="001A6E44" w:rsidRPr="005445B3">
        <w:rPr>
          <w:rFonts w:ascii="Arial" w:hAnsi="Arial" w:cs="Arial"/>
          <w:color w:val="000000" w:themeColor="text1"/>
          <w:sz w:val="23"/>
          <w:szCs w:val="23"/>
        </w:rPr>
        <w:t>de l'aprenentatge dialògic (</w:t>
      </w:r>
      <w:proofErr w:type="spellStart"/>
      <w:r w:rsidR="001A6E44" w:rsidRPr="005445B3">
        <w:rPr>
          <w:rFonts w:ascii="Arial" w:hAnsi="Arial" w:cs="Arial"/>
          <w:color w:val="000000" w:themeColor="text1"/>
          <w:sz w:val="23"/>
          <w:szCs w:val="23"/>
        </w:rPr>
        <w:t>Bajtín</w:t>
      </w:r>
      <w:proofErr w:type="spellEnd"/>
      <w:r w:rsidR="001A6E44" w:rsidRPr="005445B3">
        <w:rPr>
          <w:rFonts w:ascii="Arial" w:hAnsi="Arial" w:cs="Arial"/>
          <w:color w:val="000000" w:themeColor="text1"/>
          <w:sz w:val="23"/>
          <w:szCs w:val="23"/>
        </w:rPr>
        <w:t xml:space="preserve">, 1981; </w:t>
      </w:r>
      <w:proofErr w:type="spellStart"/>
      <w:r w:rsidR="001A6E44" w:rsidRPr="005445B3">
        <w:rPr>
          <w:rFonts w:ascii="Arial" w:hAnsi="Arial" w:cs="Arial"/>
          <w:color w:val="000000" w:themeColor="text1"/>
          <w:sz w:val="23"/>
          <w:szCs w:val="23"/>
        </w:rPr>
        <w:t>Sinha</w:t>
      </w:r>
      <w:proofErr w:type="spellEnd"/>
      <w:r w:rsidR="001A6E44" w:rsidRPr="005445B3">
        <w:rPr>
          <w:rFonts w:ascii="Arial" w:hAnsi="Arial" w:cs="Arial"/>
          <w:color w:val="000000" w:themeColor="text1"/>
          <w:sz w:val="23"/>
          <w:szCs w:val="23"/>
        </w:rPr>
        <w:t xml:space="preserve">, 2013 i </w:t>
      </w:r>
      <w:proofErr w:type="spellStart"/>
      <w:r w:rsidR="001A6E44" w:rsidRPr="005445B3">
        <w:rPr>
          <w:rFonts w:ascii="Arial" w:hAnsi="Arial" w:cs="Arial"/>
          <w:color w:val="000000" w:themeColor="text1"/>
          <w:sz w:val="23"/>
          <w:szCs w:val="23"/>
        </w:rPr>
        <w:t>Vigotski</w:t>
      </w:r>
      <w:proofErr w:type="spellEnd"/>
      <w:r w:rsidR="001A6E44" w:rsidRPr="005445B3">
        <w:rPr>
          <w:rFonts w:ascii="Arial" w:hAnsi="Arial" w:cs="Arial"/>
          <w:color w:val="000000" w:themeColor="text1"/>
          <w:sz w:val="23"/>
          <w:szCs w:val="23"/>
        </w:rPr>
        <w:t>, 1962</w:t>
      </w:r>
      <w:r w:rsidRPr="005445B3">
        <w:rPr>
          <w:rFonts w:ascii="Arial" w:hAnsi="Arial" w:cs="Arial"/>
          <w:color w:val="000000" w:themeColor="text1"/>
          <w:sz w:val="23"/>
          <w:szCs w:val="23"/>
        </w:rPr>
        <w:t>) prenent accions per transformar el context sociocultural, és possible millorar els pro</w:t>
      </w:r>
      <w:r w:rsidR="00442BAE" w:rsidRPr="005445B3">
        <w:rPr>
          <w:rFonts w:ascii="Arial" w:hAnsi="Arial" w:cs="Arial"/>
          <w:color w:val="000000" w:themeColor="text1"/>
          <w:sz w:val="23"/>
          <w:szCs w:val="23"/>
        </w:rPr>
        <w:t>cessos d'aprenentatge dels nens i nenes</w:t>
      </w:r>
      <w:r w:rsidRPr="005445B3">
        <w:rPr>
          <w:rFonts w:ascii="Arial" w:hAnsi="Arial" w:cs="Arial"/>
          <w:color w:val="000000" w:themeColor="text1"/>
          <w:sz w:val="23"/>
          <w:szCs w:val="23"/>
        </w:rPr>
        <w:t xml:space="preserve">, i especialment </w:t>
      </w:r>
      <w:r w:rsidR="00442BAE" w:rsidRPr="005445B3">
        <w:rPr>
          <w:rFonts w:ascii="Arial" w:hAnsi="Arial" w:cs="Arial"/>
          <w:color w:val="000000" w:themeColor="text1"/>
          <w:sz w:val="23"/>
          <w:szCs w:val="23"/>
        </w:rPr>
        <w:t>aquells infants que estan en circumstàncies</w:t>
      </w:r>
      <w:r w:rsidRPr="005445B3">
        <w:rPr>
          <w:rFonts w:ascii="Arial" w:hAnsi="Arial" w:cs="Arial"/>
          <w:color w:val="000000" w:themeColor="text1"/>
          <w:sz w:val="23"/>
          <w:szCs w:val="23"/>
        </w:rPr>
        <w:t xml:space="preserve"> més desfavor</w:t>
      </w:r>
      <w:r w:rsidR="00480337">
        <w:rPr>
          <w:rFonts w:ascii="Arial" w:hAnsi="Arial" w:cs="Arial"/>
          <w:color w:val="000000" w:themeColor="text1"/>
          <w:sz w:val="23"/>
          <w:szCs w:val="23"/>
        </w:rPr>
        <w:t xml:space="preserve">ables (de </w:t>
      </w:r>
      <w:proofErr w:type="spellStart"/>
      <w:r w:rsidR="00480337">
        <w:rPr>
          <w:rFonts w:ascii="Arial" w:hAnsi="Arial" w:cs="Arial"/>
          <w:color w:val="000000" w:themeColor="text1"/>
          <w:sz w:val="23"/>
          <w:szCs w:val="23"/>
        </w:rPr>
        <w:t>Botton</w:t>
      </w:r>
      <w:proofErr w:type="spellEnd"/>
      <w:r w:rsidR="001A6E44" w:rsidRPr="005445B3">
        <w:rPr>
          <w:rFonts w:ascii="Arial" w:hAnsi="Arial" w:cs="Arial"/>
          <w:color w:val="000000" w:themeColor="text1"/>
          <w:sz w:val="23"/>
          <w:szCs w:val="23"/>
        </w:rPr>
        <w:t xml:space="preserve">, </w:t>
      </w:r>
      <w:proofErr w:type="spellStart"/>
      <w:r w:rsidR="001A6E44" w:rsidRPr="005445B3">
        <w:rPr>
          <w:rFonts w:ascii="Arial" w:hAnsi="Arial" w:cs="Arial"/>
          <w:color w:val="000000" w:themeColor="text1"/>
          <w:sz w:val="23"/>
          <w:szCs w:val="23"/>
        </w:rPr>
        <w:t>Girbés</w:t>
      </w:r>
      <w:proofErr w:type="spellEnd"/>
      <w:r w:rsidR="001A6E44" w:rsidRPr="005445B3">
        <w:rPr>
          <w:rFonts w:ascii="Arial" w:hAnsi="Arial" w:cs="Arial"/>
          <w:color w:val="000000" w:themeColor="text1"/>
          <w:sz w:val="23"/>
          <w:szCs w:val="23"/>
        </w:rPr>
        <w:t>, Ruiz i</w:t>
      </w:r>
      <w:r w:rsidRPr="005445B3">
        <w:rPr>
          <w:rFonts w:ascii="Arial" w:hAnsi="Arial" w:cs="Arial"/>
          <w:color w:val="000000" w:themeColor="text1"/>
          <w:sz w:val="23"/>
          <w:szCs w:val="23"/>
        </w:rPr>
        <w:t xml:space="preserve"> </w:t>
      </w:r>
      <w:proofErr w:type="spellStart"/>
      <w:r w:rsidRPr="005445B3">
        <w:rPr>
          <w:rFonts w:ascii="Arial" w:hAnsi="Arial" w:cs="Arial"/>
          <w:color w:val="000000" w:themeColor="text1"/>
          <w:sz w:val="23"/>
          <w:szCs w:val="23"/>
        </w:rPr>
        <w:t>Tellado</w:t>
      </w:r>
      <w:proofErr w:type="spellEnd"/>
      <w:r w:rsidRPr="005445B3">
        <w:rPr>
          <w:rFonts w:ascii="Arial" w:hAnsi="Arial" w:cs="Arial"/>
          <w:color w:val="000000" w:themeColor="text1"/>
          <w:sz w:val="23"/>
          <w:szCs w:val="23"/>
        </w:rPr>
        <w:t>, 2014). És per això</w:t>
      </w:r>
      <w:r w:rsidR="00442BAE"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que en aquests infants l’entorn és la clau per garantir l’èxit escolar. </w:t>
      </w:r>
    </w:p>
    <w:p w14:paraId="41FA55B6" w14:textId="77777777" w:rsidR="001B20EF" w:rsidRPr="005445B3" w:rsidRDefault="001B20EF" w:rsidP="00442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23"/>
          <w:szCs w:val="23"/>
        </w:rPr>
      </w:pPr>
    </w:p>
    <w:p w14:paraId="631589C2" w14:textId="05CE858A" w:rsidR="00162E01" w:rsidRPr="005445B3" w:rsidRDefault="00B1499B"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color w:val="000000" w:themeColor="text1"/>
          <w:sz w:val="23"/>
          <w:szCs w:val="23"/>
        </w:rPr>
        <w:t>L</w:t>
      </w:r>
      <w:r w:rsidR="008E4646" w:rsidRPr="005445B3">
        <w:rPr>
          <w:rFonts w:ascii="Arial" w:hAnsi="Arial" w:cs="Arial"/>
          <w:sz w:val="23"/>
          <w:szCs w:val="23"/>
        </w:rPr>
        <w:t xml:space="preserve">a </w:t>
      </w:r>
      <w:r w:rsidR="00D26924" w:rsidRPr="005445B3">
        <w:rPr>
          <w:rFonts w:ascii="Arial" w:hAnsi="Arial" w:cs="Arial"/>
          <w:sz w:val="23"/>
          <w:szCs w:val="23"/>
        </w:rPr>
        <w:t>TLD</w:t>
      </w:r>
      <w:r w:rsidR="007D6AEB" w:rsidRPr="005445B3">
        <w:rPr>
          <w:rFonts w:ascii="Arial" w:hAnsi="Arial" w:cs="Arial"/>
          <w:sz w:val="23"/>
          <w:szCs w:val="23"/>
        </w:rPr>
        <w:t xml:space="preserve"> </w:t>
      </w:r>
      <w:r w:rsidRPr="005445B3">
        <w:rPr>
          <w:rFonts w:ascii="Arial" w:hAnsi="Arial" w:cs="Arial"/>
          <w:sz w:val="23"/>
          <w:szCs w:val="23"/>
        </w:rPr>
        <w:t xml:space="preserve">és una </w:t>
      </w:r>
      <w:r w:rsidR="007D6AEB" w:rsidRPr="005445B3">
        <w:rPr>
          <w:rFonts w:ascii="Arial" w:hAnsi="Arial" w:cs="Arial"/>
          <w:sz w:val="23"/>
          <w:szCs w:val="23"/>
        </w:rPr>
        <w:t>actuaci</w:t>
      </w:r>
      <w:r w:rsidR="00AC378B" w:rsidRPr="005445B3">
        <w:rPr>
          <w:rFonts w:ascii="Arial" w:hAnsi="Arial" w:cs="Arial"/>
          <w:sz w:val="23"/>
          <w:szCs w:val="23"/>
        </w:rPr>
        <w:t>ó educativa d’èxit avaluada en e</w:t>
      </w:r>
      <w:r w:rsidR="007D6AEB" w:rsidRPr="005445B3">
        <w:rPr>
          <w:rFonts w:ascii="Arial" w:hAnsi="Arial" w:cs="Arial"/>
          <w:sz w:val="23"/>
          <w:szCs w:val="23"/>
        </w:rPr>
        <w:t>l marc del projecte de recerca INCLUD-ED (</w:t>
      </w:r>
      <w:r w:rsidR="003A2B33" w:rsidRPr="005445B3">
        <w:rPr>
          <w:rFonts w:ascii="Arial" w:hAnsi="Arial" w:cs="Arial"/>
          <w:sz w:val="23"/>
          <w:szCs w:val="23"/>
        </w:rPr>
        <w:t xml:space="preserve">6é </w:t>
      </w:r>
      <w:r w:rsidR="007D6AEB" w:rsidRPr="005445B3">
        <w:rPr>
          <w:rFonts w:ascii="Arial" w:hAnsi="Arial" w:cs="Arial"/>
          <w:sz w:val="23"/>
          <w:szCs w:val="23"/>
        </w:rPr>
        <w:t xml:space="preserve">Programa Marc, Comissió Europea), </w:t>
      </w:r>
      <w:r w:rsidRPr="005445B3">
        <w:rPr>
          <w:rFonts w:ascii="Arial" w:hAnsi="Arial" w:cs="Arial"/>
          <w:sz w:val="23"/>
          <w:szCs w:val="23"/>
        </w:rPr>
        <w:t xml:space="preserve">mitjançant </w:t>
      </w:r>
      <w:r w:rsidR="00461E23" w:rsidRPr="005445B3">
        <w:rPr>
          <w:rFonts w:ascii="Arial" w:hAnsi="Arial" w:cs="Arial"/>
          <w:sz w:val="23"/>
          <w:szCs w:val="23"/>
        </w:rPr>
        <w:t xml:space="preserve">la qual </w:t>
      </w:r>
      <w:r w:rsidR="007D6AEB" w:rsidRPr="005445B3">
        <w:rPr>
          <w:rFonts w:ascii="Arial" w:hAnsi="Arial" w:cs="Arial"/>
          <w:sz w:val="23"/>
          <w:szCs w:val="23"/>
        </w:rPr>
        <w:t xml:space="preserve">es generen </w:t>
      </w:r>
      <w:r w:rsidR="007D6AEB" w:rsidRPr="005445B3">
        <w:rPr>
          <w:rFonts w:ascii="Arial" w:hAnsi="Arial" w:cs="Arial"/>
          <w:color w:val="000000" w:themeColor="text1"/>
          <w:sz w:val="23"/>
          <w:szCs w:val="23"/>
        </w:rPr>
        <w:t>traj</w:t>
      </w:r>
      <w:r w:rsidRPr="005445B3">
        <w:rPr>
          <w:rFonts w:ascii="Arial" w:hAnsi="Arial" w:cs="Arial"/>
          <w:color w:val="000000" w:themeColor="text1"/>
          <w:sz w:val="23"/>
          <w:szCs w:val="23"/>
        </w:rPr>
        <w:t>ectòries de transformació social</w:t>
      </w:r>
      <w:r w:rsidR="00461E23" w:rsidRPr="005445B3">
        <w:rPr>
          <w:rFonts w:ascii="Arial" w:hAnsi="Arial" w:cs="Arial"/>
          <w:color w:val="000000" w:themeColor="text1"/>
          <w:sz w:val="23"/>
          <w:szCs w:val="23"/>
        </w:rPr>
        <w:t xml:space="preserve">, </w:t>
      </w:r>
      <w:r w:rsidR="000430B2" w:rsidRPr="005445B3">
        <w:rPr>
          <w:rFonts w:ascii="Arial" w:hAnsi="Arial" w:cs="Arial"/>
          <w:color w:val="000000" w:themeColor="text1"/>
          <w:sz w:val="23"/>
          <w:szCs w:val="23"/>
        </w:rPr>
        <w:t>ja que es potencia un apropament directe a</w:t>
      </w:r>
      <w:r w:rsidR="00874A70" w:rsidRPr="005445B3">
        <w:rPr>
          <w:rFonts w:ascii="Arial" w:hAnsi="Arial" w:cs="Arial"/>
          <w:color w:val="000000" w:themeColor="text1"/>
          <w:sz w:val="23"/>
          <w:szCs w:val="23"/>
        </w:rPr>
        <w:t xml:space="preserve"> l’</w:t>
      </w:r>
      <w:r w:rsidR="000430B2" w:rsidRPr="005445B3">
        <w:rPr>
          <w:rFonts w:ascii="Arial" w:hAnsi="Arial" w:cs="Arial"/>
          <w:color w:val="000000" w:themeColor="text1"/>
          <w:sz w:val="23"/>
          <w:szCs w:val="23"/>
        </w:rPr>
        <w:t>aprenentatge dialògic sense distinció d’edat</w:t>
      </w:r>
      <w:r w:rsidR="001760C1" w:rsidRPr="005445B3">
        <w:rPr>
          <w:rFonts w:ascii="Arial" w:hAnsi="Arial" w:cs="Arial"/>
          <w:color w:val="000000" w:themeColor="text1"/>
          <w:sz w:val="23"/>
          <w:szCs w:val="23"/>
        </w:rPr>
        <w:t xml:space="preserve">, </w:t>
      </w:r>
      <w:r w:rsidR="000430B2" w:rsidRPr="005445B3">
        <w:rPr>
          <w:rFonts w:ascii="Arial" w:hAnsi="Arial" w:cs="Arial"/>
          <w:color w:val="000000" w:themeColor="text1"/>
          <w:sz w:val="23"/>
          <w:szCs w:val="23"/>
        </w:rPr>
        <w:t>gènere</w:t>
      </w:r>
      <w:r w:rsidR="007D6AEB" w:rsidRPr="005445B3">
        <w:rPr>
          <w:rFonts w:ascii="Arial" w:hAnsi="Arial" w:cs="Arial"/>
          <w:color w:val="000000" w:themeColor="text1"/>
          <w:sz w:val="23"/>
          <w:szCs w:val="23"/>
        </w:rPr>
        <w:t xml:space="preserve"> o cultura</w:t>
      </w:r>
      <w:r w:rsidR="00F41C70"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w:t>
      </w:r>
      <w:r w:rsidR="00752B99" w:rsidRPr="005445B3">
        <w:rPr>
          <w:rFonts w:ascii="Arial" w:hAnsi="Arial" w:cs="Arial"/>
          <w:color w:val="000000" w:themeColor="text1"/>
          <w:sz w:val="23"/>
          <w:szCs w:val="23"/>
        </w:rPr>
        <w:t xml:space="preserve"> </w:t>
      </w:r>
      <w:r w:rsidR="00963B69" w:rsidRPr="005445B3">
        <w:rPr>
          <w:rFonts w:ascii="Arial" w:hAnsi="Arial" w:cs="Arial"/>
          <w:color w:val="000000" w:themeColor="text1"/>
          <w:sz w:val="23"/>
          <w:szCs w:val="23"/>
        </w:rPr>
        <w:t>És</w:t>
      </w:r>
      <w:r w:rsidR="004E6848" w:rsidRPr="005445B3">
        <w:rPr>
          <w:rFonts w:ascii="Arial" w:hAnsi="Arial" w:cs="Arial"/>
          <w:color w:val="000000" w:themeColor="text1"/>
          <w:sz w:val="23"/>
          <w:szCs w:val="23"/>
        </w:rPr>
        <w:t xml:space="preserve"> una acció d’</w:t>
      </w:r>
      <w:r w:rsidR="00963B69" w:rsidRPr="005445B3">
        <w:rPr>
          <w:rFonts w:ascii="Arial" w:hAnsi="Arial" w:cs="Arial"/>
          <w:color w:val="000000" w:themeColor="text1"/>
          <w:sz w:val="23"/>
          <w:szCs w:val="23"/>
        </w:rPr>
        <w:t>èxit escolar en diferents països i ambients molt diferents</w:t>
      </w:r>
      <w:r w:rsidR="004E6848" w:rsidRPr="005445B3">
        <w:rPr>
          <w:rFonts w:ascii="Arial" w:hAnsi="Arial" w:cs="Arial"/>
          <w:color w:val="000000" w:themeColor="text1"/>
          <w:sz w:val="23"/>
          <w:szCs w:val="23"/>
        </w:rPr>
        <w:t>, això és possible perquè contenen components universals i</w:t>
      </w:r>
      <w:r w:rsidR="00963B69" w:rsidRPr="005445B3">
        <w:rPr>
          <w:rFonts w:ascii="Arial" w:hAnsi="Arial" w:cs="Arial"/>
          <w:color w:val="000000" w:themeColor="text1"/>
          <w:sz w:val="23"/>
          <w:szCs w:val="23"/>
        </w:rPr>
        <w:t xml:space="preserve"> transferibles </w:t>
      </w:r>
      <w:r w:rsidR="00162E01" w:rsidRPr="005445B3">
        <w:rPr>
          <w:rFonts w:ascii="Arial" w:hAnsi="Arial" w:cs="Arial"/>
          <w:color w:val="000000" w:themeColor="text1"/>
          <w:sz w:val="23"/>
          <w:szCs w:val="23"/>
        </w:rPr>
        <w:t>(</w:t>
      </w:r>
      <w:proofErr w:type="spellStart"/>
      <w:r w:rsidR="00162E01" w:rsidRPr="005445B3">
        <w:rPr>
          <w:rFonts w:ascii="Arial" w:hAnsi="Arial" w:cs="Arial"/>
          <w:color w:val="000000" w:themeColor="text1"/>
          <w:sz w:val="23"/>
          <w:szCs w:val="23"/>
        </w:rPr>
        <w:t>Flecha</w:t>
      </w:r>
      <w:proofErr w:type="spellEnd"/>
      <w:r w:rsidR="00162E01" w:rsidRPr="005445B3">
        <w:rPr>
          <w:rFonts w:ascii="Arial" w:hAnsi="Arial" w:cs="Arial"/>
          <w:color w:val="000000" w:themeColor="text1"/>
          <w:sz w:val="23"/>
          <w:szCs w:val="23"/>
        </w:rPr>
        <w:t xml:space="preserve"> i Soler, 2014</w:t>
      </w:r>
      <w:r w:rsidR="00963B69" w:rsidRPr="005445B3">
        <w:rPr>
          <w:rFonts w:ascii="Arial" w:hAnsi="Arial" w:cs="Arial"/>
          <w:color w:val="000000" w:themeColor="text1"/>
          <w:sz w:val="23"/>
          <w:szCs w:val="23"/>
        </w:rPr>
        <w:t xml:space="preserve">). </w:t>
      </w:r>
      <w:r w:rsidR="00752B99" w:rsidRPr="005445B3">
        <w:rPr>
          <w:rFonts w:ascii="Arial" w:hAnsi="Arial" w:cs="Arial"/>
          <w:color w:val="000000" w:themeColor="text1"/>
          <w:sz w:val="23"/>
          <w:szCs w:val="23"/>
        </w:rPr>
        <w:t xml:space="preserve">Les </w:t>
      </w:r>
      <w:r w:rsidR="00D26924" w:rsidRPr="005445B3">
        <w:rPr>
          <w:rFonts w:ascii="Arial" w:hAnsi="Arial" w:cs="Arial"/>
          <w:color w:val="000000" w:themeColor="text1"/>
          <w:sz w:val="23"/>
          <w:szCs w:val="23"/>
        </w:rPr>
        <w:t>TLD</w:t>
      </w:r>
      <w:r w:rsidR="00752B99" w:rsidRPr="005445B3">
        <w:rPr>
          <w:rFonts w:ascii="Arial" w:hAnsi="Arial" w:cs="Arial"/>
          <w:color w:val="000000" w:themeColor="text1"/>
          <w:sz w:val="23"/>
          <w:szCs w:val="23"/>
        </w:rPr>
        <w:t xml:space="preserve"> són una eina clau </w:t>
      </w:r>
      <w:r w:rsidR="00AB4B7D" w:rsidRPr="005445B3">
        <w:rPr>
          <w:rFonts w:ascii="Arial" w:hAnsi="Arial" w:cs="Arial"/>
          <w:color w:val="000000" w:themeColor="text1"/>
          <w:sz w:val="23"/>
          <w:szCs w:val="23"/>
        </w:rPr>
        <w:t xml:space="preserve">per avançar a favor de la democratització de l’educació. Per una banda, com exposa </w:t>
      </w:r>
      <w:r w:rsidR="001760C1" w:rsidRPr="005445B3">
        <w:rPr>
          <w:rFonts w:ascii="Arial" w:hAnsi="Arial" w:cs="Arial"/>
          <w:color w:val="000000" w:themeColor="text1"/>
          <w:sz w:val="23"/>
          <w:szCs w:val="23"/>
        </w:rPr>
        <w:t>la teoria de</w:t>
      </w:r>
      <w:r w:rsidR="00752B99" w:rsidRPr="005445B3">
        <w:rPr>
          <w:rFonts w:ascii="Arial" w:hAnsi="Arial" w:cs="Arial"/>
          <w:color w:val="000000" w:themeColor="text1"/>
          <w:sz w:val="23"/>
          <w:szCs w:val="23"/>
        </w:rPr>
        <w:t xml:space="preserve"> Dewey</w:t>
      </w:r>
      <w:r w:rsidR="00F40F3B" w:rsidRPr="005445B3">
        <w:rPr>
          <w:rFonts w:ascii="Arial" w:hAnsi="Arial" w:cs="Arial"/>
          <w:color w:val="000000" w:themeColor="text1"/>
          <w:sz w:val="23"/>
          <w:szCs w:val="23"/>
        </w:rPr>
        <w:t xml:space="preserve"> </w:t>
      </w:r>
      <w:r w:rsidR="00752B99" w:rsidRPr="005445B3">
        <w:rPr>
          <w:rFonts w:ascii="Arial" w:hAnsi="Arial" w:cs="Arial"/>
          <w:color w:val="000000" w:themeColor="text1"/>
          <w:sz w:val="23"/>
          <w:szCs w:val="23"/>
        </w:rPr>
        <w:t>una societat democràtica ha de tenir una educació que proporcioni a</w:t>
      </w:r>
      <w:r w:rsidR="001760C1" w:rsidRPr="005445B3">
        <w:rPr>
          <w:rFonts w:ascii="Arial" w:hAnsi="Arial" w:cs="Arial"/>
          <w:color w:val="000000" w:themeColor="text1"/>
          <w:sz w:val="23"/>
          <w:szCs w:val="23"/>
        </w:rPr>
        <w:t xml:space="preserve"> </w:t>
      </w:r>
      <w:r w:rsidR="00752B99" w:rsidRPr="005445B3">
        <w:rPr>
          <w:rFonts w:ascii="Arial" w:hAnsi="Arial" w:cs="Arial"/>
          <w:color w:val="000000" w:themeColor="text1"/>
          <w:sz w:val="23"/>
          <w:szCs w:val="23"/>
        </w:rPr>
        <w:t>l</w:t>
      </w:r>
      <w:r w:rsidR="001760C1" w:rsidRPr="005445B3">
        <w:rPr>
          <w:rFonts w:ascii="Arial" w:hAnsi="Arial" w:cs="Arial"/>
          <w:color w:val="000000" w:themeColor="text1"/>
          <w:sz w:val="23"/>
          <w:szCs w:val="23"/>
        </w:rPr>
        <w:t>es persones</w:t>
      </w:r>
      <w:r w:rsidR="00752B99" w:rsidRPr="005445B3">
        <w:rPr>
          <w:rFonts w:ascii="Arial" w:hAnsi="Arial" w:cs="Arial"/>
          <w:color w:val="000000" w:themeColor="text1"/>
          <w:sz w:val="23"/>
          <w:szCs w:val="23"/>
        </w:rPr>
        <w:t xml:space="preserve"> un interès personal per les relacions socials</w:t>
      </w:r>
      <w:r w:rsidR="00DC0A9C" w:rsidRPr="005445B3">
        <w:rPr>
          <w:rFonts w:ascii="Arial" w:hAnsi="Arial" w:cs="Arial"/>
          <w:color w:val="000000" w:themeColor="text1"/>
          <w:sz w:val="23"/>
          <w:szCs w:val="23"/>
        </w:rPr>
        <w:t xml:space="preserve"> (</w:t>
      </w:r>
      <w:proofErr w:type="spellStart"/>
      <w:r w:rsidR="00DC0A9C" w:rsidRPr="005445B3">
        <w:rPr>
          <w:rFonts w:ascii="Arial" w:hAnsi="Arial" w:cs="Arial"/>
          <w:color w:val="000000" w:themeColor="text1"/>
          <w:sz w:val="23"/>
          <w:szCs w:val="23"/>
        </w:rPr>
        <w:t>Apple</w:t>
      </w:r>
      <w:proofErr w:type="spellEnd"/>
      <w:r w:rsidR="00DC0A9C" w:rsidRPr="005445B3">
        <w:rPr>
          <w:rFonts w:ascii="Arial" w:hAnsi="Arial" w:cs="Arial"/>
          <w:color w:val="000000" w:themeColor="text1"/>
          <w:sz w:val="23"/>
          <w:szCs w:val="23"/>
        </w:rPr>
        <w:t xml:space="preserve"> i</w:t>
      </w:r>
      <w:r w:rsidR="00BA71AA" w:rsidRPr="005445B3">
        <w:rPr>
          <w:rFonts w:ascii="Arial" w:hAnsi="Arial" w:cs="Arial"/>
          <w:color w:val="000000" w:themeColor="text1"/>
          <w:sz w:val="23"/>
          <w:szCs w:val="23"/>
        </w:rPr>
        <w:t xml:space="preserve"> </w:t>
      </w:r>
      <w:proofErr w:type="spellStart"/>
      <w:r w:rsidR="00BA71AA" w:rsidRPr="005445B3">
        <w:rPr>
          <w:rFonts w:ascii="Arial" w:hAnsi="Arial" w:cs="Arial"/>
          <w:color w:val="000000" w:themeColor="text1"/>
          <w:sz w:val="23"/>
          <w:szCs w:val="23"/>
        </w:rPr>
        <w:t>Beane</w:t>
      </w:r>
      <w:proofErr w:type="spellEnd"/>
      <w:r w:rsidR="00BA71AA" w:rsidRPr="005445B3">
        <w:rPr>
          <w:rFonts w:ascii="Arial" w:hAnsi="Arial" w:cs="Arial"/>
          <w:color w:val="000000" w:themeColor="text1"/>
          <w:sz w:val="23"/>
          <w:szCs w:val="23"/>
        </w:rPr>
        <w:t>, 1997</w:t>
      </w:r>
      <w:r w:rsidR="00DC0A9C" w:rsidRPr="005445B3">
        <w:rPr>
          <w:rFonts w:ascii="Arial" w:hAnsi="Arial" w:cs="Arial"/>
          <w:color w:val="000000" w:themeColor="text1"/>
          <w:sz w:val="23"/>
          <w:szCs w:val="23"/>
        </w:rPr>
        <w:t xml:space="preserve">). </w:t>
      </w:r>
      <w:r w:rsidR="00461E23" w:rsidRPr="005445B3">
        <w:rPr>
          <w:rFonts w:ascii="Arial" w:hAnsi="Arial" w:cs="Arial"/>
          <w:color w:val="000000" w:themeColor="text1"/>
          <w:sz w:val="23"/>
          <w:szCs w:val="23"/>
        </w:rPr>
        <w:t xml:space="preserve">Per altra banda, la </w:t>
      </w:r>
      <w:r w:rsidR="001760C1" w:rsidRPr="005445B3">
        <w:rPr>
          <w:rFonts w:ascii="Arial" w:hAnsi="Arial" w:cs="Arial"/>
          <w:color w:val="000000" w:themeColor="text1"/>
          <w:sz w:val="23"/>
          <w:szCs w:val="23"/>
        </w:rPr>
        <w:t>democràcia</w:t>
      </w:r>
      <w:r w:rsidR="00DC0A9C" w:rsidRPr="005445B3">
        <w:rPr>
          <w:rFonts w:ascii="Arial" w:hAnsi="Arial" w:cs="Arial"/>
          <w:color w:val="000000" w:themeColor="text1"/>
          <w:sz w:val="23"/>
          <w:szCs w:val="23"/>
        </w:rPr>
        <w:t xml:space="preserve"> en educació</w:t>
      </w:r>
      <w:r w:rsidR="001760C1" w:rsidRPr="005445B3">
        <w:rPr>
          <w:rFonts w:ascii="Arial" w:hAnsi="Arial" w:cs="Arial"/>
          <w:color w:val="000000" w:themeColor="text1"/>
          <w:sz w:val="23"/>
          <w:szCs w:val="23"/>
        </w:rPr>
        <w:t xml:space="preserve"> </w:t>
      </w:r>
      <w:r w:rsidR="00F40F3B" w:rsidRPr="005445B3">
        <w:rPr>
          <w:rFonts w:ascii="Arial" w:hAnsi="Arial" w:cs="Arial"/>
          <w:color w:val="000000" w:themeColor="text1"/>
          <w:sz w:val="23"/>
          <w:szCs w:val="23"/>
        </w:rPr>
        <w:t>passa per una associació lliure</w:t>
      </w:r>
      <w:r w:rsidR="00DC0A9C" w:rsidRPr="005445B3">
        <w:rPr>
          <w:rFonts w:ascii="Arial" w:hAnsi="Arial" w:cs="Arial"/>
          <w:color w:val="000000" w:themeColor="text1"/>
          <w:sz w:val="23"/>
          <w:szCs w:val="23"/>
        </w:rPr>
        <w:t xml:space="preserve"> en termes d’igualtat, </w:t>
      </w:r>
      <w:r w:rsidR="00DC0A9C" w:rsidRPr="005445B3">
        <w:rPr>
          <w:rFonts w:ascii="Arial" w:hAnsi="Arial" w:cs="Arial"/>
          <w:color w:val="000000" w:themeColor="text1"/>
          <w:sz w:val="23"/>
          <w:szCs w:val="23"/>
        </w:rPr>
        <w:lastRenderedPageBreak/>
        <w:t>per una distribució equitativa i per la cooperació (</w:t>
      </w:r>
      <w:r w:rsidR="00AB4B7D" w:rsidRPr="005445B3">
        <w:rPr>
          <w:rFonts w:ascii="Arial" w:hAnsi="Arial" w:cs="Arial"/>
          <w:color w:val="000000" w:themeColor="text1"/>
          <w:sz w:val="23"/>
          <w:szCs w:val="23"/>
        </w:rPr>
        <w:t xml:space="preserve">Chomsky, </w:t>
      </w:r>
      <w:r w:rsidR="0096248A" w:rsidRPr="005445B3">
        <w:rPr>
          <w:rFonts w:ascii="Arial" w:hAnsi="Arial" w:cs="Arial"/>
          <w:color w:val="000000" w:themeColor="text1"/>
          <w:sz w:val="23"/>
          <w:szCs w:val="23"/>
        </w:rPr>
        <w:t>2012</w:t>
      </w:r>
      <w:r w:rsidR="00DC0A9C" w:rsidRPr="005445B3">
        <w:rPr>
          <w:rFonts w:ascii="Arial" w:hAnsi="Arial" w:cs="Arial"/>
          <w:color w:val="000000" w:themeColor="text1"/>
          <w:sz w:val="23"/>
          <w:szCs w:val="23"/>
        </w:rPr>
        <w:t xml:space="preserve">), pilars </w:t>
      </w:r>
      <w:r w:rsidR="001760C1" w:rsidRPr="005445B3">
        <w:rPr>
          <w:rFonts w:ascii="Arial" w:hAnsi="Arial" w:cs="Arial"/>
          <w:color w:val="000000" w:themeColor="text1"/>
          <w:sz w:val="23"/>
          <w:szCs w:val="23"/>
        </w:rPr>
        <w:t xml:space="preserve">molt presents </w:t>
      </w:r>
      <w:r w:rsidR="00D26924" w:rsidRPr="005445B3">
        <w:rPr>
          <w:rFonts w:ascii="Arial" w:hAnsi="Arial" w:cs="Arial"/>
          <w:color w:val="000000" w:themeColor="text1"/>
          <w:sz w:val="23"/>
          <w:szCs w:val="23"/>
        </w:rPr>
        <w:t>a</w:t>
      </w:r>
      <w:r w:rsidR="001760C1" w:rsidRPr="005445B3">
        <w:rPr>
          <w:rFonts w:ascii="Arial" w:hAnsi="Arial" w:cs="Arial"/>
          <w:color w:val="000000" w:themeColor="text1"/>
          <w:sz w:val="23"/>
          <w:szCs w:val="23"/>
        </w:rPr>
        <w:t xml:space="preserve"> </w:t>
      </w:r>
      <w:r w:rsidR="00DC0A9C" w:rsidRPr="005445B3">
        <w:rPr>
          <w:rFonts w:ascii="Arial" w:hAnsi="Arial" w:cs="Arial"/>
          <w:color w:val="000000" w:themeColor="text1"/>
          <w:sz w:val="23"/>
          <w:szCs w:val="23"/>
        </w:rPr>
        <w:t xml:space="preserve">les </w:t>
      </w:r>
      <w:r w:rsidR="00D26924" w:rsidRPr="005445B3">
        <w:rPr>
          <w:rFonts w:ascii="Arial" w:hAnsi="Arial" w:cs="Arial"/>
          <w:color w:val="000000" w:themeColor="text1"/>
          <w:sz w:val="23"/>
          <w:szCs w:val="23"/>
        </w:rPr>
        <w:t>TLD</w:t>
      </w:r>
      <w:r w:rsidR="00FB47BB" w:rsidRPr="005445B3">
        <w:rPr>
          <w:rFonts w:ascii="Arial" w:hAnsi="Arial" w:cs="Arial"/>
          <w:color w:val="000000" w:themeColor="text1"/>
          <w:sz w:val="23"/>
          <w:szCs w:val="23"/>
        </w:rPr>
        <w:t xml:space="preserve">. </w:t>
      </w:r>
      <w:r w:rsidR="00F40F3B" w:rsidRPr="005445B3">
        <w:rPr>
          <w:rFonts w:ascii="Arial" w:hAnsi="Arial" w:cs="Arial"/>
          <w:color w:val="000000" w:themeColor="text1"/>
          <w:sz w:val="23"/>
          <w:szCs w:val="23"/>
        </w:rPr>
        <w:t xml:space="preserve">A més, </w:t>
      </w:r>
      <w:r w:rsidR="00AB4B7D" w:rsidRPr="005445B3">
        <w:rPr>
          <w:rFonts w:ascii="Arial" w:hAnsi="Arial" w:cs="Arial"/>
          <w:color w:val="000000" w:themeColor="text1"/>
          <w:sz w:val="23"/>
          <w:szCs w:val="23"/>
        </w:rPr>
        <w:t>e</w:t>
      </w:r>
      <w:r w:rsidR="00DC0A9C" w:rsidRPr="005445B3">
        <w:rPr>
          <w:rFonts w:ascii="Arial" w:hAnsi="Arial" w:cs="Arial"/>
          <w:color w:val="000000" w:themeColor="text1"/>
          <w:sz w:val="23"/>
          <w:szCs w:val="23"/>
        </w:rPr>
        <w:t>l d</w:t>
      </w:r>
      <w:r w:rsidR="00FB47BB" w:rsidRPr="005445B3">
        <w:rPr>
          <w:rFonts w:ascii="Arial" w:hAnsi="Arial" w:cs="Arial"/>
          <w:color w:val="000000" w:themeColor="text1"/>
          <w:sz w:val="23"/>
          <w:szCs w:val="23"/>
        </w:rPr>
        <w:t>iàleg igualitari</w:t>
      </w:r>
      <w:r w:rsidR="00AC378B" w:rsidRPr="005445B3">
        <w:rPr>
          <w:rFonts w:ascii="Arial" w:hAnsi="Arial" w:cs="Arial"/>
          <w:color w:val="000000" w:themeColor="text1"/>
          <w:sz w:val="23"/>
          <w:szCs w:val="23"/>
        </w:rPr>
        <w:t xml:space="preserve"> entre </w:t>
      </w:r>
      <w:r w:rsidR="00FB47BB" w:rsidRPr="005445B3">
        <w:rPr>
          <w:rFonts w:ascii="Arial" w:hAnsi="Arial" w:cs="Arial"/>
          <w:color w:val="000000" w:themeColor="text1"/>
          <w:sz w:val="23"/>
          <w:szCs w:val="23"/>
        </w:rPr>
        <w:t>ciutadanes</w:t>
      </w:r>
      <w:r w:rsidR="004A1599" w:rsidRPr="005445B3">
        <w:rPr>
          <w:rFonts w:ascii="Arial" w:hAnsi="Arial" w:cs="Arial"/>
          <w:color w:val="000000" w:themeColor="text1"/>
          <w:sz w:val="23"/>
          <w:szCs w:val="23"/>
        </w:rPr>
        <w:t xml:space="preserve"> i</w:t>
      </w:r>
      <w:r w:rsidR="00FB47BB" w:rsidRPr="005445B3">
        <w:rPr>
          <w:rFonts w:ascii="Arial" w:hAnsi="Arial" w:cs="Arial"/>
          <w:color w:val="000000" w:themeColor="text1"/>
          <w:sz w:val="23"/>
          <w:szCs w:val="23"/>
        </w:rPr>
        <w:t xml:space="preserve"> </w:t>
      </w:r>
      <w:r w:rsidR="004A1599" w:rsidRPr="005445B3">
        <w:rPr>
          <w:rFonts w:ascii="Arial" w:hAnsi="Arial" w:cs="Arial"/>
          <w:color w:val="000000" w:themeColor="text1"/>
          <w:sz w:val="23"/>
          <w:szCs w:val="23"/>
        </w:rPr>
        <w:t xml:space="preserve">ciutadans </w:t>
      </w:r>
      <w:r w:rsidR="00AB4B7D" w:rsidRPr="005445B3">
        <w:rPr>
          <w:rFonts w:ascii="Arial" w:hAnsi="Arial" w:cs="Arial"/>
          <w:color w:val="000000" w:themeColor="text1"/>
          <w:sz w:val="23"/>
          <w:szCs w:val="23"/>
        </w:rPr>
        <w:t>s’</w:t>
      </w:r>
      <w:r w:rsidR="00FB47BB" w:rsidRPr="005445B3">
        <w:rPr>
          <w:rFonts w:ascii="Arial" w:hAnsi="Arial" w:cs="Arial"/>
          <w:color w:val="000000" w:themeColor="text1"/>
          <w:sz w:val="23"/>
          <w:szCs w:val="23"/>
        </w:rPr>
        <w:t>esdevé un procés de dem</w:t>
      </w:r>
      <w:r w:rsidR="005063A1" w:rsidRPr="005445B3">
        <w:rPr>
          <w:rFonts w:ascii="Arial" w:hAnsi="Arial" w:cs="Arial"/>
          <w:color w:val="000000" w:themeColor="text1"/>
          <w:sz w:val="23"/>
          <w:szCs w:val="23"/>
        </w:rPr>
        <w:t>ocràcia deliberativa (</w:t>
      </w:r>
      <w:proofErr w:type="spellStart"/>
      <w:r w:rsidR="005063A1" w:rsidRPr="005445B3">
        <w:rPr>
          <w:rFonts w:ascii="Arial" w:hAnsi="Arial" w:cs="Arial"/>
          <w:color w:val="000000" w:themeColor="text1"/>
          <w:sz w:val="23"/>
          <w:szCs w:val="23"/>
        </w:rPr>
        <w:t>Flecha</w:t>
      </w:r>
      <w:proofErr w:type="spellEnd"/>
      <w:r w:rsidR="005063A1" w:rsidRPr="005445B3">
        <w:rPr>
          <w:rFonts w:ascii="Arial" w:hAnsi="Arial" w:cs="Arial"/>
          <w:color w:val="000000" w:themeColor="text1"/>
          <w:sz w:val="23"/>
          <w:szCs w:val="23"/>
        </w:rPr>
        <w:t xml:space="preserve">, </w:t>
      </w:r>
      <w:r w:rsidR="00162E01" w:rsidRPr="005445B3">
        <w:rPr>
          <w:rFonts w:ascii="Arial" w:hAnsi="Arial" w:cs="Arial"/>
          <w:color w:val="000000" w:themeColor="text1"/>
          <w:sz w:val="23"/>
          <w:szCs w:val="23"/>
        </w:rPr>
        <w:t>2010</w:t>
      </w:r>
      <w:r w:rsidR="00F40F3B" w:rsidRPr="005445B3">
        <w:rPr>
          <w:rFonts w:ascii="Arial" w:hAnsi="Arial" w:cs="Arial"/>
          <w:color w:val="000000" w:themeColor="text1"/>
          <w:sz w:val="23"/>
          <w:szCs w:val="23"/>
        </w:rPr>
        <w:t xml:space="preserve">:342), </w:t>
      </w:r>
      <w:r w:rsidR="00AB4B7D" w:rsidRPr="005445B3">
        <w:rPr>
          <w:rFonts w:ascii="Arial" w:hAnsi="Arial" w:cs="Arial"/>
          <w:color w:val="000000" w:themeColor="text1"/>
          <w:sz w:val="23"/>
          <w:szCs w:val="23"/>
        </w:rPr>
        <w:t xml:space="preserve">com expressa </w:t>
      </w:r>
      <w:proofErr w:type="spellStart"/>
      <w:r w:rsidR="00AB4B7D" w:rsidRPr="005445B3">
        <w:rPr>
          <w:rFonts w:ascii="Arial" w:hAnsi="Arial" w:cs="Arial"/>
          <w:color w:val="000000" w:themeColor="text1"/>
          <w:sz w:val="23"/>
          <w:szCs w:val="23"/>
        </w:rPr>
        <w:t>Murssell</w:t>
      </w:r>
      <w:proofErr w:type="spellEnd"/>
      <w:r w:rsidR="00AB4B7D" w:rsidRPr="005445B3">
        <w:rPr>
          <w:rFonts w:ascii="Arial" w:hAnsi="Arial" w:cs="Arial"/>
          <w:color w:val="000000" w:themeColor="text1"/>
          <w:sz w:val="23"/>
          <w:szCs w:val="23"/>
        </w:rPr>
        <w:t xml:space="preserve"> si les escoles </w:t>
      </w:r>
      <w:r w:rsidR="00BA71AA" w:rsidRPr="005445B3">
        <w:rPr>
          <w:rFonts w:ascii="Arial" w:hAnsi="Arial" w:cs="Arial"/>
          <w:color w:val="000000" w:themeColor="text1"/>
          <w:sz w:val="23"/>
          <w:szCs w:val="23"/>
        </w:rPr>
        <w:t>d’</w:t>
      </w:r>
      <w:r w:rsidR="00DC0A9C" w:rsidRPr="005445B3">
        <w:rPr>
          <w:rFonts w:ascii="Arial" w:hAnsi="Arial" w:cs="Arial"/>
          <w:color w:val="000000" w:themeColor="text1"/>
          <w:sz w:val="23"/>
          <w:szCs w:val="23"/>
        </w:rPr>
        <w:t>una societa</w:t>
      </w:r>
      <w:r w:rsidR="001760C1" w:rsidRPr="005445B3">
        <w:rPr>
          <w:rFonts w:ascii="Arial" w:hAnsi="Arial" w:cs="Arial"/>
          <w:color w:val="000000" w:themeColor="text1"/>
          <w:sz w:val="23"/>
          <w:szCs w:val="23"/>
        </w:rPr>
        <w:t>t democràtica no existeixen p</w:t>
      </w:r>
      <w:r w:rsidR="00DC0A9C" w:rsidRPr="005445B3">
        <w:rPr>
          <w:rFonts w:ascii="Arial" w:hAnsi="Arial" w:cs="Arial"/>
          <w:color w:val="000000" w:themeColor="text1"/>
          <w:sz w:val="23"/>
          <w:szCs w:val="23"/>
        </w:rPr>
        <w:t>el suport i extensió de la democràcia, llavors són o bé socialment i</w:t>
      </w:r>
      <w:r w:rsidR="00BA71AA" w:rsidRPr="005445B3">
        <w:rPr>
          <w:rFonts w:ascii="Arial" w:hAnsi="Arial" w:cs="Arial"/>
          <w:color w:val="000000" w:themeColor="text1"/>
          <w:sz w:val="23"/>
          <w:szCs w:val="23"/>
        </w:rPr>
        <w:t xml:space="preserve">nútils o socialment perilloses </w:t>
      </w:r>
      <w:r w:rsidR="00DC0A9C" w:rsidRPr="005445B3">
        <w:rPr>
          <w:rFonts w:ascii="Arial" w:hAnsi="Arial" w:cs="Arial"/>
          <w:color w:val="000000" w:themeColor="text1"/>
          <w:sz w:val="23"/>
          <w:szCs w:val="23"/>
        </w:rPr>
        <w:t>(</w:t>
      </w:r>
      <w:proofErr w:type="spellStart"/>
      <w:r w:rsidR="00162E01" w:rsidRPr="005445B3">
        <w:rPr>
          <w:rFonts w:ascii="Arial" w:hAnsi="Arial" w:cs="Arial"/>
          <w:color w:val="000000" w:themeColor="text1"/>
          <w:sz w:val="23"/>
          <w:szCs w:val="23"/>
        </w:rPr>
        <w:t>Mursell</w:t>
      </w:r>
      <w:proofErr w:type="spellEnd"/>
      <w:r w:rsidR="00162E01" w:rsidRPr="005445B3">
        <w:rPr>
          <w:rFonts w:ascii="Arial" w:hAnsi="Arial" w:cs="Arial"/>
          <w:color w:val="000000" w:themeColor="text1"/>
          <w:sz w:val="23"/>
          <w:szCs w:val="23"/>
        </w:rPr>
        <w:t xml:space="preserve">, </w:t>
      </w:r>
      <w:r w:rsidR="00DC0A9C" w:rsidRPr="005445B3">
        <w:rPr>
          <w:rFonts w:ascii="Arial" w:hAnsi="Arial" w:cs="Arial"/>
          <w:color w:val="000000" w:themeColor="text1"/>
          <w:sz w:val="23"/>
          <w:szCs w:val="23"/>
        </w:rPr>
        <w:t xml:space="preserve">1955:3). </w:t>
      </w:r>
    </w:p>
    <w:p w14:paraId="789252D1" w14:textId="2BC42631" w:rsidR="001B20EF" w:rsidRPr="005445B3" w:rsidRDefault="0090232E" w:rsidP="00442BAE">
      <w:pPr>
        <w:pStyle w:val="HTMLconformatoprevio"/>
        <w:shd w:val="clear" w:color="auto" w:fill="FFFFFF"/>
        <w:spacing w:line="360" w:lineRule="auto"/>
        <w:jc w:val="both"/>
        <w:rPr>
          <w:rFonts w:ascii="Arial" w:hAnsi="Arial" w:cs="Arial"/>
          <w:color w:val="000000" w:themeColor="text1"/>
          <w:sz w:val="23"/>
          <w:szCs w:val="23"/>
          <w:lang w:val="ca-ES"/>
        </w:rPr>
      </w:pPr>
      <w:r w:rsidRPr="005445B3">
        <w:rPr>
          <w:rFonts w:ascii="Arial" w:hAnsi="Arial" w:cs="Arial"/>
          <w:sz w:val="23"/>
          <w:szCs w:val="23"/>
          <w:lang w:val="ca-ES"/>
        </w:rPr>
        <w:t>Hi ha</w:t>
      </w:r>
      <w:r w:rsidRPr="005445B3">
        <w:rPr>
          <w:rFonts w:ascii="Arial" w:hAnsi="Arial" w:cs="Arial"/>
          <w:color w:val="000000" w:themeColor="text1"/>
          <w:sz w:val="23"/>
          <w:szCs w:val="23"/>
          <w:lang w:val="ca-ES"/>
        </w:rPr>
        <w:t xml:space="preserve"> veus </w:t>
      </w:r>
      <w:r w:rsidR="00F44172" w:rsidRPr="005445B3">
        <w:rPr>
          <w:rFonts w:ascii="Arial" w:hAnsi="Arial" w:cs="Arial"/>
          <w:color w:val="000000" w:themeColor="text1"/>
          <w:sz w:val="23"/>
          <w:szCs w:val="23"/>
          <w:lang w:val="ca-ES"/>
        </w:rPr>
        <w:t>que</w:t>
      </w:r>
      <w:r w:rsidR="00AB1267" w:rsidRPr="005445B3">
        <w:rPr>
          <w:rFonts w:ascii="Arial" w:hAnsi="Arial" w:cs="Arial"/>
          <w:color w:val="000000" w:themeColor="text1"/>
          <w:sz w:val="23"/>
          <w:szCs w:val="23"/>
          <w:lang w:val="ca-ES"/>
        </w:rPr>
        <w:t xml:space="preserve"> anuncien que</w:t>
      </w:r>
      <w:r w:rsidR="00F44172" w:rsidRPr="005445B3">
        <w:rPr>
          <w:rFonts w:ascii="Arial" w:hAnsi="Arial" w:cs="Arial"/>
          <w:color w:val="000000" w:themeColor="text1"/>
          <w:sz w:val="23"/>
          <w:szCs w:val="23"/>
          <w:lang w:val="ca-ES"/>
        </w:rPr>
        <w:t xml:space="preserve"> la transformació és possible, ja que hi ha actuacions d’èxit a les escoles que trenquen amb les dinàmiques realitzades fins ara, la transformació de l’escola és una utopia real</w:t>
      </w:r>
      <w:r w:rsidR="007967BB" w:rsidRPr="005445B3">
        <w:rPr>
          <w:rFonts w:ascii="Arial" w:hAnsi="Arial" w:cs="Arial"/>
          <w:color w:val="000000" w:themeColor="text1"/>
          <w:sz w:val="23"/>
          <w:szCs w:val="23"/>
          <w:lang w:val="ca-ES"/>
        </w:rPr>
        <w:t xml:space="preserve"> (Wright</w:t>
      </w:r>
      <w:r w:rsidR="00AB1267" w:rsidRPr="005445B3">
        <w:rPr>
          <w:rFonts w:ascii="Arial" w:hAnsi="Arial" w:cs="Arial"/>
          <w:color w:val="000000" w:themeColor="text1"/>
          <w:sz w:val="23"/>
          <w:szCs w:val="23"/>
          <w:lang w:val="ca-ES"/>
        </w:rPr>
        <w:t>,</w:t>
      </w:r>
      <w:r w:rsidR="007967BB" w:rsidRPr="005445B3">
        <w:rPr>
          <w:rFonts w:ascii="Arial" w:hAnsi="Arial" w:cs="Arial"/>
          <w:color w:val="000000" w:themeColor="text1"/>
          <w:sz w:val="23"/>
          <w:szCs w:val="23"/>
          <w:lang w:val="ca-ES"/>
        </w:rPr>
        <w:t xml:space="preserve"> 2010). </w:t>
      </w:r>
      <w:r w:rsidR="00162E01" w:rsidRPr="005445B3">
        <w:rPr>
          <w:rFonts w:ascii="Arial" w:hAnsi="Arial" w:cs="Arial"/>
          <w:color w:val="000000" w:themeColor="text1"/>
          <w:sz w:val="23"/>
          <w:szCs w:val="23"/>
          <w:lang w:val="ca-ES"/>
        </w:rPr>
        <w:t>A més, la participació de familiars i comunitat a través d'activitats de lectura és un dels elements claus d'aquestes propostes educatives (</w:t>
      </w:r>
      <w:proofErr w:type="spellStart"/>
      <w:r w:rsidR="00162E01" w:rsidRPr="005445B3">
        <w:rPr>
          <w:rFonts w:ascii="Arial" w:hAnsi="Arial" w:cs="Arial"/>
          <w:color w:val="000000" w:themeColor="text1"/>
          <w:sz w:val="23"/>
          <w:szCs w:val="23"/>
          <w:lang w:val="ca-ES"/>
        </w:rPr>
        <w:t>Purcell</w:t>
      </w:r>
      <w:proofErr w:type="spellEnd"/>
      <w:r w:rsidR="00162E01" w:rsidRPr="005445B3">
        <w:rPr>
          <w:rFonts w:ascii="Arial" w:hAnsi="Arial" w:cs="Arial"/>
          <w:color w:val="000000" w:themeColor="text1"/>
          <w:sz w:val="23"/>
          <w:szCs w:val="23"/>
          <w:lang w:val="ca-ES"/>
        </w:rPr>
        <w:t>-Gates 1995</w:t>
      </w:r>
      <w:r w:rsidR="00D26924" w:rsidRPr="005445B3">
        <w:rPr>
          <w:rFonts w:ascii="Arial" w:hAnsi="Arial" w:cs="Arial"/>
          <w:color w:val="000000" w:themeColor="text1"/>
          <w:sz w:val="23"/>
          <w:szCs w:val="23"/>
          <w:lang w:val="ca-ES"/>
        </w:rPr>
        <w:t>; Soler 2003</w:t>
      </w:r>
      <w:r w:rsidR="00162E01" w:rsidRPr="005445B3">
        <w:rPr>
          <w:rFonts w:ascii="Arial" w:hAnsi="Arial" w:cs="Arial"/>
          <w:color w:val="000000" w:themeColor="text1"/>
          <w:sz w:val="23"/>
          <w:szCs w:val="23"/>
          <w:lang w:val="ca-ES"/>
        </w:rPr>
        <w:t>).</w:t>
      </w:r>
      <w:r w:rsidR="00134BA2" w:rsidRPr="005445B3">
        <w:rPr>
          <w:rFonts w:ascii="Arial" w:hAnsi="Arial" w:cs="Arial"/>
          <w:color w:val="000000" w:themeColor="text1"/>
          <w:sz w:val="23"/>
          <w:szCs w:val="23"/>
          <w:lang w:val="ca-ES"/>
        </w:rPr>
        <w:t xml:space="preserve"> </w:t>
      </w:r>
      <w:r w:rsidR="00461E23" w:rsidRPr="005445B3">
        <w:rPr>
          <w:rFonts w:ascii="Arial" w:hAnsi="Arial" w:cs="Arial"/>
          <w:color w:val="000000" w:themeColor="text1"/>
          <w:sz w:val="23"/>
          <w:szCs w:val="23"/>
          <w:lang w:val="ca-ES"/>
        </w:rPr>
        <w:t>Diverses propostes educatives aposten per un augment de pluralitat en les interaccions a l’aula, tot fomentant la participació de la comunitat educativa per tal de superar el fracàs escolar, igualant les diferències entre l’escola i la societat (</w:t>
      </w:r>
      <w:proofErr w:type="spellStart"/>
      <w:r w:rsidR="006A33DB" w:rsidRPr="005445B3">
        <w:rPr>
          <w:rFonts w:ascii="Arial" w:hAnsi="Arial" w:cs="Arial"/>
          <w:color w:val="000000" w:themeColor="text1"/>
          <w:sz w:val="23"/>
          <w:szCs w:val="23"/>
          <w:lang w:val="ca-ES"/>
        </w:rPr>
        <w:t>Elboj</w:t>
      </w:r>
      <w:proofErr w:type="spellEnd"/>
      <w:r w:rsidR="006A33DB" w:rsidRPr="005445B3">
        <w:rPr>
          <w:rFonts w:ascii="Arial" w:hAnsi="Arial" w:cs="Arial"/>
          <w:color w:val="000000" w:themeColor="text1"/>
          <w:sz w:val="23"/>
          <w:szCs w:val="23"/>
          <w:lang w:val="ca-ES"/>
        </w:rPr>
        <w:t xml:space="preserve">, </w:t>
      </w:r>
      <w:proofErr w:type="spellStart"/>
      <w:r w:rsidR="006A33DB" w:rsidRPr="005445B3">
        <w:rPr>
          <w:rFonts w:ascii="Arial" w:hAnsi="Arial" w:cs="Arial"/>
          <w:color w:val="000000" w:themeColor="text1"/>
          <w:sz w:val="23"/>
          <w:szCs w:val="23"/>
          <w:lang w:val="ca-ES"/>
        </w:rPr>
        <w:t>Puigdellivol</w:t>
      </w:r>
      <w:proofErr w:type="spellEnd"/>
      <w:r w:rsidR="006A33DB" w:rsidRPr="005445B3">
        <w:rPr>
          <w:rFonts w:ascii="Arial" w:hAnsi="Arial" w:cs="Arial"/>
          <w:color w:val="000000" w:themeColor="text1"/>
          <w:sz w:val="23"/>
          <w:szCs w:val="23"/>
          <w:lang w:val="ca-ES"/>
        </w:rPr>
        <w:t>,</w:t>
      </w:r>
      <w:r w:rsidR="00461E23" w:rsidRPr="005445B3">
        <w:rPr>
          <w:rFonts w:ascii="Arial" w:hAnsi="Arial" w:cs="Arial"/>
          <w:color w:val="000000" w:themeColor="text1"/>
          <w:sz w:val="23"/>
          <w:szCs w:val="23"/>
          <w:lang w:val="ca-ES"/>
        </w:rPr>
        <w:t xml:space="preserve"> Soler, Valls, 2002</w:t>
      </w:r>
      <w:r w:rsidR="006A33DB" w:rsidRPr="005445B3">
        <w:rPr>
          <w:rFonts w:ascii="Arial" w:hAnsi="Arial" w:cs="Arial"/>
          <w:color w:val="000000" w:themeColor="text1"/>
          <w:sz w:val="23"/>
          <w:szCs w:val="23"/>
          <w:lang w:val="ca-ES"/>
        </w:rPr>
        <w:t>)</w:t>
      </w:r>
      <w:r w:rsidR="00134BA2" w:rsidRPr="005445B3">
        <w:rPr>
          <w:rFonts w:ascii="Arial" w:hAnsi="Arial" w:cs="Arial"/>
          <w:color w:val="000000" w:themeColor="text1"/>
          <w:sz w:val="23"/>
          <w:szCs w:val="23"/>
          <w:lang w:val="ca-ES"/>
        </w:rPr>
        <w:t>, això és possible obrint la porta a la Comunitat</w:t>
      </w:r>
      <w:r w:rsidR="006A33DB" w:rsidRPr="005445B3">
        <w:rPr>
          <w:rFonts w:ascii="Arial" w:hAnsi="Arial" w:cs="Arial"/>
          <w:color w:val="000000" w:themeColor="text1"/>
          <w:sz w:val="23"/>
          <w:szCs w:val="23"/>
          <w:lang w:val="ca-ES"/>
        </w:rPr>
        <w:t xml:space="preserve">. </w:t>
      </w:r>
      <w:r w:rsidR="005C733B" w:rsidRPr="005445B3">
        <w:rPr>
          <w:rFonts w:ascii="Arial" w:hAnsi="Arial" w:cs="Arial"/>
          <w:color w:val="000000" w:themeColor="text1"/>
          <w:sz w:val="23"/>
          <w:szCs w:val="23"/>
          <w:lang w:val="ca-ES"/>
        </w:rPr>
        <w:t>Tota persona és un agent educatiu en potencia (</w:t>
      </w:r>
      <w:proofErr w:type="spellStart"/>
      <w:r w:rsidR="005C733B" w:rsidRPr="005445B3">
        <w:rPr>
          <w:rFonts w:ascii="Arial" w:hAnsi="Arial" w:cs="Arial"/>
          <w:color w:val="000000" w:themeColor="text1"/>
          <w:sz w:val="23"/>
          <w:szCs w:val="23"/>
          <w:lang w:val="ca-ES"/>
        </w:rPr>
        <w:t>Flecha</w:t>
      </w:r>
      <w:proofErr w:type="spellEnd"/>
      <w:r w:rsidR="005C733B" w:rsidRPr="005445B3">
        <w:rPr>
          <w:rFonts w:ascii="Arial" w:hAnsi="Arial" w:cs="Arial"/>
          <w:color w:val="000000" w:themeColor="text1"/>
          <w:sz w:val="23"/>
          <w:szCs w:val="23"/>
          <w:lang w:val="ca-ES"/>
        </w:rPr>
        <w:t xml:space="preserve">, 2003), partint d’aquest principi l’escola ha d’esdevenir un espai per i de la societat, obrir l’escola a la participació ciutadana per tal d’enriquir les experiències educatives. </w:t>
      </w:r>
      <w:ins w:id="1" w:author="Teresa Morlà" w:date="2014-12-01T08:21:00Z">
        <w:r w:rsidR="00BC7212" w:rsidRPr="005445B3">
          <w:rPr>
            <w:rFonts w:ascii="Arial" w:hAnsi="Arial" w:cs="Arial"/>
            <w:color w:val="000000" w:themeColor="text1"/>
            <w:sz w:val="23"/>
            <w:szCs w:val="23"/>
            <w:lang w:val="ca-ES"/>
          </w:rPr>
          <w:t xml:space="preserve">Quan les mares tenen accés a l’educació </w:t>
        </w:r>
      </w:ins>
      <w:ins w:id="2" w:author="Teresa Morlà" w:date="2014-12-01T08:22:00Z">
        <w:r w:rsidR="00BC7212" w:rsidRPr="005445B3">
          <w:rPr>
            <w:rFonts w:ascii="Arial" w:hAnsi="Arial" w:cs="Arial"/>
            <w:color w:val="000000" w:themeColor="text1"/>
            <w:sz w:val="23"/>
            <w:szCs w:val="23"/>
            <w:lang w:val="ca-ES"/>
          </w:rPr>
          <w:t xml:space="preserve">es </w:t>
        </w:r>
      </w:ins>
      <w:ins w:id="3" w:author="Teresa Morlà" w:date="2014-12-01T08:21:00Z">
        <w:r w:rsidR="00BC7212" w:rsidRPr="005445B3">
          <w:rPr>
            <w:rFonts w:ascii="Arial" w:hAnsi="Arial" w:cs="Arial"/>
            <w:color w:val="000000" w:themeColor="text1"/>
            <w:sz w:val="23"/>
            <w:szCs w:val="23"/>
            <w:lang w:val="ca-ES"/>
          </w:rPr>
          <w:t xml:space="preserve">contribueix a trencar </w:t>
        </w:r>
      </w:ins>
      <w:ins w:id="4" w:author="Teresa Morlà" w:date="2014-12-01T08:23:00Z">
        <w:r w:rsidR="00BC7212" w:rsidRPr="005445B3">
          <w:rPr>
            <w:rFonts w:ascii="Arial" w:hAnsi="Arial" w:cs="Arial"/>
            <w:color w:val="000000" w:themeColor="text1"/>
            <w:sz w:val="23"/>
            <w:szCs w:val="23"/>
            <w:lang w:val="ca-ES"/>
          </w:rPr>
          <w:t xml:space="preserve">amb </w:t>
        </w:r>
      </w:ins>
      <w:ins w:id="5" w:author="Teresa Morlà" w:date="2014-12-01T08:21:00Z">
        <w:r w:rsidR="00BC7212" w:rsidRPr="005445B3">
          <w:rPr>
            <w:rFonts w:ascii="Arial" w:hAnsi="Arial" w:cs="Arial"/>
            <w:color w:val="000000" w:themeColor="text1"/>
            <w:sz w:val="23"/>
            <w:szCs w:val="23"/>
            <w:lang w:val="ca-ES"/>
          </w:rPr>
          <w:t>el cicle de reproducció de la pobresa que es pot tran</w:t>
        </w:r>
      </w:ins>
      <w:r w:rsidR="001A6E44" w:rsidRPr="005445B3">
        <w:rPr>
          <w:rFonts w:ascii="Arial" w:hAnsi="Arial" w:cs="Arial"/>
          <w:color w:val="000000" w:themeColor="text1"/>
          <w:sz w:val="23"/>
          <w:szCs w:val="23"/>
          <w:lang w:val="ca-ES"/>
        </w:rPr>
        <w:t>s</w:t>
      </w:r>
      <w:ins w:id="6" w:author="Teresa Morlà" w:date="2014-12-01T08:21:00Z">
        <w:r w:rsidR="00BC7212" w:rsidRPr="005445B3">
          <w:rPr>
            <w:rFonts w:ascii="Arial" w:hAnsi="Arial" w:cs="Arial"/>
            <w:color w:val="000000" w:themeColor="text1"/>
            <w:sz w:val="23"/>
            <w:szCs w:val="23"/>
            <w:lang w:val="ca-ES"/>
          </w:rPr>
          <w:t>metre de mares i pares a fills/es</w:t>
        </w:r>
      </w:ins>
      <w:ins w:id="7" w:author="Teresa Morlà" w:date="2014-12-01T08:22:00Z">
        <w:r w:rsidR="00BC7212" w:rsidRPr="005445B3">
          <w:rPr>
            <w:rFonts w:ascii="Arial" w:hAnsi="Arial" w:cs="Arial"/>
            <w:color w:val="000000" w:themeColor="text1"/>
            <w:sz w:val="23"/>
            <w:szCs w:val="23"/>
            <w:lang w:val="ca-ES"/>
          </w:rPr>
          <w:t xml:space="preserve">. </w:t>
        </w:r>
      </w:ins>
      <w:ins w:id="8" w:author="marta soler gallart" w:date="2014-11-30T08:17:00Z">
        <w:r w:rsidR="002918DD" w:rsidRPr="005445B3">
          <w:rPr>
            <w:rFonts w:ascii="Arial" w:hAnsi="Arial" w:cs="Arial"/>
            <w:color w:val="000000" w:themeColor="text1"/>
            <w:sz w:val="23"/>
            <w:szCs w:val="23"/>
            <w:lang w:val="ca-ES"/>
          </w:rPr>
          <w:t>La p</w:t>
        </w:r>
      </w:ins>
      <w:r w:rsidR="003A2B33" w:rsidRPr="005445B3">
        <w:rPr>
          <w:rFonts w:ascii="Arial" w:hAnsi="Arial" w:cs="Arial"/>
          <w:color w:val="000000" w:themeColor="text1"/>
          <w:sz w:val="23"/>
          <w:szCs w:val="23"/>
          <w:lang w:val="ca-ES"/>
        </w:rPr>
        <w:t xml:space="preserve">articipació de les mares en les activitats educatives és clau, ja que proporcionen la inspiració </w:t>
      </w:r>
      <w:r w:rsidR="001A6E44" w:rsidRPr="005445B3">
        <w:rPr>
          <w:rFonts w:ascii="Arial" w:hAnsi="Arial" w:cs="Arial"/>
          <w:color w:val="000000" w:themeColor="text1"/>
          <w:sz w:val="23"/>
          <w:szCs w:val="23"/>
          <w:lang w:val="ca-ES"/>
        </w:rPr>
        <w:t>pels</w:t>
      </w:r>
      <w:r w:rsidR="003A2B33" w:rsidRPr="005445B3">
        <w:rPr>
          <w:rFonts w:ascii="Arial" w:hAnsi="Arial" w:cs="Arial"/>
          <w:color w:val="000000" w:themeColor="text1"/>
          <w:sz w:val="23"/>
          <w:szCs w:val="23"/>
          <w:lang w:val="ca-ES"/>
        </w:rPr>
        <w:t xml:space="preserve"> seus fills</w:t>
      </w:r>
      <w:r w:rsidR="001A6E44" w:rsidRPr="005445B3">
        <w:rPr>
          <w:rFonts w:ascii="Arial" w:hAnsi="Arial" w:cs="Arial"/>
          <w:color w:val="000000" w:themeColor="text1"/>
          <w:sz w:val="23"/>
          <w:szCs w:val="23"/>
          <w:lang w:val="ca-ES"/>
        </w:rPr>
        <w:t xml:space="preserve"> i filles</w:t>
      </w:r>
      <w:r w:rsidR="003A2B33" w:rsidRPr="005445B3">
        <w:rPr>
          <w:rFonts w:ascii="Arial" w:hAnsi="Arial" w:cs="Arial"/>
          <w:color w:val="000000" w:themeColor="text1"/>
          <w:sz w:val="23"/>
          <w:szCs w:val="23"/>
          <w:lang w:val="ca-ES"/>
        </w:rPr>
        <w:t xml:space="preserve"> i </w:t>
      </w:r>
      <w:ins w:id="9" w:author="marta soler gallart" w:date="2014-11-30T08:18:00Z">
        <w:r w:rsidR="002918DD" w:rsidRPr="005445B3">
          <w:rPr>
            <w:rFonts w:ascii="Arial" w:hAnsi="Arial" w:cs="Arial"/>
            <w:color w:val="000000" w:themeColor="text1"/>
            <w:sz w:val="23"/>
            <w:szCs w:val="23"/>
            <w:lang w:val="ca-ES"/>
          </w:rPr>
          <w:t xml:space="preserve">la possibilitat de </w:t>
        </w:r>
      </w:ins>
      <w:r w:rsidR="003A2B33" w:rsidRPr="005445B3">
        <w:rPr>
          <w:rFonts w:ascii="Arial" w:hAnsi="Arial" w:cs="Arial"/>
          <w:color w:val="000000" w:themeColor="text1"/>
          <w:sz w:val="23"/>
          <w:szCs w:val="23"/>
          <w:lang w:val="ca-ES"/>
        </w:rPr>
        <w:t xml:space="preserve">supervisar el seu aprenentatge </w:t>
      </w:r>
      <w:r w:rsidR="009503AE" w:rsidRPr="005445B3">
        <w:rPr>
          <w:rFonts w:ascii="Arial" w:hAnsi="Arial" w:cs="Arial"/>
          <w:color w:val="000000" w:themeColor="text1"/>
          <w:sz w:val="23"/>
          <w:szCs w:val="23"/>
          <w:lang w:val="ca-ES"/>
        </w:rPr>
        <w:t xml:space="preserve">(de </w:t>
      </w:r>
      <w:proofErr w:type="spellStart"/>
      <w:r w:rsidR="009503AE" w:rsidRPr="005445B3">
        <w:rPr>
          <w:rFonts w:ascii="Arial" w:hAnsi="Arial" w:cs="Arial"/>
          <w:color w:val="000000" w:themeColor="text1"/>
          <w:sz w:val="23"/>
          <w:szCs w:val="23"/>
          <w:lang w:val="ca-ES"/>
        </w:rPr>
        <w:t>Bottom</w:t>
      </w:r>
      <w:proofErr w:type="spellEnd"/>
      <w:r w:rsidR="009503AE" w:rsidRPr="005445B3">
        <w:rPr>
          <w:rFonts w:ascii="Arial" w:hAnsi="Arial" w:cs="Arial"/>
          <w:color w:val="000000" w:themeColor="text1"/>
          <w:sz w:val="23"/>
          <w:szCs w:val="23"/>
          <w:lang w:val="ca-ES"/>
        </w:rPr>
        <w:t xml:space="preserve">, </w:t>
      </w:r>
      <w:proofErr w:type="spellStart"/>
      <w:r w:rsidR="009503AE" w:rsidRPr="005445B3">
        <w:rPr>
          <w:rFonts w:ascii="Arial" w:hAnsi="Arial" w:cs="Arial"/>
          <w:color w:val="000000" w:themeColor="text1"/>
          <w:sz w:val="23"/>
          <w:szCs w:val="23"/>
          <w:lang w:val="ca-ES"/>
        </w:rPr>
        <w:t>Girbés</w:t>
      </w:r>
      <w:proofErr w:type="spellEnd"/>
      <w:r w:rsidR="009503AE" w:rsidRPr="005445B3">
        <w:rPr>
          <w:rFonts w:ascii="Arial" w:hAnsi="Arial" w:cs="Arial"/>
          <w:color w:val="000000" w:themeColor="text1"/>
          <w:sz w:val="23"/>
          <w:szCs w:val="23"/>
          <w:lang w:val="ca-ES"/>
        </w:rPr>
        <w:t>, Ruiz i</w:t>
      </w:r>
      <w:r w:rsidR="003A2B33" w:rsidRPr="005445B3">
        <w:rPr>
          <w:rFonts w:ascii="Arial" w:hAnsi="Arial" w:cs="Arial"/>
          <w:color w:val="000000" w:themeColor="text1"/>
          <w:sz w:val="23"/>
          <w:szCs w:val="23"/>
          <w:lang w:val="ca-ES"/>
        </w:rPr>
        <w:t xml:space="preserve"> </w:t>
      </w:r>
      <w:proofErr w:type="spellStart"/>
      <w:r w:rsidR="003A2B33" w:rsidRPr="005445B3">
        <w:rPr>
          <w:rFonts w:ascii="Arial" w:hAnsi="Arial" w:cs="Arial"/>
          <w:color w:val="000000" w:themeColor="text1"/>
          <w:sz w:val="23"/>
          <w:szCs w:val="23"/>
          <w:lang w:val="ca-ES"/>
        </w:rPr>
        <w:t>Tellado</w:t>
      </w:r>
      <w:proofErr w:type="spellEnd"/>
      <w:r w:rsidR="003A2B33" w:rsidRPr="005445B3">
        <w:rPr>
          <w:rFonts w:ascii="Arial" w:hAnsi="Arial" w:cs="Arial"/>
          <w:color w:val="000000" w:themeColor="text1"/>
          <w:sz w:val="23"/>
          <w:szCs w:val="23"/>
          <w:lang w:val="ca-ES"/>
        </w:rPr>
        <w:t>, 2014). A més, la investigació ha trobat que la participació familiar a les escoles millora l’apr</w:t>
      </w:r>
      <w:r w:rsidR="001A6E44" w:rsidRPr="005445B3">
        <w:rPr>
          <w:rFonts w:ascii="Arial" w:hAnsi="Arial" w:cs="Arial"/>
          <w:color w:val="000000" w:themeColor="text1"/>
          <w:sz w:val="23"/>
          <w:szCs w:val="23"/>
          <w:lang w:val="ca-ES"/>
        </w:rPr>
        <w:t>enentatge dels infants (</w:t>
      </w:r>
      <w:proofErr w:type="spellStart"/>
      <w:r w:rsidR="001A6E44" w:rsidRPr="005445B3">
        <w:rPr>
          <w:rFonts w:ascii="Arial" w:hAnsi="Arial" w:cs="Arial"/>
          <w:color w:val="000000" w:themeColor="text1"/>
          <w:sz w:val="23"/>
          <w:szCs w:val="23"/>
          <w:lang w:val="ca-ES"/>
        </w:rPr>
        <w:t>Dearing</w:t>
      </w:r>
      <w:proofErr w:type="spellEnd"/>
      <w:r w:rsidR="001A6E44" w:rsidRPr="005445B3">
        <w:rPr>
          <w:rFonts w:ascii="Arial" w:hAnsi="Arial" w:cs="Arial"/>
          <w:color w:val="000000" w:themeColor="text1"/>
          <w:sz w:val="23"/>
          <w:szCs w:val="23"/>
          <w:lang w:val="ca-ES"/>
        </w:rPr>
        <w:t xml:space="preserve">, </w:t>
      </w:r>
      <w:proofErr w:type="spellStart"/>
      <w:r w:rsidR="001A6E44" w:rsidRPr="005445B3">
        <w:rPr>
          <w:rFonts w:ascii="Arial" w:hAnsi="Arial" w:cs="Arial"/>
          <w:color w:val="000000" w:themeColor="text1"/>
          <w:sz w:val="23"/>
          <w:szCs w:val="23"/>
          <w:lang w:val="ca-ES"/>
        </w:rPr>
        <w:t>Kreider</w:t>
      </w:r>
      <w:proofErr w:type="spellEnd"/>
      <w:r w:rsidR="001A6E44" w:rsidRPr="005445B3">
        <w:rPr>
          <w:rFonts w:ascii="Arial" w:hAnsi="Arial" w:cs="Arial"/>
          <w:color w:val="000000" w:themeColor="text1"/>
          <w:sz w:val="23"/>
          <w:szCs w:val="23"/>
          <w:lang w:val="ca-ES"/>
        </w:rPr>
        <w:t xml:space="preserve">, </w:t>
      </w:r>
      <w:proofErr w:type="spellStart"/>
      <w:r w:rsidR="001A6E44" w:rsidRPr="005445B3">
        <w:rPr>
          <w:rFonts w:ascii="Arial" w:hAnsi="Arial" w:cs="Arial"/>
          <w:color w:val="000000" w:themeColor="text1"/>
          <w:sz w:val="23"/>
          <w:szCs w:val="23"/>
          <w:lang w:val="ca-ES"/>
        </w:rPr>
        <w:t>Simpkins</w:t>
      </w:r>
      <w:proofErr w:type="spellEnd"/>
      <w:r w:rsidR="001A6E44" w:rsidRPr="005445B3">
        <w:rPr>
          <w:rFonts w:ascii="Arial" w:hAnsi="Arial" w:cs="Arial"/>
          <w:color w:val="000000" w:themeColor="text1"/>
          <w:sz w:val="23"/>
          <w:szCs w:val="23"/>
          <w:lang w:val="ca-ES"/>
        </w:rPr>
        <w:t xml:space="preserve"> i </w:t>
      </w:r>
      <w:proofErr w:type="spellStart"/>
      <w:r w:rsidR="001A6E44" w:rsidRPr="005445B3">
        <w:rPr>
          <w:rFonts w:ascii="Arial" w:hAnsi="Arial" w:cs="Arial"/>
          <w:color w:val="000000" w:themeColor="text1"/>
          <w:sz w:val="23"/>
          <w:szCs w:val="23"/>
          <w:lang w:val="ca-ES"/>
        </w:rPr>
        <w:t>Weiss</w:t>
      </w:r>
      <w:proofErr w:type="spellEnd"/>
      <w:r w:rsidR="003A2B33" w:rsidRPr="005445B3">
        <w:rPr>
          <w:rFonts w:ascii="Arial" w:hAnsi="Arial" w:cs="Arial"/>
          <w:color w:val="000000" w:themeColor="text1"/>
          <w:sz w:val="23"/>
          <w:szCs w:val="23"/>
          <w:lang w:val="ca-ES"/>
        </w:rPr>
        <w:t xml:space="preserve">, 2006; </w:t>
      </w:r>
      <w:proofErr w:type="spellStart"/>
      <w:r w:rsidR="003A2B33" w:rsidRPr="005445B3">
        <w:rPr>
          <w:rFonts w:ascii="Arial" w:hAnsi="Arial" w:cs="Arial"/>
          <w:color w:val="000000" w:themeColor="text1"/>
          <w:sz w:val="23"/>
          <w:szCs w:val="23"/>
          <w:lang w:val="ca-ES"/>
        </w:rPr>
        <w:t>Epstein</w:t>
      </w:r>
      <w:proofErr w:type="spellEnd"/>
      <w:r w:rsidR="003A2B33" w:rsidRPr="005445B3">
        <w:rPr>
          <w:rFonts w:ascii="Arial" w:hAnsi="Arial" w:cs="Arial"/>
          <w:color w:val="000000" w:themeColor="text1"/>
          <w:sz w:val="23"/>
          <w:szCs w:val="23"/>
          <w:lang w:val="ca-ES"/>
        </w:rPr>
        <w:t>, 1991) (</w:t>
      </w:r>
      <w:proofErr w:type="spellStart"/>
      <w:r w:rsidR="003A2B33" w:rsidRPr="005445B3">
        <w:rPr>
          <w:rFonts w:ascii="Arial" w:hAnsi="Arial" w:cs="Arial"/>
          <w:color w:val="000000" w:themeColor="text1"/>
          <w:sz w:val="23"/>
          <w:szCs w:val="23"/>
          <w:lang w:val="ca-ES"/>
        </w:rPr>
        <w:t>Flecha</w:t>
      </w:r>
      <w:proofErr w:type="spellEnd"/>
      <w:r w:rsidR="003A2B33" w:rsidRPr="005445B3">
        <w:rPr>
          <w:rFonts w:ascii="Arial" w:hAnsi="Arial" w:cs="Arial"/>
          <w:color w:val="000000" w:themeColor="text1"/>
          <w:sz w:val="23"/>
          <w:szCs w:val="23"/>
          <w:lang w:val="ca-ES"/>
        </w:rPr>
        <w:t xml:space="preserve"> i Soler, 2014)</w:t>
      </w:r>
      <w:r w:rsidR="001B20EF" w:rsidRPr="005445B3">
        <w:rPr>
          <w:rFonts w:ascii="Arial" w:hAnsi="Arial" w:cs="Arial"/>
          <w:color w:val="000000" w:themeColor="text1"/>
          <w:sz w:val="23"/>
          <w:szCs w:val="23"/>
          <w:lang w:val="ca-ES"/>
        </w:rPr>
        <w:t>.</w:t>
      </w:r>
    </w:p>
    <w:p w14:paraId="6CCF9ACD" w14:textId="77777777" w:rsidR="001B20EF" w:rsidRPr="005445B3" w:rsidRDefault="001B20EF" w:rsidP="00442BAE">
      <w:pPr>
        <w:pStyle w:val="HTMLconformatoprevio"/>
        <w:shd w:val="clear" w:color="auto" w:fill="FFFFFF"/>
        <w:spacing w:line="360" w:lineRule="auto"/>
        <w:jc w:val="both"/>
        <w:rPr>
          <w:rFonts w:ascii="Arial" w:hAnsi="Arial" w:cs="Arial"/>
          <w:color w:val="000000" w:themeColor="text1"/>
          <w:sz w:val="23"/>
          <w:szCs w:val="23"/>
          <w:lang w:val="es-ES_tradnl"/>
        </w:rPr>
      </w:pPr>
    </w:p>
    <w:p w14:paraId="41FDB9DD" w14:textId="47836885" w:rsidR="00F57F27" w:rsidRDefault="00461E23"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color w:val="000000" w:themeColor="text1"/>
          <w:sz w:val="23"/>
          <w:szCs w:val="23"/>
        </w:rPr>
        <w:t xml:space="preserve">Ara bé, </w:t>
      </w:r>
      <w:r w:rsidR="007448AE" w:rsidRPr="005445B3">
        <w:rPr>
          <w:rFonts w:ascii="Arial" w:hAnsi="Arial" w:cs="Arial"/>
          <w:color w:val="000000" w:themeColor="text1"/>
          <w:sz w:val="23"/>
          <w:szCs w:val="23"/>
        </w:rPr>
        <w:t xml:space="preserve">per altra banda </w:t>
      </w:r>
      <w:r w:rsidRPr="005445B3">
        <w:rPr>
          <w:rFonts w:ascii="Arial" w:hAnsi="Arial" w:cs="Arial"/>
          <w:color w:val="000000" w:themeColor="text1"/>
          <w:sz w:val="23"/>
          <w:szCs w:val="23"/>
        </w:rPr>
        <w:t>hi ha un buit en l’estudi de com aquesta participació</w:t>
      </w:r>
      <w:r w:rsidR="00134BA2" w:rsidRPr="005445B3">
        <w:rPr>
          <w:rFonts w:ascii="Arial" w:hAnsi="Arial" w:cs="Arial"/>
          <w:color w:val="000000" w:themeColor="text1"/>
          <w:sz w:val="23"/>
          <w:szCs w:val="23"/>
        </w:rPr>
        <w:t xml:space="preserve"> de la Comunitat</w:t>
      </w:r>
      <w:r w:rsidRPr="005445B3">
        <w:rPr>
          <w:rFonts w:ascii="Arial" w:hAnsi="Arial" w:cs="Arial"/>
          <w:color w:val="000000" w:themeColor="text1"/>
          <w:sz w:val="23"/>
          <w:szCs w:val="23"/>
        </w:rPr>
        <w:t xml:space="preserve"> </w:t>
      </w:r>
      <w:r w:rsidR="006A33DB" w:rsidRPr="005445B3">
        <w:rPr>
          <w:rFonts w:ascii="Arial" w:hAnsi="Arial" w:cs="Arial"/>
          <w:color w:val="000000" w:themeColor="text1"/>
          <w:sz w:val="23"/>
          <w:szCs w:val="23"/>
        </w:rPr>
        <w:t xml:space="preserve">afecta la transformació de les relacions </w:t>
      </w:r>
      <w:r w:rsidR="00BA71AA" w:rsidRPr="005445B3">
        <w:rPr>
          <w:rFonts w:ascii="Arial" w:hAnsi="Arial" w:cs="Arial"/>
          <w:color w:val="000000" w:themeColor="text1"/>
          <w:sz w:val="23"/>
          <w:szCs w:val="23"/>
        </w:rPr>
        <w:t xml:space="preserve">personals, per això </w:t>
      </w:r>
      <w:r w:rsidR="00AB4B7D" w:rsidRPr="005445B3">
        <w:rPr>
          <w:rFonts w:ascii="Arial" w:hAnsi="Arial" w:cs="Arial"/>
          <w:color w:val="000000" w:themeColor="text1"/>
          <w:sz w:val="23"/>
          <w:szCs w:val="23"/>
        </w:rPr>
        <w:t xml:space="preserve">en </w:t>
      </w:r>
      <w:r w:rsidR="00BA71AA" w:rsidRPr="005445B3">
        <w:rPr>
          <w:rFonts w:ascii="Arial" w:hAnsi="Arial" w:cs="Arial"/>
          <w:color w:val="000000" w:themeColor="text1"/>
          <w:sz w:val="23"/>
          <w:szCs w:val="23"/>
        </w:rPr>
        <w:t xml:space="preserve">la present investigació </w:t>
      </w:r>
      <w:r w:rsidR="0090232E" w:rsidRPr="005445B3">
        <w:rPr>
          <w:rFonts w:ascii="Arial" w:hAnsi="Arial" w:cs="Arial"/>
          <w:color w:val="000000" w:themeColor="text1"/>
          <w:sz w:val="23"/>
          <w:szCs w:val="23"/>
        </w:rPr>
        <w:t>vol</w:t>
      </w:r>
      <w:r w:rsidR="00AB4B7D" w:rsidRPr="005445B3">
        <w:rPr>
          <w:rFonts w:ascii="Arial" w:hAnsi="Arial" w:cs="Arial"/>
          <w:color w:val="000000" w:themeColor="text1"/>
          <w:sz w:val="23"/>
          <w:szCs w:val="23"/>
        </w:rPr>
        <w:t>em</w:t>
      </w:r>
      <w:r w:rsidR="0090232E" w:rsidRPr="005445B3">
        <w:rPr>
          <w:rFonts w:ascii="Arial" w:hAnsi="Arial" w:cs="Arial"/>
          <w:color w:val="000000" w:themeColor="text1"/>
          <w:sz w:val="23"/>
          <w:szCs w:val="23"/>
        </w:rPr>
        <w:t xml:space="preserve"> analitzar </w:t>
      </w:r>
      <w:r w:rsidR="00D17BBF" w:rsidRPr="005445B3">
        <w:rPr>
          <w:rFonts w:ascii="Arial" w:hAnsi="Arial" w:cs="Arial"/>
          <w:color w:val="000000" w:themeColor="text1"/>
          <w:sz w:val="23"/>
          <w:szCs w:val="23"/>
        </w:rPr>
        <w:t xml:space="preserve">el significat i el sentit de les tertúlies literàries dialògiques </w:t>
      </w:r>
      <w:r w:rsidR="0090232E" w:rsidRPr="005445B3">
        <w:rPr>
          <w:rFonts w:ascii="Arial" w:hAnsi="Arial" w:cs="Arial"/>
          <w:color w:val="000000" w:themeColor="text1"/>
          <w:sz w:val="23"/>
          <w:szCs w:val="23"/>
        </w:rPr>
        <w:t xml:space="preserve">en mares musulmanes. </w:t>
      </w:r>
      <w:r w:rsidR="00F4548D" w:rsidRPr="005445B3">
        <w:rPr>
          <w:rFonts w:ascii="Arial" w:hAnsi="Arial" w:cs="Arial"/>
          <w:color w:val="000000" w:themeColor="text1"/>
          <w:sz w:val="23"/>
          <w:szCs w:val="23"/>
        </w:rPr>
        <w:t>Com assenyala Freire i Macedo (1989) aprendre a llegir significa llegir la paraula i el món, així doncs se’n deriva la necessitat de vincular l’aprenentatge amb la realitat de cada mar</w:t>
      </w:r>
      <w:r w:rsidR="00224424" w:rsidRPr="005445B3">
        <w:rPr>
          <w:rFonts w:ascii="Arial" w:hAnsi="Arial" w:cs="Arial"/>
          <w:color w:val="000000" w:themeColor="text1"/>
          <w:sz w:val="23"/>
          <w:szCs w:val="23"/>
        </w:rPr>
        <w:t>e</w:t>
      </w:r>
      <w:r w:rsidR="00F4548D" w:rsidRPr="005445B3">
        <w:rPr>
          <w:rFonts w:ascii="Arial" w:hAnsi="Arial" w:cs="Arial"/>
          <w:color w:val="000000" w:themeColor="text1"/>
          <w:sz w:val="23"/>
          <w:szCs w:val="23"/>
        </w:rPr>
        <w:t xml:space="preserve">. </w:t>
      </w:r>
      <w:r w:rsidR="003F21C4" w:rsidRPr="005445B3">
        <w:rPr>
          <w:rFonts w:ascii="Arial" w:hAnsi="Arial" w:cs="Arial"/>
          <w:color w:val="000000" w:themeColor="text1"/>
          <w:sz w:val="23"/>
          <w:szCs w:val="23"/>
        </w:rPr>
        <w:t xml:space="preserve">L’anàlisi </w:t>
      </w:r>
      <w:r w:rsidR="00224424" w:rsidRPr="005445B3">
        <w:rPr>
          <w:rFonts w:ascii="Arial" w:hAnsi="Arial" w:cs="Arial"/>
          <w:color w:val="000000" w:themeColor="text1"/>
          <w:sz w:val="23"/>
          <w:szCs w:val="23"/>
        </w:rPr>
        <w:t>l’hem</w:t>
      </w:r>
      <w:r w:rsidR="00AB4B7D" w:rsidRPr="005445B3">
        <w:rPr>
          <w:rFonts w:ascii="Arial" w:hAnsi="Arial" w:cs="Arial"/>
          <w:color w:val="000000" w:themeColor="text1"/>
          <w:sz w:val="23"/>
          <w:szCs w:val="23"/>
        </w:rPr>
        <w:t xml:space="preserve"> centra</w:t>
      </w:r>
      <w:r w:rsidR="00224424" w:rsidRPr="005445B3">
        <w:rPr>
          <w:rFonts w:ascii="Arial" w:hAnsi="Arial" w:cs="Arial"/>
          <w:color w:val="000000" w:themeColor="text1"/>
          <w:sz w:val="23"/>
          <w:szCs w:val="23"/>
        </w:rPr>
        <w:t>t</w:t>
      </w:r>
      <w:r w:rsidR="00AB4B7D" w:rsidRPr="005445B3">
        <w:rPr>
          <w:rFonts w:ascii="Arial" w:hAnsi="Arial" w:cs="Arial"/>
          <w:color w:val="000000" w:themeColor="text1"/>
          <w:sz w:val="23"/>
          <w:szCs w:val="23"/>
        </w:rPr>
        <w:t xml:space="preserve"> en dones musulmanes, ja que pateixen una </w:t>
      </w:r>
      <w:r w:rsidR="00224424" w:rsidRPr="005445B3">
        <w:rPr>
          <w:rFonts w:ascii="Arial" w:hAnsi="Arial" w:cs="Arial"/>
          <w:color w:val="000000" w:themeColor="text1"/>
          <w:sz w:val="23"/>
          <w:szCs w:val="23"/>
        </w:rPr>
        <w:t xml:space="preserve">triple </w:t>
      </w:r>
      <w:r w:rsidR="00AB4B7D" w:rsidRPr="005445B3">
        <w:rPr>
          <w:rFonts w:ascii="Arial" w:hAnsi="Arial" w:cs="Arial"/>
          <w:color w:val="000000" w:themeColor="text1"/>
          <w:sz w:val="23"/>
          <w:szCs w:val="23"/>
        </w:rPr>
        <w:t>discriminació</w:t>
      </w:r>
      <w:r w:rsidR="00224424" w:rsidRPr="005445B3">
        <w:rPr>
          <w:rFonts w:ascii="Arial" w:hAnsi="Arial" w:cs="Arial"/>
          <w:color w:val="000000" w:themeColor="text1"/>
          <w:sz w:val="23"/>
          <w:szCs w:val="23"/>
        </w:rPr>
        <w:t>:</w:t>
      </w:r>
      <w:r w:rsidR="00AB4B7D" w:rsidRPr="005445B3">
        <w:rPr>
          <w:rFonts w:ascii="Arial" w:hAnsi="Arial" w:cs="Arial"/>
          <w:color w:val="000000" w:themeColor="text1"/>
          <w:sz w:val="23"/>
          <w:szCs w:val="23"/>
        </w:rPr>
        <w:t xml:space="preserve"> per cultura, per manca de títols i pel fet de ser dones, són </w:t>
      </w:r>
      <w:r w:rsidR="00224424" w:rsidRPr="005445B3">
        <w:rPr>
          <w:rFonts w:ascii="Arial" w:hAnsi="Arial" w:cs="Arial"/>
          <w:color w:val="000000" w:themeColor="text1"/>
          <w:sz w:val="23"/>
          <w:szCs w:val="23"/>
        </w:rPr>
        <w:t xml:space="preserve">les que Puigvert anomena les </w:t>
      </w:r>
      <w:r w:rsidR="00224424" w:rsidRPr="005445B3">
        <w:rPr>
          <w:rFonts w:ascii="Arial" w:hAnsi="Arial" w:cs="Arial"/>
          <w:i/>
          <w:color w:val="000000" w:themeColor="text1"/>
          <w:sz w:val="23"/>
          <w:szCs w:val="23"/>
        </w:rPr>
        <w:t>altres dones</w:t>
      </w:r>
      <w:r w:rsidR="003F21C4" w:rsidRPr="005445B3">
        <w:rPr>
          <w:rFonts w:ascii="Arial" w:hAnsi="Arial" w:cs="Arial"/>
          <w:color w:val="000000" w:themeColor="text1"/>
          <w:sz w:val="23"/>
          <w:szCs w:val="23"/>
        </w:rPr>
        <w:t xml:space="preserve"> les quals han hagut de lluitar des del inici de </w:t>
      </w:r>
      <w:r w:rsidR="001A6E44" w:rsidRPr="005445B3">
        <w:rPr>
          <w:rFonts w:ascii="Arial" w:hAnsi="Arial" w:cs="Arial"/>
          <w:color w:val="000000" w:themeColor="text1"/>
          <w:sz w:val="23"/>
          <w:szCs w:val="23"/>
        </w:rPr>
        <w:t xml:space="preserve">la seva vida </w:t>
      </w:r>
      <w:r w:rsidR="003F21C4" w:rsidRPr="005445B3">
        <w:rPr>
          <w:rFonts w:ascii="Arial" w:hAnsi="Arial" w:cs="Arial"/>
          <w:color w:val="000000" w:themeColor="text1"/>
          <w:sz w:val="23"/>
          <w:szCs w:val="23"/>
        </w:rPr>
        <w:t>c</w:t>
      </w:r>
      <w:r w:rsidR="00224424" w:rsidRPr="005445B3">
        <w:rPr>
          <w:rFonts w:ascii="Arial" w:hAnsi="Arial" w:cs="Arial"/>
          <w:color w:val="000000" w:themeColor="text1"/>
          <w:sz w:val="23"/>
          <w:szCs w:val="23"/>
        </w:rPr>
        <w:t>ontra una societat que les havia</w:t>
      </w:r>
      <w:r w:rsidR="003F21C4" w:rsidRPr="005445B3">
        <w:rPr>
          <w:rFonts w:ascii="Arial" w:hAnsi="Arial" w:cs="Arial"/>
          <w:color w:val="000000" w:themeColor="text1"/>
          <w:sz w:val="23"/>
          <w:szCs w:val="23"/>
        </w:rPr>
        <w:t xml:space="preserve"> releg</w:t>
      </w:r>
      <w:r w:rsidR="00224424" w:rsidRPr="005445B3">
        <w:rPr>
          <w:rFonts w:ascii="Arial" w:hAnsi="Arial" w:cs="Arial"/>
          <w:color w:val="000000" w:themeColor="text1"/>
          <w:sz w:val="23"/>
          <w:szCs w:val="23"/>
        </w:rPr>
        <w:t>at a un segon pla i les obligava</w:t>
      </w:r>
      <w:r w:rsidR="003F21C4" w:rsidRPr="005445B3">
        <w:rPr>
          <w:rFonts w:ascii="Arial" w:hAnsi="Arial" w:cs="Arial"/>
          <w:color w:val="000000" w:themeColor="text1"/>
          <w:sz w:val="23"/>
          <w:szCs w:val="23"/>
        </w:rPr>
        <w:t xml:space="preserve"> a admetre relacions verticals i desiguals </w:t>
      </w:r>
      <w:r w:rsidR="00691533" w:rsidRPr="005445B3">
        <w:rPr>
          <w:rFonts w:ascii="Arial" w:hAnsi="Arial" w:cs="Arial"/>
          <w:color w:val="000000" w:themeColor="text1"/>
          <w:sz w:val="23"/>
          <w:szCs w:val="23"/>
        </w:rPr>
        <w:t>(</w:t>
      </w:r>
      <w:r w:rsidR="00134BA2" w:rsidRPr="005445B3">
        <w:rPr>
          <w:rFonts w:ascii="Arial" w:hAnsi="Arial" w:cs="Arial"/>
          <w:color w:val="000000" w:themeColor="text1"/>
          <w:sz w:val="23"/>
          <w:szCs w:val="23"/>
        </w:rPr>
        <w:t xml:space="preserve">Puigvert, </w:t>
      </w:r>
      <w:r w:rsidR="003F21C4" w:rsidRPr="005445B3">
        <w:rPr>
          <w:rFonts w:ascii="Arial" w:hAnsi="Arial" w:cs="Arial"/>
          <w:color w:val="000000" w:themeColor="text1"/>
          <w:sz w:val="23"/>
          <w:szCs w:val="23"/>
        </w:rPr>
        <w:t>2001:27</w:t>
      </w:r>
      <w:r w:rsidR="00691533" w:rsidRPr="005445B3">
        <w:rPr>
          <w:rFonts w:ascii="Arial" w:hAnsi="Arial" w:cs="Arial"/>
          <w:color w:val="000000" w:themeColor="text1"/>
          <w:sz w:val="23"/>
          <w:szCs w:val="23"/>
        </w:rPr>
        <w:t>)</w:t>
      </w:r>
      <w:r w:rsidR="003F21C4" w:rsidRPr="005445B3">
        <w:rPr>
          <w:rFonts w:ascii="Arial" w:hAnsi="Arial" w:cs="Arial"/>
          <w:color w:val="000000" w:themeColor="text1"/>
          <w:sz w:val="23"/>
          <w:szCs w:val="23"/>
        </w:rPr>
        <w:t>.</w:t>
      </w:r>
      <w:r w:rsidR="00F033FA" w:rsidRPr="005445B3">
        <w:rPr>
          <w:rFonts w:ascii="Arial" w:hAnsi="Arial" w:cs="Arial"/>
          <w:color w:val="000000" w:themeColor="text1"/>
          <w:sz w:val="23"/>
          <w:szCs w:val="23"/>
        </w:rPr>
        <w:t xml:space="preserve"> </w:t>
      </w:r>
      <w:r w:rsidR="00AB4B7D" w:rsidRPr="005445B3">
        <w:rPr>
          <w:rFonts w:ascii="Arial" w:hAnsi="Arial" w:cs="Arial"/>
          <w:color w:val="000000" w:themeColor="text1"/>
          <w:sz w:val="23"/>
          <w:szCs w:val="23"/>
        </w:rPr>
        <w:t xml:space="preserve">En definitiva en aquest estudi </w:t>
      </w:r>
      <w:r w:rsidR="00AB4B7D" w:rsidRPr="005445B3">
        <w:rPr>
          <w:rFonts w:ascii="Arial" w:hAnsi="Arial" w:cs="Arial"/>
          <w:color w:val="000000" w:themeColor="text1"/>
          <w:sz w:val="23"/>
          <w:szCs w:val="23"/>
        </w:rPr>
        <w:lastRenderedPageBreak/>
        <w:t xml:space="preserve">es vol donar veu </w:t>
      </w:r>
      <w:r w:rsidR="00A205CD" w:rsidRPr="005445B3">
        <w:rPr>
          <w:rFonts w:ascii="Arial" w:hAnsi="Arial" w:cs="Arial"/>
          <w:color w:val="000000" w:themeColor="text1"/>
          <w:sz w:val="23"/>
          <w:szCs w:val="23"/>
        </w:rPr>
        <w:t xml:space="preserve">a </w:t>
      </w:r>
      <w:r w:rsidR="00AB4B7D" w:rsidRPr="005445B3">
        <w:rPr>
          <w:rFonts w:ascii="Arial" w:hAnsi="Arial" w:cs="Arial"/>
          <w:color w:val="000000" w:themeColor="text1"/>
          <w:sz w:val="23"/>
          <w:szCs w:val="23"/>
        </w:rPr>
        <w:t xml:space="preserve">aquestes </w:t>
      </w:r>
      <w:r w:rsidR="004C41CE" w:rsidRPr="005445B3">
        <w:rPr>
          <w:rFonts w:ascii="Arial" w:hAnsi="Arial" w:cs="Arial"/>
          <w:color w:val="000000" w:themeColor="text1"/>
          <w:sz w:val="23"/>
          <w:szCs w:val="23"/>
        </w:rPr>
        <w:t>dones</w:t>
      </w:r>
      <w:ins w:id="10" w:author="marta soler gallart" w:date="2014-11-30T08:20:00Z">
        <w:r w:rsidR="00306038" w:rsidRPr="005445B3">
          <w:rPr>
            <w:rFonts w:ascii="Arial" w:hAnsi="Arial" w:cs="Arial"/>
            <w:color w:val="000000" w:themeColor="text1"/>
            <w:sz w:val="23"/>
            <w:szCs w:val="23"/>
          </w:rPr>
          <w:t>,</w:t>
        </w:r>
      </w:ins>
      <w:r w:rsidR="004C41CE" w:rsidRPr="005445B3">
        <w:rPr>
          <w:rFonts w:ascii="Arial" w:hAnsi="Arial" w:cs="Arial"/>
          <w:color w:val="000000" w:themeColor="text1"/>
          <w:sz w:val="23"/>
          <w:szCs w:val="23"/>
        </w:rPr>
        <w:t xml:space="preserve"> </w:t>
      </w:r>
      <w:r w:rsidR="004C41CE" w:rsidRPr="005445B3">
        <w:rPr>
          <w:rFonts w:ascii="Arial" w:hAnsi="Arial" w:cs="Arial"/>
          <w:sz w:val="23"/>
          <w:szCs w:val="23"/>
        </w:rPr>
        <w:t xml:space="preserve">tot promovent la </w:t>
      </w:r>
      <w:proofErr w:type="spellStart"/>
      <w:r w:rsidR="004C41CE" w:rsidRPr="005445B3">
        <w:rPr>
          <w:rFonts w:ascii="Arial" w:hAnsi="Arial" w:cs="Arial"/>
          <w:sz w:val="23"/>
          <w:szCs w:val="23"/>
        </w:rPr>
        <w:t>visibilització</w:t>
      </w:r>
      <w:proofErr w:type="spellEnd"/>
      <w:r w:rsidR="004C41CE" w:rsidRPr="005445B3">
        <w:rPr>
          <w:rFonts w:ascii="Arial" w:hAnsi="Arial" w:cs="Arial"/>
          <w:sz w:val="23"/>
          <w:szCs w:val="23"/>
        </w:rPr>
        <w:t xml:space="preserve"> de les sense veu en el </w:t>
      </w:r>
      <w:ins w:id="11" w:author="marta soler gallart" w:date="2014-11-30T08:20:00Z">
        <w:r w:rsidR="00306038" w:rsidRPr="005445B3">
          <w:rPr>
            <w:rFonts w:ascii="Arial" w:hAnsi="Arial" w:cs="Arial"/>
            <w:sz w:val="23"/>
            <w:szCs w:val="23"/>
          </w:rPr>
          <w:t xml:space="preserve">propi </w:t>
        </w:r>
      </w:ins>
      <w:r w:rsidR="004C41CE" w:rsidRPr="005445B3">
        <w:rPr>
          <w:rFonts w:ascii="Arial" w:hAnsi="Arial" w:cs="Arial"/>
          <w:sz w:val="23"/>
          <w:szCs w:val="23"/>
        </w:rPr>
        <w:t xml:space="preserve">procés de recerca (Gómez i </w:t>
      </w:r>
      <w:proofErr w:type="spellStart"/>
      <w:r w:rsidR="004C41CE" w:rsidRPr="005445B3">
        <w:rPr>
          <w:rFonts w:ascii="Arial" w:hAnsi="Arial" w:cs="Arial"/>
          <w:sz w:val="23"/>
          <w:szCs w:val="23"/>
        </w:rPr>
        <w:t>Sordé</w:t>
      </w:r>
      <w:proofErr w:type="spellEnd"/>
      <w:r w:rsidR="004C41CE" w:rsidRPr="005445B3">
        <w:rPr>
          <w:rFonts w:ascii="Arial" w:hAnsi="Arial" w:cs="Arial"/>
          <w:sz w:val="23"/>
          <w:szCs w:val="23"/>
        </w:rPr>
        <w:t>, 2012)</w:t>
      </w:r>
      <w:r w:rsidR="005063A1" w:rsidRPr="005445B3">
        <w:rPr>
          <w:rFonts w:ascii="Arial" w:hAnsi="Arial" w:cs="Arial"/>
          <w:sz w:val="23"/>
          <w:szCs w:val="23"/>
        </w:rPr>
        <w:t>.</w:t>
      </w:r>
    </w:p>
    <w:p w14:paraId="174D9C39" w14:textId="77777777" w:rsidR="005445B3" w:rsidRPr="005445B3" w:rsidRDefault="005445B3" w:rsidP="00442BAE">
      <w:pPr>
        <w:widowControl w:val="0"/>
        <w:autoSpaceDE w:val="0"/>
        <w:autoSpaceDN w:val="0"/>
        <w:adjustRightInd w:val="0"/>
        <w:spacing w:after="240" w:line="360" w:lineRule="auto"/>
        <w:jc w:val="both"/>
        <w:rPr>
          <w:rFonts w:ascii="Arial" w:hAnsi="Arial" w:cs="Arial"/>
          <w:sz w:val="10"/>
          <w:szCs w:val="10"/>
        </w:rPr>
      </w:pPr>
    </w:p>
    <w:p w14:paraId="35E71DCA" w14:textId="18B722CE" w:rsidR="0032545B" w:rsidRPr="005445B3" w:rsidRDefault="00691533"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b/>
          <w:color w:val="000000" w:themeColor="text1"/>
          <w:sz w:val="23"/>
          <w:szCs w:val="23"/>
        </w:rPr>
        <w:t>Aprenentatge dialògic</w:t>
      </w:r>
      <w:r w:rsidR="000B7CC0" w:rsidRPr="005445B3">
        <w:rPr>
          <w:rFonts w:ascii="Arial" w:hAnsi="Arial" w:cs="Arial"/>
          <w:b/>
          <w:color w:val="000000" w:themeColor="text1"/>
          <w:sz w:val="23"/>
          <w:szCs w:val="23"/>
        </w:rPr>
        <w:t xml:space="preserve"> </w:t>
      </w:r>
    </w:p>
    <w:p w14:paraId="4BFBB80F" w14:textId="35B6D985" w:rsidR="001D6373" w:rsidRPr="005445B3" w:rsidRDefault="0032545B" w:rsidP="00442BAE">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Weber (1969) parla de la pèrdua de sentit en </w:t>
      </w:r>
      <w:r w:rsidR="002D406B" w:rsidRPr="005445B3">
        <w:rPr>
          <w:rFonts w:ascii="Arial" w:hAnsi="Arial" w:cs="Arial"/>
          <w:color w:val="000000" w:themeColor="text1"/>
          <w:sz w:val="23"/>
          <w:szCs w:val="23"/>
        </w:rPr>
        <w:t>la societat actual</w:t>
      </w:r>
      <w:r w:rsidRPr="005445B3">
        <w:rPr>
          <w:rFonts w:ascii="Arial" w:hAnsi="Arial" w:cs="Arial"/>
          <w:color w:val="000000" w:themeColor="text1"/>
          <w:sz w:val="23"/>
          <w:szCs w:val="23"/>
        </w:rPr>
        <w:t>, doncs bé, l’aprenentatge dialògic és un bon recurs per superar aquest fet, ja que el diàleg igualitari entre totes les per</w:t>
      </w:r>
      <w:r w:rsidR="000B7CC0" w:rsidRPr="005445B3">
        <w:rPr>
          <w:rFonts w:ascii="Arial" w:hAnsi="Arial" w:cs="Arial"/>
          <w:color w:val="000000" w:themeColor="text1"/>
          <w:sz w:val="23"/>
          <w:szCs w:val="23"/>
        </w:rPr>
        <w:t>sones é</w:t>
      </w:r>
      <w:r w:rsidRPr="005445B3">
        <w:rPr>
          <w:rFonts w:ascii="Arial" w:hAnsi="Arial" w:cs="Arial"/>
          <w:color w:val="000000" w:themeColor="text1"/>
          <w:sz w:val="23"/>
          <w:szCs w:val="23"/>
        </w:rPr>
        <w:t>s d’on pot ressorgir el sentit que orienti els nous canvis socials cap a una vida millor</w:t>
      </w:r>
      <w:r w:rsidR="005B3C8A" w:rsidRPr="005445B3">
        <w:rPr>
          <w:rFonts w:ascii="Arial" w:hAnsi="Arial" w:cs="Arial"/>
          <w:color w:val="000000" w:themeColor="text1"/>
          <w:sz w:val="23"/>
          <w:szCs w:val="23"/>
        </w:rPr>
        <w:t xml:space="preserve"> (</w:t>
      </w:r>
      <w:proofErr w:type="spellStart"/>
      <w:r w:rsidR="005B3C8A" w:rsidRPr="005445B3">
        <w:rPr>
          <w:rFonts w:ascii="Arial" w:hAnsi="Arial" w:cs="Arial"/>
          <w:color w:val="000000" w:themeColor="text1"/>
          <w:sz w:val="23"/>
          <w:szCs w:val="23"/>
        </w:rPr>
        <w:t>Flecha</w:t>
      </w:r>
      <w:proofErr w:type="spellEnd"/>
      <w:r w:rsidR="005B3C8A" w:rsidRPr="005445B3">
        <w:rPr>
          <w:rFonts w:ascii="Arial" w:hAnsi="Arial" w:cs="Arial"/>
          <w:color w:val="000000" w:themeColor="text1"/>
          <w:sz w:val="23"/>
          <w:szCs w:val="23"/>
        </w:rPr>
        <w:t>, 1997)</w:t>
      </w:r>
      <w:r w:rsidRPr="005445B3">
        <w:rPr>
          <w:rFonts w:ascii="Arial" w:hAnsi="Arial" w:cs="Arial"/>
          <w:color w:val="000000" w:themeColor="text1"/>
          <w:sz w:val="23"/>
          <w:szCs w:val="23"/>
        </w:rPr>
        <w:t xml:space="preserve">. </w:t>
      </w:r>
      <w:r w:rsidR="00DD06EA" w:rsidRPr="005445B3">
        <w:rPr>
          <w:rFonts w:ascii="Arial" w:hAnsi="Arial" w:cs="Arial"/>
          <w:color w:val="000000" w:themeColor="text1"/>
          <w:sz w:val="23"/>
          <w:szCs w:val="23"/>
        </w:rPr>
        <w:t xml:space="preserve">Aquest gir dialògic proporciona la possibilitat de fer una revisió dels principis inqüestionables, obrint camí a les interaccions més igualitàries </w:t>
      </w:r>
      <w:r w:rsidR="002D406B" w:rsidRPr="005445B3">
        <w:rPr>
          <w:rFonts w:ascii="Arial" w:hAnsi="Arial" w:cs="Arial"/>
          <w:color w:val="000000" w:themeColor="text1"/>
          <w:sz w:val="23"/>
          <w:szCs w:val="23"/>
        </w:rPr>
        <w:t xml:space="preserve">entre les persones (Soler, </w:t>
      </w:r>
      <w:ins w:id="12" w:author="Teresa Morlà" w:date="2014-12-01T11:32:00Z">
        <w:r w:rsidR="000F7AF3" w:rsidRPr="005445B3">
          <w:rPr>
            <w:rFonts w:ascii="Arial" w:hAnsi="Arial" w:cs="Arial"/>
            <w:color w:val="000000" w:themeColor="text1"/>
            <w:sz w:val="23"/>
            <w:szCs w:val="23"/>
          </w:rPr>
          <w:t>2004</w:t>
        </w:r>
      </w:ins>
      <w:r w:rsidR="00DD06EA" w:rsidRPr="005445B3">
        <w:rPr>
          <w:rFonts w:ascii="Arial" w:hAnsi="Arial" w:cs="Arial"/>
          <w:color w:val="000000" w:themeColor="text1"/>
          <w:sz w:val="23"/>
          <w:szCs w:val="23"/>
        </w:rPr>
        <w:t>)</w:t>
      </w:r>
      <w:r w:rsidR="001D6373" w:rsidRPr="005445B3">
        <w:rPr>
          <w:rFonts w:ascii="Arial" w:hAnsi="Arial" w:cs="Arial"/>
          <w:color w:val="000000" w:themeColor="text1"/>
          <w:sz w:val="23"/>
          <w:szCs w:val="23"/>
        </w:rPr>
        <w:t>.</w:t>
      </w:r>
      <w:r w:rsidR="00DD06EA" w:rsidRPr="005445B3">
        <w:rPr>
          <w:rFonts w:ascii="Arial" w:hAnsi="Arial" w:cs="Arial"/>
          <w:color w:val="000000" w:themeColor="text1"/>
          <w:sz w:val="23"/>
          <w:szCs w:val="23"/>
        </w:rPr>
        <w:t xml:space="preserve"> En aquest sentit</w:t>
      </w:r>
      <w:r w:rsidRPr="005445B3">
        <w:rPr>
          <w:rFonts w:ascii="Arial" w:hAnsi="Arial" w:cs="Arial"/>
          <w:color w:val="000000" w:themeColor="text1"/>
          <w:sz w:val="23"/>
          <w:szCs w:val="23"/>
        </w:rPr>
        <w:t xml:space="preserve">, </w:t>
      </w:r>
      <w:proofErr w:type="spellStart"/>
      <w:r w:rsidRPr="005445B3">
        <w:rPr>
          <w:rFonts w:ascii="Arial" w:hAnsi="Arial" w:cs="Arial"/>
          <w:color w:val="000000" w:themeColor="text1"/>
          <w:sz w:val="23"/>
          <w:szCs w:val="23"/>
        </w:rPr>
        <w:t>Beck</w:t>
      </w:r>
      <w:proofErr w:type="spellEnd"/>
      <w:r w:rsidRPr="005445B3">
        <w:rPr>
          <w:rFonts w:ascii="Arial" w:hAnsi="Arial" w:cs="Arial"/>
          <w:color w:val="000000" w:themeColor="text1"/>
          <w:sz w:val="23"/>
          <w:szCs w:val="23"/>
        </w:rPr>
        <w:t xml:space="preserve"> (1998) </w:t>
      </w:r>
      <w:r w:rsidR="00D17BBF" w:rsidRPr="005445B3">
        <w:rPr>
          <w:rFonts w:ascii="Arial" w:hAnsi="Arial" w:cs="Arial"/>
          <w:color w:val="000000" w:themeColor="text1"/>
          <w:sz w:val="23"/>
          <w:szCs w:val="23"/>
        </w:rPr>
        <w:t>exposa</w:t>
      </w:r>
      <w:r w:rsidRPr="005445B3">
        <w:rPr>
          <w:rFonts w:ascii="Arial" w:hAnsi="Arial" w:cs="Arial"/>
          <w:color w:val="000000" w:themeColor="text1"/>
          <w:sz w:val="23"/>
          <w:szCs w:val="23"/>
        </w:rPr>
        <w:t xml:space="preserve"> la necessitat de </w:t>
      </w:r>
      <w:proofErr w:type="spellStart"/>
      <w:r w:rsidRPr="005445B3">
        <w:rPr>
          <w:rFonts w:ascii="Arial" w:hAnsi="Arial" w:cs="Arial"/>
          <w:color w:val="000000" w:themeColor="text1"/>
          <w:sz w:val="23"/>
          <w:szCs w:val="23"/>
        </w:rPr>
        <w:t>desmonopolitzar</w:t>
      </w:r>
      <w:proofErr w:type="spellEnd"/>
      <w:r w:rsidRPr="005445B3">
        <w:rPr>
          <w:rFonts w:ascii="Arial" w:hAnsi="Arial" w:cs="Arial"/>
          <w:color w:val="000000" w:themeColor="text1"/>
          <w:sz w:val="23"/>
          <w:szCs w:val="23"/>
        </w:rPr>
        <w:t xml:space="preserve"> el coneixement expert per avançar cap a una construcció dialògica del coneixement de tots els agents socials</w:t>
      </w:r>
      <w:r w:rsidR="00AF54F2" w:rsidRPr="005445B3">
        <w:rPr>
          <w:rFonts w:ascii="Arial" w:hAnsi="Arial" w:cs="Arial"/>
          <w:color w:val="000000" w:themeColor="text1"/>
          <w:sz w:val="23"/>
          <w:szCs w:val="23"/>
        </w:rPr>
        <w:t xml:space="preserve"> i demostra que el diàleg és un element més determinant en la societat actual</w:t>
      </w:r>
      <w:r w:rsidR="001D6373" w:rsidRPr="005445B3">
        <w:rPr>
          <w:rFonts w:ascii="Arial" w:hAnsi="Arial" w:cs="Arial"/>
          <w:color w:val="000000" w:themeColor="text1"/>
          <w:sz w:val="23"/>
          <w:szCs w:val="23"/>
        </w:rPr>
        <w:t xml:space="preserve">. Per altra banda, </w:t>
      </w:r>
      <w:proofErr w:type="spellStart"/>
      <w:r w:rsidR="00AB4B7D" w:rsidRPr="005445B3">
        <w:rPr>
          <w:rFonts w:ascii="Arial" w:hAnsi="Arial" w:cs="Arial"/>
          <w:sz w:val="23"/>
          <w:szCs w:val="23"/>
        </w:rPr>
        <w:t>Vygotsky</w:t>
      </w:r>
      <w:proofErr w:type="spellEnd"/>
      <w:r w:rsidR="00AB4B7D" w:rsidRPr="005445B3">
        <w:rPr>
          <w:rFonts w:ascii="Arial" w:hAnsi="Arial" w:cs="Arial"/>
          <w:sz w:val="23"/>
          <w:szCs w:val="23"/>
        </w:rPr>
        <w:t xml:space="preserve"> (1978) </w:t>
      </w:r>
      <w:r w:rsidR="001D6373" w:rsidRPr="005445B3">
        <w:rPr>
          <w:rFonts w:ascii="Arial" w:hAnsi="Arial" w:cs="Arial"/>
          <w:sz w:val="23"/>
          <w:szCs w:val="23"/>
        </w:rPr>
        <w:t xml:space="preserve">expressa que </w:t>
      </w:r>
      <w:r w:rsidR="00AB4B7D" w:rsidRPr="005445B3">
        <w:rPr>
          <w:rFonts w:ascii="Arial" w:hAnsi="Arial" w:cs="Arial"/>
          <w:sz w:val="23"/>
          <w:szCs w:val="23"/>
        </w:rPr>
        <w:t xml:space="preserve">les persones aprenen amb interacció amb </w:t>
      </w:r>
      <w:r w:rsidR="001D6373" w:rsidRPr="005445B3">
        <w:rPr>
          <w:rFonts w:ascii="Arial" w:hAnsi="Arial" w:cs="Arial"/>
          <w:sz w:val="23"/>
          <w:szCs w:val="23"/>
        </w:rPr>
        <w:t>altres persones del seu entorn i</w:t>
      </w:r>
      <w:r w:rsidR="00AB4B7D" w:rsidRPr="005445B3">
        <w:rPr>
          <w:rFonts w:ascii="Arial" w:hAnsi="Arial" w:cs="Arial"/>
          <w:sz w:val="23"/>
          <w:szCs w:val="23"/>
        </w:rPr>
        <w:t xml:space="preserve"> per </w:t>
      </w:r>
      <w:proofErr w:type="spellStart"/>
      <w:r w:rsidR="00AB4B7D" w:rsidRPr="005445B3">
        <w:rPr>
          <w:rFonts w:ascii="Arial" w:hAnsi="Arial" w:cs="Arial"/>
          <w:sz w:val="23"/>
          <w:szCs w:val="23"/>
        </w:rPr>
        <w:t>Bruner</w:t>
      </w:r>
      <w:proofErr w:type="spellEnd"/>
      <w:r w:rsidR="00AB4B7D" w:rsidRPr="005445B3">
        <w:rPr>
          <w:rFonts w:ascii="Arial" w:hAnsi="Arial" w:cs="Arial"/>
          <w:sz w:val="23"/>
          <w:szCs w:val="23"/>
        </w:rPr>
        <w:t xml:space="preserve"> el procés d’interiorització depèn de la interacció amb els altres, de desenvolupar categories i transformacions</w:t>
      </w:r>
      <w:r w:rsidR="00AB4B7D" w:rsidRPr="005445B3">
        <w:rPr>
          <w:rFonts w:ascii="Arial" w:hAnsi="Arial" w:cs="Arial"/>
          <w:color w:val="000000" w:themeColor="text1"/>
          <w:sz w:val="23"/>
          <w:szCs w:val="23"/>
        </w:rPr>
        <w:t xml:space="preserve"> que corresponguin a l’acció comunitària (1988:70).</w:t>
      </w:r>
      <w:r w:rsidR="001D6373" w:rsidRPr="005445B3">
        <w:rPr>
          <w:rFonts w:ascii="Arial" w:hAnsi="Arial" w:cs="Arial"/>
          <w:color w:val="000000" w:themeColor="text1"/>
          <w:sz w:val="23"/>
          <w:szCs w:val="23"/>
        </w:rPr>
        <w:t xml:space="preserve"> És a dir, </w:t>
      </w:r>
      <w:r w:rsidR="00AB4B7D" w:rsidRPr="005445B3">
        <w:rPr>
          <w:rFonts w:ascii="Arial" w:hAnsi="Arial" w:cs="Arial"/>
          <w:color w:val="000000" w:themeColor="text1"/>
          <w:sz w:val="23"/>
          <w:szCs w:val="23"/>
        </w:rPr>
        <w:t xml:space="preserve"> </w:t>
      </w:r>
      <w:r w:rsidR="001D6373" w:rsidRPr="005445B3">
        <w:rPr>
          <w:rFonts w:ascii="Arial" w:hAnsi="Arial" w:cs="Arial"/>
          <w:color w:val="000000" w:themeColor="text1"/>
          <w:sz w:val="23"/>
          <w:szCs w:val="23"/>
        </w:rPr>
        <w:t>la concepció comunicativa planteja que l’aprenentatge depèn principalment de les intera</w:t>
      </w:r>
      <w:r w:rsidR="00297C0E" w:rsidRPr="005445B3">
        <w:rPr>
          <w:rFonts w:ascii="Arial" w:hAnsi="Arial" w:cs="Arial"/>
          <w:color w:val="000000" w:themeColor="text1"/>
          <w:sz w:val="23"/>
          <w:szCs w:val="23"/>
        </w:rPr>
        <w:t>ccions entre person</w:t>
      </w:r>
      <w:r w:rsidR="001A6E44" w:rsidRPr="005445B3">
        <w:rPr>
          <w:rFonts w:ascii="Arial" w:hAnsi="Arial" w:cs="Arial"/>
          <w:color w:val="000000" w:themeColor="text1"/>
          <w:sz w:val="23"/>
          <w:szCs w:val="23"/>
        </w:rPr>
        <w:t>es (</w:t>
      </w:r>
      <w:proofErr w:type="spellStart"/>
      <w:r w:rsidR="001A6E44" w:rsidRPr="005445B3">
        <w:rPr>
          <w:rFonts w:ascii="Arial" w:hAnsi="Arial" w:cs="Arial"/>
          <w:color w:val="000000" w:themeColor="text1"/>
          <w:sz w:val="23"/>
          <w:szCs w:val="23"/>
        </w:rPr>
        <w:t>Elboj</w:t>
      </w:r>
      <w:proofErr w:type="spellEnd"/>
      <w:r w:rsidR="001A6E44" w:rsidRPr="005445B3">
        <w:rPr>
          <w:rFonts w:ascii="Arial" w:hAnsi="Arial" w:cs="Arial"/>
          <w:color w:val="000000" w:themeColor="text1"/>
          <w:sz w:val="23"/>
          <w:szCs w:val="23"/>
        </w:rPr>
        <w:t xml:space="preserve">, </w:t>
      </w:r>
      <w:proofErr w:type="spellStart"/>
      <w:r w:rsidR="001A6E44" w:rsidRPr="005445B3">
        <w:rPr>
          <w:rFonts w:ascii="Arial" w:hAnsi="Arial" w:cs="Arial"/>
          <w:color w:val="000000" w:themeColor="text1"/>
          <w:sz w:val="23"/>
          <w:szCs w:val="23"/>
        </w:rPr>
        <w:t>Puigdellívol</w:t>
      </w:r>
      <w:proofErr w:type="spellEnd"/>
      <w:r w:rsidR="001A6E44" w:rsidRPr="005445B3">
        <w:rPr>
          <w:rFonts w:ascii="Arial" w:hAnsi="Arial" w:cs="Arial"/>
          <w:color w:val="000000" w:themeColor="text1"/>
          <w:sz w:val="23"/>
          <w:szCs w:val="23"/>
        </w:rPr>
        <w:t xml:space="preserve">, Soler i </w:t>
      </w:r>
      <w:r w:rsidR="00297C0E" w:rsidRPr="005445B3">
        <w:rPr>
          <w:rFonts w:ascii="Arial" w:hAnsi="Arial" w:cs="Arial"/>
          <w:color w:val="000000" w:themeColor="text1"/>
          <w:sz w:val="23"/>
          <w:szCs w:val="23"/>
        </w:rPr>
        <w:t>Valls,</w:t>
      </w:r>
      <w:r w:rsidR="001D6373" w:rsidRPr="005445B3">
        <w:rPr>
          <w:rFonts w:ascii="Arial" w:hAnsi="Arial" w:cs="Arial"/>
          <w:color w:val="000000" w:themeColor="text1"/>
          <w:sz w:val="23"/>
          <w:szCs w:val="23"/>
        </w:rPr>
        <w:t xml:space="preserve"> 2002: 91).</w:t>
      </w:r>
      <w:r w:rsidR="00134BA2" w:rsidRPr="005445B3">
        <w:rPr>
          <w:rFonts w:ascii="Arial" w:hAnsi="Arial" w:cs="Arial"/>
          <w:color w:val="000000" w:themeColor="text1"/>
          <w:sz w:val="23"/>
          <w:szCs w:val="23"/>
        </w:rPr>
        <w:t xml:space="preserve"> </w:t>
      </w:r>
    </w:p>
    <w:p w14:paraId="44805506" w14:textId="1B60BCB9" w:rsidR="00E662ED" w:rsidRPr="005445B3" w:rsidRDefault="00607342" w:rsidP="00442BAE">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Gardner (1983, 1997) a partir de la teoria de les intel·ligències múltiples ens planteja una nova manera d’apropament als objectius escolars i socials, l’anàlisi de la </w:t>
      </w:r>
      <w:r w:rsidRPr="005445B3">
        <w:rPr>
          <w:rFonts w:ascii="Arial" w:hAnsi="Arial" w:cs="Arial"/>
          <w:sz w:val="23"/>
          <w:szCs w:val="23"/>
        </w:rPr>
        <w:t>recepció a partir de les potencialitats individuals creen un nova relació entre l’emissor i el receptor, tot en un marc cooperatiu.</w:t>
      </w:r>
      <w:r w:rsidR="004A1599" w:rsidRPr="005445B3">
        <w:rPr>
          <w:rFonts w:ascii="Arial" w:hAnsi="Arial" w:cs="Arial"/>
          <w:sz w:val="23"/>
          <w:szCs w:val="23"/>
        </w:rPr>
        <w:t xml:space="preserve"> </w:t>
      </w:r>
      <w:r w:rsidR="00AB4B7D" w:rsidRPr="005445B3">
        <w:rPr>
          <w:rFonts w:ascii="Arial" w:hAnsi="Arial" w:cs="Arial"/>
          <w:sz w:val="23"/>
          <w:szCs w:val="23"/>
        </w:rPr>
        <w:t>Totes les persones tenim</w:t>
      </w:r>
      <w:r w:rsidR="004A1599" w:rsidRPr="005445B3">
        <w:rPr>
          <w:rFonts w:ascii="Arial" w:hAnsi="Arial" w:cs="Arial"/>
          <w:sz w:val="23"/>
          <w:szCs w:val="23"/>
        </w:rPr>
        <w:t xml:space="preserve"> intel·ligència cultural; la desigualtat es genera amb els desenvolupaments en entorns diversos (</w:t>
      </w:r>
      <w:proofErr w:type="spellStart"/>
      <w:r w:rsidR="004A1599" w:rsidRPr="005445B3">
        <w:rPr>
          <w:rFonts w:ascii="Arial" w:hAnsi="Arial" w:cs="Arial"/>
          <w:sz w:val="23"/>
          <w:szCs w:val="23"/>
        </w:rPr>
        <w:t>Flecha</w:t>
      </w:r>
      <w:proofErr w:type="spellEnd"/>
      <w:r w:rsidR="004A1599" w:rsidRPr="005445B3">
        <w:rPr>
          <w:rFonts w:ascii="Arial" w:hAnsi="Arial" w:cs="Arial"/>
          <w:sz w:val="23"/>
          <w:szCs w:val="23"/>
        </w:rPr>
        <w:t>, 1997)</w:t>
      </w:r>
      <w:r w:rsidR="00AB4B7D" w:rsidRPr="005445B3">
        <w:rPr>
          <w:rFonts w:ascii="Arial" w:hAnsi="Arial" w:cs="Arial"/>
          <w:sz w:val="23"/>
          <w:szCs w:val="23"/>
        </w:rPr>
        <w:t>, ans aquí la importància de cercar el principi democràtic de l’escola amb un aprenentatge dialògic.</w:t>
      </w:r>
      <w:r w:rsidR="00AB4B7D" w:rsidRPr="005445B3">
        <w:rPr>
          <w:rFonts w:ascii="Arial" w:hAnsi="Arial" w:cs="Arial"/>
          <w:color w:val="C0504D" w:themeColor="accent2"/>
          <w:sz w:val="23"/>
          <w:szCs w:val="23"/>
        </w:rPr>
        <w:t xml:space="preserve"> </w:t>
      </w:r>
      <w:r w:rsidR="00BA1617" w:rsidRPr="005445B3">
        <w:rPr>
          <w:rFonts w:ascii="Arial" w:hAnsi="Arial" w:cs="Arial"/>
          <w:color w:val="000000" w:themeColor="text1"/>
          <w:sz w:val="23"/>
          <w:szCs w:val="23"/>
        </w:rPr>
        <w:t>A partir del diàleg igualitari el poder recau en les pretensions de validesa, és a dir en</w:t>
      </w:r>
      <w:r w:rsidR="0031036B" w:rsidRPr="005445B3">
        <w:rPr>
          <w:rFonts w:ascii="Arial" w:hAnsi="Arial" w:cs="Arial"/>
          <w:color w:val="000000" w:themeColor="text1"/>
          <w:sz w:val="23"/>
          <w:szCs w:val="23"/>
        </w:rPr>
        <w:t xml:space="preserve"> l’argumentació de la persona, </w:t>
      </w:r>
      <w:r w:rsidR="00BA1617" w:rsidRPr="005445B3">
        <w:rPr>
          <w:rFonts w:ascii="Arial" w:hAnsi="Arial" w:cs="Arial"/>
          <w:color w:val="000000" w:themeColor="text1"/>
          <w:sz w:val="23"/>
          <w:szCs w:val="23"/>
        </w:rPr>
        <w:t>indiferentment de les seves característiques i condicions personals</w:t>
      </w:r>
      <w:r w:rsidR="0031036B" w:rsidRPr="005445B3">
        <w:rPr>
          <w:rFonts w:ascii="Arial" w:hAnsi="Arial" w:cs="Arial"/>
          <w:color w:val="000000" w:themeColor="text1"/>
          <w:sz w:val="23"/>
          <w:szCs w:val="23"/>
        </w:rPr>
        <w:t>, totes les aportacions tenen la mateixa rellevància i totes elles són posades a debat.</w:t>
      </w:r>
      <w:r w:rsidR="00BA1617" w:rsidRPr="005445B3">
        <w:rPr>
          <w:rFonts w:ascii="Arial" w:hAnsi="Arial" w:cs="Arial"/>
          <w:color w:val="000000" w:themeColor="text1"/>
          <w:sz w:val="23"/>
          <w:szCs w:val="23"/>
        </w:rPr>
        <w:t xml:space="preserve"> </w:t>
      </w:r>
      <w:r w:rsidR="004A1599" w:rsidRPr="005445B3">
        <w:rPr>
          <w:rFonts w:ascii="Arial" w:hAnsi="Arial" w:cs="Arial"/>
          <w:color w:val="000000" w:themeColor="text1"/>
          <w:sz w:val="23"/>
          <w:szCs w:val="23"/>
        </w:rPr>
        <w:t>Aquest aspecte é</w:t>
      </w:r>
      <w:r w:rsidRPr="005445B3">
        <w:rPr>
          <w:rFonts w:ascii="Arial" w:hAnsi="Arial" w:cs="Arial"/>
          <w:color w:val="000000" w:themeColor="text1"/>
          <w:sz w:val="23"/>
          <w:szCs w:val="23"/>
        </w:rPr>
        <w:t xml:space="preserve">s clau en les </w:t>
      </w:r>
      <w:r w:rsidR="003A2B33" w:rsidRPr="005445B3">
        <w:rPr>
          <w:rFonts w:ascii="Arial" w:hAnsi="Arial" w:cs="Arial"/>
          <w:color w:val="000000" w:themeColor="text1"/>
          <w:sz w:val="23"/>
          <w:szCs w:val="23"/>
        </w:rPr>
        <w:t>TLD</w:t>
      </w:r>
      <w:r w:rsidRPr="005445B3">
        <w:rPr>
          <w:rFonts w:ascii="Arial" w:hAnsi="Arial" w:cs="Arial"/>
          <w:color w:val="000000" w:themeColor="text1"/>
          <w:sz w:val="23"/>
          <w:szCs w:val="23"/>
        </w:rPr>
        <w:t xml:space="preserve">, ja que fruit de la cohesió i la confiança del grup </w:t>
      </w:r>
      <w:r w:rsidR="004A1599" w:rsidRPr="005445B3">
        <w:rPr>
          <w:rFonts w:ascii="Arial" w:hAnsi="Arial" w:cs="Arial"/>
          <w:color w:val="000000" w:themeColor="text1"/>
          <w:sz w:val="23"/>
          <w:szCs w:val="23"/>
        </w:rPr>
        <w:t xml:space="preserve">es </w:t>
      </w:r>
      <w:r w:rsidRPr="005445B3">
        <w:rPr>
          <w:rFonts w:ascii="Arial" w:hAnsi="Arial" w:cs="Arial"/>
          <w:color w:val="000000" w:themeColor="text1"/>
          <w:sz w:val="23"/>
          <w:szCs w:val="23"/>
        </w:rPr>
        <w:t>potencia que totes facin a</w:t>
      </w:r>
      <w:r w:rsidR="00AB4B7D" w:rsidRPr="005445B3">
        <w:rPr>
          <w:rFonts w:ascii="Arial" w:hAnsi="Arial" w:cs="Arial"/>
          <w:color w:val="000000" w:themeColor="text1"/>
          <w:sz w:val="23"/>
          <w:szCs w:val="23"/>
        </w:rPr>
        <w:t>p</w:t>
      </w:r>
      <w:r w:rsidR="001D6373" w:rsidRPr="005445B3">
        <w:rPr>
          <w:rFonts w:ascii="Arial" w:hAnsi="Arial" w:cs="Arial"/>
          <w:color w:val="000000" w:themeColor="text1"/>
          <w:sz w:val="23"/>
          <w:szCs w:val="23"/>
        </w:rPr>
        <w:t xml:space="preserve">ortacions. </w:t>
      </w:r>
    </w:p>
    <w:p w14:paraId="06DC3940" w14:textId="1E8E6B52" w:rsidR="002B64AF" w:rsidRDefault="00E662ED"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Per altra banda, l’aprenentatge dialògic recull les aportacions dels principals autors i autores que han treballat el tema dels </w:t>
      </w:r>
      <w:r w:rsidRPr="005445B3">
        <w:rPr>
          <w:rFonts w:ascii="Arial" w:hAnsi="Arial" w:cs="Arial"/>
          <w:i/>
          <w:color w:val="000000" w:themeColor="text1"/>
          <w:sz w:val="23"/>
          <w:szCs w:val="23"/>
        </w:rPr>
        <w:t>actes de parla</w:t>
      </w:r>
      <w:r w:rsidRPr="005445B3">
        <w:rPr>
          <w:rFonts w:ascii="Arial" w:hAnsi="Arial" w:cs="Arial"/>
          <w:color w:val="000000" w:themeColor="text1"/>
          <w:sz w:val="23"/>
          <w:szCs w:val="23"/>
        </w:rPr>
        <w:t xml:space="preserve"> (Austin, 1971; </w:t>
      </w:r>
      <w:proofErr w:type="spellStart"/>
      <w:r w:rsidRPr="005445B3">
        <w:rPr>
          <w:rFonts w:ascii="Arial" w:hAnsi="Arial" w:cs="Arial"/>
          <w:color w:val="000000" w:themeColor="text1"/>
          <w:sz w:val="23"/>
          <w:szCs w:val="23"/>
        </w:rPr>
        <w:t>Searle</w:t>
      </w:r>
      <w:proofErr w:type="spellEnd"/>
      <w:r w:rsidRPr="005445B3">
        <w:rPr>
          <w:rFonts w:ascii="Arial" w:hAnsi="Arial" w:cs="Arial"/>
          <w:color w:val="000000" w:themeColor="text1"/>
          <w:sz w:val="23"/>
          <w:szCs w:val="23"/>
        </w:rPr>
        <w:t xml:space="preserve">, 1980; </w:t>
      </w:r>
      <w:proofErr w:type="spellStart"/>
      <w:r w:rsidRPr="005445B3">
        <w:rPr>
          <w:rFonts w:ascii="Arial" w:hAnsi="Arial" w:cs="Arial"/>
          <w:color w:val="000000" w:themeColor="text1"/>
          <w:sz w:val="23"/>
          <w:szCs w:val="23"/>
        </w:rPr>
        <w:t>Searle</w:t>
      </w:r>
      <w:proofErr w:type="spellEnd"/>
      <w:r w:rsidRPr="005445B3">
        <w:rPr>
          <w:rFonts w:ascii="Arial" w:hAnsi="Arial" w:cs="Arial"/>
          <w:color w:val="000000" w:themeColor="text1"/>
          <w:sz w:val="23"/>
          <w:szCs w:val="23"/>
        </w:rPr>
        <w:t xml:space="preserve"> i Soler, 2004) i introdueix la reflexió entorn</w:t>
      </w:r>
      <w:r w:rsidRPr="005445B3">
        <w:rPr>
          <w:rFonts w:ascii="Arial" w:hAnsi="Arial" w:cs="Arial"/>
          <w:sz w:val="23"/>
          <w:szCs w:val="23"/>
        </w:rPr>
        <w:t xml:space="preserve"> als efectes que tenen sobre l’aprenentatge el tipus de comunicació verbal i no verbal entre agents educatius (</w:t>
      </w:r>
      <w:proofErr w:type="spellStart"/>
      <w:r w:rsidRPr="005445B3">
        <w:rPr>
          <w:rFonts w:ascii="Arial" w:hAnsi="Arial" w:cs="Arial"/>
          <w:sz w:val="23"/>
          <w:szCs w:val="23"/>
        </w:rPr>
        <w:t>Aubert</w:t>
      </w:r>
      <w:proofErr w:type="spellEnd"/>
      <w:r w:rsidRPr="005445B3">
        <w:rPr>
          <w:rFonts w:ascii="Arial" w:hAnsi="Arial" w:cs="Arial"/>
          <w:sz w:val="23"/>
          <w:szCs w:val="23"/>
        </w:rPr>
        <w:t xml:space="preserve">, </w:t>
      </w:r>
      <w:proofErr w:type="spellStart"/>
      <w:r w:rsidRPr="005445B3">
        <w:rPr>
          <w:rFonts w:ascii="Arial" w:hAnsi="Arial" w:cs="Arial"/>
          <w:sz w:val="23"/>
          <w:szCs w:val="23"/>
        </w:rPr>
        <w:t>Flecha</w:t>
      </w:r>
      <w:proofErr w:type="spellEnd"/>
      <w:r w:rsidRPr="005445B3">
        <w:rPr>
          <w:rFonts w:ascii="Arial" w:hAnsi="Arial" w:cs="Arial"/>
          <w:sz w:val="23"/>
          <w:szCs w:val="23"/>
        </w:rPr>
        <w:t xml:space="preserve">, García, </w:t>
      </w:r>
      <w:proofErr w:type="spellStart"/>
      <w:r w:rsidRPr="005445B3">
        <w:rPr>
          <w:rFonts w:ascii="Arial" w:hAnsi="Arial" w:cs="Arial"/>
          <w:sz w:val="23"/>
          <w:szCs w:val="23"/>
        </w:rPr>
        <w:lastRenderedPageBreak/>
        <w:t>Flecha</w:t>
      </w:r>
      <w:proofErr w:type="spellEnd"/>
      <w:r w:rsidRPr="005445B3">
        <w:rPr>
          <w:rFonts w:ascii="Arial" w:hAnsi="Arial" w:cs="Arial"/>
          <w:sz w:val="23"/>
          <w:szCs w:val="23"/>
        </w:rPr>
        <w:t xml:space="preserve"> i Racionero, 2008). D’acord amb Freire (2003) es pot transformar la realitat mitjançant un diàleg igualitari i complementa que a partir del diàleg i del llenguatge es dóna significat i sentit als desitjos, a les aspiracions, als somnis i a les esperances. La teoria de l’acció comunicativa de Habermas</w:t>
      </w:r>
      <w:ins w:id="13" w:author="marta soler gallart" w:date="2014-11-30T08:29:00Z">
        <w:r w:rsidR="00AE7F8D" w:rsidRPr="005445B3">
          <w:rPr>
            <w:rFonts w:ascii="Arial" w:hAnsi="Arial" w:cs="Arial"/>
            <w:sz w:val="23"/>
            <w:szCs w:val="23"/>
          </w:rPr>
          <w:t xml:space="preserve"> (1998)</w:t>
        </w:r>
      </w:ins>
      <w:r w:rsidRPr="005445B3">
        <w:rPr>
          <w:rFonts w:ascii="Arial" w:hAnsi="Arial" w:cs="Arial"/>
          <w:sz w:val="23"/>
          <w:szCs w:val="23"/>
        </w:rPr>
        <w:t xml:space="preserve">, complementa els arguments entorn la importància de la comunicació </w:t>
      </w:r>
      <w:ins w:id="14" w:author="marta soler gallart" w:date="2014-11-30T08:31:00Z">
        <w:r w:rsidR="00AE7F8D" w:rsidRPr="005445B3">
          <w:rPr>
            <w:rFonts w:ascii="Arial" w:hAnsi="Arial" w:cs="Arial"/>
            <w:sz w:val="23"/>
            <w:szCs w:val="23"/>
          </w:rPr>
          <w:t xml:space="preserve">a </w:t>
        </w:r>
      </w:ins>
      <w:r w:rsidRPr="005445B3">
        <w:rPr>
          <w:rFonts w:ascii="Arial" w:hAnsi="Arial" w:cs="Arial"/>
          <w:sz w:val="23"/>
          <w:szCs w:val="23"/>
        </w:rPr>
        <w:t xml:space="preserve">la comunitat, </w:t>
      </w:r>
      <w:ins w:id="15" w:author="marta soler gallart" w:date="2014-11-30T08:31:00Z">
        <w:r w:rsidR="00AE7F8D" w:rsidRPr="005445B3">
          <w:rPr>
            <w:rFonts w:ascii="Arial" w:hAnsi="Arial" w:cs="Arial"/>
            <w:sz w:val="23"/>
            <w:szCs w:val="23"/>
          </w:rPr>
          <w:t xml:space="preserve">i </w:t>
        </w:r>
      </w:ins>
      <w:r w:rsidRPr="005445B3">
        <w:rPr>
          <w:rFonts w:ascii="Arial" w:hAnsi="Arial" w:cs="Arial"/>
          <w:sz w:val="23"/>
          <w:szCs w:val="23"/>
        </w:rPr>
        <w:t xml:space="preserve">exposa que el món només adquireix objectivitat pel fet de ser reconegut i considerat com </w:t>
      </w:r>
      <w:ins w:id="16" w:author="marta soler gallart" w:date="2014-11-30T08:32:00Z">
        <w:r w:rsidR="00AE7F8D" w:rsidRPr="005445B3">
          <w:rPr>
            <w:rFonts w:ascii="Arial" w:hAnsi="Arial" w:cs="Arial"/>
            <w:sz w:val="23"/>
            <w:szCs w:val="23"/>
          </w:rPr>
          <w:t>a tal</w:t>
        </w:r>
      </w:ins>
      <w:r w:rsidRPr="005445B3">
        <w:rPr>
          <w:rFonts w:ascii="Arial" w:hAnsi="Arial" w:cs="Arial"/>
          <w:sz w:val="23"/>
          <w:szCs w:val="23"/>
        </w:rPr>
        <w:t xml:space="preserve"> per una comunitat de subjectes capaços de llenguatge i acció (1998: 30). Així doncs, en aquest cas</w:t>
      </w:r>
      <w:ins w:id="17" w:author="marta soler gallart" w:date="2014-11-30T08:32:00Z">
        <w:r w:rsidR="00AE7F8D" w:rsidRPr="005445B3">
          <w:rPr>
            <w:rFonts w:ascii="Arial" w:hAnsi="Arial" w:cs="Arial"/>
            <w:sz w:val="23"/>
            <w:szCs w:val="23"/>
          </w:rPr>
          <w:t>,</w:t>
        </w:r>
      </w:ins>
      <w:r w:rsidRPr="005445B3">
        <w:rPr>
          <w:rFonts w:ascii="Arial" w:hAnsi="Arial" w:cs="Arial"/>
          <w:sz w:val="23"/>
          <w:szCs w:val="23"/>
        </w:rPr>
        <w:t xml:space="preserve"> escola i dones </w:t>
      </w:r>
      <w:ins w:id="18" w:author="marta soler gallart" w:date="2014-11-30T08:33:00Z">
        <w:r w:rsidR="00AE7F8D" w:rsidRPr="005445B3">
          <w:rPr>
            <w:rFonts w:ascii="Arial" w:hAnsi="Arial" w:cs="Arial"/>
            <w:sz w:val="23"/>
            <w:szCs w:val="23"/>
          </w:rPr>
          <w:t>poden arriba</w:t>
        </w:r>
      </w:ins>
      <w:r w:rsidR="00480337">
        <w:rPr>
          <w:rFonts w:ascii="Arial" w:hAnsi="Arial" w:cs="Arial"/>
          <w:sz w:val="23"/>
          <w:szCs w:val="23"/>
        </w:rPr>
        <w:t>r</w:t>
      </w:r>
      <w:ins w:id="19" w:author="marta soler gallart" w:date="2014-11-30T08:33:00Z">
        <w:r w:rsidR="00AE7F8D" w:rsidRPr="005445B3">
          <w:rPr>
            <w:rFonts w:ascii="Arial" w:hAnsi="Arial" w:cs="Arial"/>
            <w:sz w:val="23"/>
            <w:szCs w:val="23"/>
          </w:rPr>
          <w:t xml:space="preserve"> a</w:t>
        </w:r>
      </w:ins>
      <w:r w:rsidRPr="005445B3">
        <w:rPr>
          <w:rFonts w:ascii="Arial" w:hAnsi="Arial" w:cs="Arial"/>
          <w:sz w:val="23"/>
          <w:szCs w:val="23"/>
        </w:rPr>
        <w:t xml:space="preserve"> tenir una mateixa percepció del món </w:t>
      </w:r>
      <w:ins w:id="20" w:author="marta soler gallart" w:date="2014-11-30T08:34:00Z">
        <w:r w:rsidR="00AE7F8D" w:rsidRPr="005445B3">
          <w:rPr>
            <w:rFonts w:ascii="Arial" w:hAnsi="Arial" w:cs="Arial"/>
            <w:sz w:val="23"/>
            <w:szCs w:val="23"/>
          </w:rPr>
          <w:t>si es volen entendre a</w:t>
        </w:r>
      </w:ins>
      <w:r w:rsidRPr="005445B3">
        <w:rPr>
          <w:rFonts w:ascii="Arial" w:hAnsi="Arial" w:cs="Arial"/>
          <w:sz w:val="23"/>
          <w:szCs w:val="23"/>
        </w:rPr>
        <w:t xml:space="preserve"> través del diàleg; com especifica Habermas amb la pràctica comunicativa s’asseguren el context comú de les seves vides, que </w:t>
      </w:r>
      <w:proofErr w:type="spellStart"/>
      <w:r w:rsidRPr="005445B3">
        <w:rPr>
          <w:rFonts w:ascii="Arial" w:hAnsi="Arial" w:cs="Arial"/>
          <w:sz w:val="23"/>
          <w:szCs w:val="23"/>
        </w:rPr>
        <w:t>intersubjectivament</w:t>
      </w:r>
      <w:proofErr w:type="spellEnd"/>
      <w:r w:rsidRPr="005445B3">
        <w:rPr>
          <w:rFonts w:ascii="Arial" w:hAnsi="Arial" w:cs="Arial"/>
          <w:sz w:val="23"/>
          <w:szCs w:val="23"/>
        </w:rPr>
        <w:t xml:space="preserve"> comparteixen. Tots els agents socials tenen capacitat discursives que els permet establir una interacció comunicativa amb altres persones i aportar arguments al diàleg, que guiat per pretensions de validesa, permeten arribar a una entesa i assolir acords</w:t>
      </w:r>
      <w:ins w:id="21" w:author="marta soler gallart" w:date="2014-11-30T08:35:00Z">
        <w:r w:rsidR="00AE7F8D" w:rsidRPr="005445B3">
          <w:rPr>
            <w:rFonts w:ascii="Arial" w:hAnsi="Arial" w:cs="Arial"/>
            <w:sz w:val="23"/>
            <w:szCs w:val="23"/>
          </w:rPr>
          <w:t xml:space="preserve"> que els permetrà compartir objectius i possibilitats dins el seu món, dins el món de l’escola i de l</w:t>
        </w:r>
      </w:ins>
      <w:ins w:id="22" w:author="marta soler gallart" w:date="2014-11-30T08:36:00Z">
        <w:r w:rsidR="00AE7F8D" w:rsidRPr="005445B3">
          <w:rPr>
            <w:rFonts w:ascii="Arial" w:hAnsi="Arial" w:cs="Arial"/>
            <w:sz w:val="23"/>
            <w:szCs w:val="23"/>
          </w:rPr>
          <w:t>’educació</w:t>
        </w:r>
      </w:ins>
      <w:r w:rsidRPr="005445B3">
        <w:rPr>
          <w:rFonts w:ascii="Arial" w:hAnsi="Arial" w:cs="Arial"/>
          <w:sz w:val="23"/>
          <w:szCs w:val="23"/>
        </w:rPr>
        <w:t xml:space="preserve">. </w:t>
      </w:r>
    </w:p>
    <w:p w14:paraId="1548DCAE" w14:textId="77777777" w:rsidR="005445B3" w:rsidRPr="005445B3" w:rsidRDefault="005445B3" w:rsidP="00442BAE">
      <w:pPr>
        <w:widowControl w:val="0"/>
        <w:autoSpaceDE w:val="0"/>
        <w:autoSpaceDN w:val="0"/>
        <w:adjustRightInd w:val="0"/>
        <w:spacing w:after="240" w:line="360" w:lineRule="auto"/>
        <w:jc w:val="both"/>
        <w:rPr>
          <w:rFonts w:ascii="Arial" w:hAnsi="Arial" w:cs="Arial"/>
          <w:sz w:val="10"/>
          <w:szCs w:val="10"/>
        </w:rPr>
      </w:pPr>
    </w:p>
    <w:p w14:paraId="1A540370" w14:textId="767B2586" w:rsidR="00337BA8" w:rsidRPr="005445B3" w:rsidRDefault="008B6343" w:rsidP="00442BAE">
      <w:pPr>
        <w:widowControl w:val="0"/>
        <w:autoSpaceDE w:val="0"/>
        <w:autoSpaceDN w:val="0"/>
        <w:adjustRightInd w:val="0"/>
        <w:spacing w:after="240" w:line="360" w:lineRule="auto"/>
        <w:jc w:val="both"/>
        <w:rPr>
          <w:rFonts w:ascii="Arial" w:hAnsi="Arial" w:cs="Arial"/>
          <w:b/>
          <w:color w:val="000000" w:themeColor="text1"/>
          <w:sz w:val="23"/>
          <w:szCs w:val="23"/>
        </w:rPr>
      </w:pPr>
      <w:r w:rsidRPr="005445B3">
        <w:rPr>
          <w:rFonts w:ascii="Arial" w:hAnsi="Arial" w:cs="Arial"/>
          <w:b/>
          <w:color w:val="000000" w:themeColor="text1"/>
          <w:sz w:val="23"/>
          <w:szCs w:val="23"/>
        </w:rPr>
        <w:t>Lectura dialògica i les t</w:t>
      </w:r>
      <w:r w:rsidR="00691533" w:rsidRPr="005445B3">
        <w:rPr>
          <w:rFonts w:ascii="Arial" w:hAnsi="Arial" w:cs="Arial"/>
          <w:b/>
          <w:color w:val="000000" w:themeColor="text1"/>
          <w:sz w:val="23"/>
          <w:szCs w:val="23"/>
        </w:rPr>
        <w:t>ertúlies literàries dialògiques</w:t>
      </w:r>
      <w:r w:rsidR="001A6E44" w:rsidRPr="005445B3">
        <w:rPr>
          <w:rFonts w:ascii="Arial" w:hAnsi="Arial" w:cs="Arial"/>
          <w:b/>
          <w:color w:val="000000" w:themeColor="text1"/>
          <w:sz w:val="23"/>
          <w:szCs w:val="23"/>
        </w:rPr>
        <w:t xml:space="preserve"> (TLD) </w:t>
      </w:r>
    </w:p>
    <w:p w14:paraId="42853075" w14:textId="43456908" w:rsidR="00134BA2" w:rsidRPr="005445B3" w:rsidRDefault="00BA1617" w:rsidP="00442BAE">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Concretament, la lectura dialògica (Soler, 2001, 2003) és una nova manera d’entendre la lectura, no es</w:t>
      </w:r>
      <w:r w:rsidR="008B6343" w:rsidRPr="005445B3">
        <w:rPr>
          <w:rFonts w:ascii="Arial" w:hAnsi="Arial" w:cs="Arial"/>
          <w:color w:val="000000" w:themeColor="text1"/>
          <w:sz w:val="23"/>
          <w:szCs w:val="23"/>
        </w:rPr>
        <w:t xml:space="preserve"> centra</w:t>
      </w:r>
      <w:r w:rsidRPr="005445B3">
        <w:rPr>
          <w:rFonts w:ascii="Arial" w:hAnsi="Arial" w:cs="Arial"/>
          <w:color w:val="000000" w:themeColor="text1"/>
          <w:sz w:val="23"/>
          <w:szCs w:val="23"/>
        </w:rPr>
        <w:t xml:space="preserve"> únicament en el procés cognitiu</w:t>
      </w:r>
      <w:r w:rsidRPr="005445B3">
        <w:rPr>
          <w:rFonts w:ascii="Arial" w:hAnsi="Arial" w:cs="Arial"/>
          <w:sz w:val="23"/>
          <w:szCs w:val="23"/>
        </w:rPr>
        <w:t xml:space="preserve"> de l’alfabetització, sinó que s’engloba dins d’un procés més ampli de socialització en la lectura i de la creació de sentit (</w:t>
      </w:r>
      <w:proofErr w:type="spellStart"/>
      <w:r w:rsidRPr="005445B3">
        <w:rPr>
          <w:rFonts w:ascii="Arial" w:hAnsi="Arial" w:cs="Arial"/>
          <w:sz w:val="23"/>
          <w:szCs w:val="23"/>
        </w:rPr>
        <w:t>Ródenas</w:t>
      </w:r>
      <w:proofErr w:type="spellEnd"/>
      <w:r w:rsidRPr="005445B3">
        <w:rPr>
          <w:rFonts w:ascii="Arial" w:hAnsi="Arial" w:cs="Arial"/>
          <w:sz w:val="23"/>
          <w:szCs w:val="23"/>
        </w:rPr>
        <w:t xml:space="preserve">, Olea, </w:t>
      </w:r>
      <w:proofErr w:type="spellStart"/>
      <w:r w:rsidRPr="005445B3">
        <w:rPr>
          <w:rFonts w:ascii="Arial" w:hAnsi="Arial" w:cs="Arial"/>
          <w:sz w:val="23"/>
          <w:szCs w:val="23"/>
        </w:rPr>
        <w:t>Padrós</w:t>
      </w:r>
      <w:proofErr w:type="spellEnd"/>
      <w:r w:rsidRPr="005445B3">
        <w:rPr>
          <w:rFonts w:ascii="Arial" w:hAnsi="Arial" w:cs="Arial"/>
          <w:sz w:val="23"/>
          <w:szCs w:val="23"/>
        </w:rPr>
        <w:t xml:space="preserve"> i </w:t>
      </w:r>
      <w:proofErr w:type="spellStart"/>
      <w:r w:rsidRPr="005445B3">
        <w:rPr>
          <w:rFonts w:ascii="Arial" w:hAnsi="Arial" w:cs="Arial"/>
          <w:sz w:val="23"/>
          <w:szCs w:val="23"/>
        </w:rPr>
        <w:t>Pulido</w:t>
      </w:r>
      <w:proofErr w:type="spellEnd"/>
      <w:r w:rsidRPr="005445B3">
        <w:rPr>
          <w:rFonts w:ascii="Arial" w:hAnsi="Arial" w:cs="Arial"/>
          <w:sz w:val="23"/>
          <w:szCs w:val="23"/>
        </w:rPr>
        <w:t xml:space="preserve">, 2010: 33). </w:t>
      </w:r>
      <w:r w:rsidR="00134BA2" w:rsidRPr="005445B3">
        <w:rPr>
          <w:rFonts w:ascii="Arial" w:hAnsi="Arial" w:cs="Arial"/>
          <w:color w:val="000000" w:themeColor="text1"/>
          <w:sz w:val="23"/>
          <w:szCs w:val="23"/>
        </w:rPr>
        <w:t>A mesura que es consolida el grup de la tertúlia augmenta la creació de sentit, les mares es senten protagonistes i això fa que siguin capaces d’actuar sobre el sentit de la seva vida, superant les limitacions estructurals de l</w:t>
      </w:r>
      <w:r w:rsidR="00E26795" w:rsidRPr="005445B3">
        <w:rPr>
          <w:rFonts w:ascii="Arial" w:hAnsi="Arial" w:cs="Arial"/>
          <w:color w:val="000000" w:themeColor="text1"/>
          <w:sz w:val="23"/>
          <w:szCs w:val="23"/>
        </w:rPr>
        <w:t>’entorn, aquestes han de fer fro</w:t>
      </w:r>
      <w:r w:rsidR="00134BA2" w:rsidRPr="005445B3">
        <w:rPr>
          <w:rFonts w:ascii="Arial" w:hAnsi="Arial" w:cs="Arial"/>
          <w:color w:val="000000" w:themeColor="text1"/>
          <w:sz w:val="23"/>
          <w:szCs w:val="23"/>
        </w:rPr>
        <w:t xml:space="preserve">nt als principals murs </w:t>
      </w:r>
      <w:proofErr w:type="spellStart"/>
      <w:r w:rsidR="00134BA2" w:rsidRPr="005445B3">
        <w:rPr>
          <w:rFonts w:ascii="Arial" w:hAnsi="Arial" w:cs="Arial"/>
          <w:color w:val="000000" w:themeColor="text1"/>
          <w:sz w:val="23"/>
          <w:szCs w:val="23"/>
        </w:rPr>
        <w:t>antidialógics</w:t>
      </w:r>
      <w:proofErr w:type="spellEnd"/>
      <w:r w:rsidR="00134BA2" w:rsidRPr="005445B3">
        <w:rPr>
          <w:rFonts w:ascii="Arial" w:hAnsi="Arial" w:cs="Arial"/>
          <w:color w:val="000000" w:themeColor="text1"/>
          <w:sz w:val="23"/>
          <w:szCs w:val="23"/>
        </w:rPr>
        <w:t>: culturals, socials i personals (</w:t>
      </w:r>
      <w:proofErr w:type="spellStart"/>
      <w:r w:rsidR="00134BA2" w:rsidRPr="005445B3">
        <w:rPr>
          <w:rFonts w:ascii="Arial" w:hAnsi="Arial" w:cs="Arial"/>
          <w:color w:val="000000" w:themeColor="text1"/>
          <w:sz w:val="23"/>
          <w:szCs w:val="23"/>
        </w:rPr>
        <w:t>Flecha</w:t>
      </w:r>
      <w:proofErr w:type="spellEnd"/>
      <w:r w:rsidR="00134BA2" w:rsidRPr="005445B3">
        <w:rPr>
          <w:rFonts w:ascii="Arial" w:hAnsi="Arial" w:cs="Arial"/>
          <w:color w:val="000000" w:themeColor="text1"/>
          <w:sz w:val="23"/>
          <w:szCs w:val="23"/>
        </w:rPr>
        <w:t xml:space="preserve">, 1997:24). L’aprenentatge dialògic ajuda a superar aquestes barreres que tradicionalment han exclòs aquestes dones. </w:t>
      </w:r>
      <w:r w:rsidR="00134BA2" w:rsidRPr="005445B3">
        <w:rPr>
          <w:rFonts w:ascii="Arial" w:hAnsi="Arial" w:cs="Arial"/>
          <w:sz w:val="23"/>
          <w:szCs w:val="23"/>
        </w:rPr>
        <w:t xml:space="preserve">Va molt més enllà de l’alfabetització tradicional, obre una nova manera d’entendre l’aprenentatge i conseqüentment el món, perquè </w:t>
      </w:r>
      <w:r w:rsidR="00134BA2" w:rsidRPr="005445B3">
        <w:rPr>
          <w:rFonts w:ascii="Arial" w:hAnsi="Arial" w:cs="Arial"/>
          <w:color w:val="000000" w:themeColor="text1"/>
          <w:sz w:val="23"/>
          <w:szCs w:val="23"/>
        </w:rPr>
        <w:t xml:space="preserve">en definitiva, la comunicació és factor de vida, de més vida (Freire 1977:101). </w:t>
      </w:r>
    </w:p>
    <w:p w14:paraId="7E3DCC30" w14:textId="20508D97" w:rsidR="004A1599" w:rsidRPr="005445B3" w:rsidRDefault="00BA1617" w:rsidP="00442BAE">
      <w:pPr>
        <w:widowControl w:val="0"/>
        <w:autoSpaceDE w:val="0"/>
        <w:autoSpaceDN w:val="0"/>
        <w:adjustRightInd w:val="0"/>
        <w:spacing w:after="240" w:line="360" w:lineRule="auto"/>
        <w:jc w:val="both"/>
        <w:rPr>
          <w:rFonts w:ascii="Arial" w:hAnsi="Arial" w:cs="Arial"/>
          <w:color w:val="4F6228" w:themeColor="accent3" w:themeShade="80"/>
          <w:sz w:val="23"/>
          <w:szCs w:val="23"/>
        </w:rPr>
      </w:pPr>
      <w:r w:rsidRPr="005445B3">
        <w:rPr>
          <w:rFonts w:ascii="Arial" w:hAnsi="Arial" w:cs="Arial"/>
          <w:sz w:val="23"/>
          <w:szCs w:val="23"/>
        </w:rPr>
        <w:t xml:space="preserve">Des de la perspectiva dialògica el diàleg es construeix a partir de les aportacions de cada </w:t>
      </w:r>
      <w:r w:rsidR="008B6343" w:rsidRPr="005445B3">
        <w:rPr>
          <w:rFonts w:ascii="Arial" w:hAnsi="Arial" w:cs="Arial"/>
          <w:sz w:val="23"/>
          <w:szCs w:val="23"/>
        </w:rPr>
        <w:t>persona</w:t>
      </w:r>
      <w:r w:rsidRPr="005445B3">
        <w:rPr>
          <w:rFonts w:ascii="Arial" w:hAnsi="Arial" w:cs="Arial"/>
          <w:sz w:val="23"/>
          <w:szCs w:val="23"/>
        </w:rPr>
        <w:t xml:space="preserve"> on s’adquireix sentit per les interaccions que s’estableixen en un marc </w:t>
      </w:r>
      <w:r w:rsidR="00F66981" w:rsidRPr="005445B3">
        <w:rPr>
          <w:rFonts w:ascii="Arial" w:hAnsi="Arial" w:cs="Arial"/>
          <w:sz w:val="23"/>
          <w:szCs w:val="23"/>
        </w:rPr>
        <w:t>igualitari</w:t>
      </w:r>
      <w:r w:rsidRPr="005445B3">
        <w:rPr>
          <w:rFonts w:ascii="Arial" w:hAnsi="Arial" w:cs="Arial"/>
          <w:sz w:val="23"/>
          <w:szCs w:val="23"/>
        </w:rPr>
        <w:t>, aporta</w:t>
      </w:r>
      <w:r w:rsidR="008B6343" w:rsidRPr="005445B3">
        <w:rPr>
          <w:rFonts w:ascii="Arial" w:hAnsi="Arial" w:cs="Arial"/>
          <w:sz w:val="23"/>
          <w:szCs w:val="23"/>
        </w:rPr>
        <w:t>nt</w:t>
      </w:r>
      <w:r w:rsidRPr="005445B3">
        <w:rPr>
          <w:rFonts w:ascii="Arial" w:hAnsi="Arial" w:cs="Arial"/>
          <w:sz w:val="23"/>
          <w:szCs w:val="23"/>
        </w:rPr>
        <w:t xml:space="preserve"> reflexió critica i comprensió compartida pel grup. </w:t>
      </w:r>
      <w:r w:rsidR="00337BA8" w:rsidRPr="005445B3">
        <w:rPr>
          <w:rFonts w:ascii="Arial" w:hAnsi="Arial" w:cs="Arial"/>
          <w:sz w:val="23"/>
          <w:szCs w:val="23"/>
        </w:rPr>
        <w:t>El procés de la lectura dialògica té les seves arrels en la racionalitat comunicativa de les persones i, va més enllà de les aules, arribant als entorns famil</w:t>
      </w:r>
      <w:r w:rsidR="00F66981" w:rsidRPr="005445B3">
        <w:rPr>
          <w:rFonts w:ascii="Arial" w:hAnsi="Arial" w:cs="Arial"/>
          <w:sz w:val="23"/>
          <w:szCs w:val="23"/>
        </w:rPr>
        <w:t xml:space="preserve">iars i comunitaris participants </w:t>
      </w:r>
      <w:r w:rsidR="00337BA8" w:rsidRPr="005445B3">
        <w:rPr>
          <w:rFonts w:ascii="Arial" w:hAnsi="Arial" w:cs="Arial"/>
          <w:color w:val="000000" w:themeColor="text1"/>
          <w:sz w:val="23"/>
          <w:szCs w:val="23"/>
        </w:rPr>
        <w:t xml:space="preserve">(Soler, </w:t>
      </w:r>
      <w:ins w:id="23" w:author="Teresa Morlà" w:date="2014-12-01T11:32:00Z">
        <w:r w:rsidR="000F7AF3" w:rsidRPr="005445B3">
          <w:rPr>
            <w:rFonts w:ascii="Arial" w:hAnsi="Arial" w:cs="Arial"/>
            <w:color w:val="000000" w:themeColor="text1"/>
            <w:sz w:val="23"/>
            <w:szCs w:val="23"/>
          </w:rPr>
          <w:lastRenderedPageBreak/>
          <w:t>2004</w:t>
        </w:r>
      </w:ins>
      <w:r w:rsidR="001A6E44" w:rsidRPr="005445B3">
        <w:rPr>
          <w:rFonts w:ascii="Arial" w:hAnsi="Arial" w:cs="Arial"/>
          <w:color w:val="000000" w:themeColor="text1"/>
          <w:sz w:val="23"/>
          <w:szCs w:val="23"/>
        </w:rPr>
        <w:t>:9</w:t>
      </w:r>
      <w:r w:rsidR="00337BA8" w:rsidRPr="005445B3">
        <w:rPr>
          <w:rFonts w:ascii="Arial" w:hAnsi="Arial" w:cs="Arial"/>
          <w:color w:val="000000" w:themeColor="text1"/>
          <w:sz w:val="23"/>
          <w:szCs w:val="23"/>
        </w:rPr>
        <w:t>)</w:t>
      </w:r>
      <w:r w:rsidR="001A6E44" w:rsidRPr="005445B3">
        <w:rPr>
          <w:rFonts w:ascii="Arial" w:hAnsi="Arial" w:cs="Arial"/>
          <w:color w:val="000000" w:themeColor="text1"/>
          <w:sz w:val="23"/>
          <w:szCs w:val="23"/>
        </w:rPr>
        <w:t>.</w:t>
      </w:r>
      <w:r w:rsidR="00AC378B" w:rsidRPr="005445B3">
        <w:rPr>
          <w:rFonts w:ascii="Arial" w:hAnsi="Arial" w:cs="Arial"/>
          <w:color w:val="4F6228" w:themeColor="accent3" w:themeShade="80"/>
          <w:sz w:val="23"/>
          <w:szCs w:val="23"/>
        </w:rPr>
        <w:t xml:space="preserve"> </w:t>
      </w:r>
      <w:r w:rsidR="00134BA2" w:rsidRPr="005445B3">
        <w:rPr>
          <w:rFonts w:ascii="Arial" w:hAnsi="Arial" w:cs="Arial"/>
          <w:color w:val="000000" w:themeColor="text1"/>
          <w:sz w:val="23"/>
          <w:szCs w:val="23"/>
        </w:rPr>
        <w:t xml:space="preserve">Seguint la concepció comunicativa, la lectura compartida </w:t>
      </w:r>
      <w:r w:rsidR="00134BA2" w:rsidRPr="005445B3">
        <w:rPr>
          <w:rFonts w:ascii="Arial" w:hAnsi="Arial" w:cs="Arial"/>
          <w:sz w:val="23"/>
          <w:szCs w:val="23"/>
        </w:rPr>
        <w:t xml:space="preserve">desenvolupa un canvi en la construcció personal, ja que es fonamenta amb un marc social d’interaccions i de creació de condicions ideals a favor del diàleg. </w:t>
      </w:r>
      <w:r w:rsidR="00134BA2" w:rsidRPr="005445B3">
        <w:rPr>
          <w:rFonts w:ascii="Arial" w:hAnsi="Arial" w:cs="Arial"/>
          <w:color w:val="000000" w:themeColor="text1"/>
          <w:sz w:val="23"/>
          <w:szCs w:val="23"/>
        </w:rPr>
        <w:t xml:space="preserve">Així doncs, les tertúlies literàries dialògiques són un bon espai per conversar, ja que a partir del diàleg i del consens entre iguals es potencia </w:t>
      </w:r>
      <w:proofErr w:type="spellStart"/>
      <w:r w:rsidR="00134BA2" w:rsidRPr="005445B3">
        <w:rPr>
          <w:rFonts w:ascii="Arial" w:hAnsi="Arial" w:cs="Arial"/>
          <w:color w:val="000000" w:themeColor="text1"/>
          <w:sz w:val="23"/>
          <w:szCs w:val="23"/>
        </w:rPr>
        <w:t>l’autocreació</w:t>
      </w:r>
      <w:proofErr w:type="spellEnd"/>
      <w:r w:rsidR="00134BA2" w:rsidRPr="005445B3">
        <w:rPr>
          <w:rFonts w:ascii="Arial" w:hAnsi="Arial" w:cs="Arial"/>
          <w:color w:val="000000" w:themeColor="text1"/>
          <w:sz w:val="23"/>
          <w:szCs w:val="23"/>
        </w:rPr>
        <w:t xml:space="preserve"> de sentit.</w:t>
      </w:r>
    </w:p>
    <w:p w14:paraId="40AE9193" w14:textId="6F91782A" w:rsidR="002B64AF" w:rsidRPr="005445B3" w:rsidRDefault="00691533"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Les </w:t>
      </w:r>
      <w:r w:rsidR="001A6E44" w:rsidRPr="005445B3">
        <w:rPr>
          <w:rFonts w:ascii="Arial" w:hAnsi="Arial" w:cs="Arial"/>
          <w:sz w:val="23"/>
          <w:szCs w:val="23"/>
        </w:rPr>
        <w:t>TLD</w:t>
      </w:r>
      <w:r w:rsidRPr="005445B3">
        <w:rPr>
          <w:rFonts w:ascii="Arial" w:hAnsi="Arial" w:cs="Arial"/>
          <w:sz w:val="23"/>
          <w:szCs w:val="23"/>
        </w:rPr>
        <w:t xml:space="preserve"> van néixer el 1978</w:t>
      </w:r>
      <w:r w:rsidR="003E0288" w:rsidRPr="005445B3">
        <w:rPr>
          <w:rFonts w:ascii="Arial" w:hAnsi="Arial" w:cs="Arial"/>
          <w:sz w:val="23"/>
          <w:szCs w:val="23"/>
        </w:rPr>
        <w:t xml:space="preserve"> en la Verneda Sant Martí de Barcelona </w:t>
      </w:r>
      <w:r w:rsidRPr="005445B3">
        <w:rPr>
          <w:rFonts w:ascii="Arial" w:hAnsi="Arial" w:cs="Arial"/>
          <w:sz w:val="23"/>
          <w:szCs w:val="23"/>
        </w:rPr>
        <w:t xml:space="preserve">com una activitat </w:t>
      </w:r>
      <w:r w:rsidR="003E0288" w:rsidRPr="005445B3">
        <w:rPr>
          <w:rFonts w:ascii="Arial" w:hAnsi="Arial" w:cs="Arial"/>
          <w:sz w:val="23"/>
          <w:szCs w:val="23"/>
        </w:rPr>
        <w:t xml:space="preserve">cultural i educativa no formal </w:t>
      </w:r>
      <w:r w:rsidRPr="005445B3">
        <w:rPr>
          <w:rFonts w:ascii="Arial" w:hAnsi="Arial" w:cs="Arial"/>
          <w:sz w:val="23"/>
          <w:szCs w:val="23"/>
        </w:rPr>
        <w:t>(</w:t>
      </w:r>
      <w:proofErr w:type="spellStart"/>
      <w:r w:rsidRPr="005445B3">
        <w:rPr>
          <w:rFonts w:ascii="Arial" w:hAnsi="Arial" w:cs="Arial"/>
          <w:sz w:val="23"/>
          <w:szCs w:val="23"/>
        </w:rPr>
        <w:t>Ródenas</w:t>
      </w:r>
      <w:proofErr w:type="spellEnd"/>
      <w:r w:rsidRPr="005445B3">
        <w:rPr>
          <w:rFonts w:ascii="Arial" w:hAnsi="Arial" w:cs="Arial"/>
          <w:sz w:val="23"/>
          <w:szCs w:val="23"/>
        </w:rPr>
        <w:t xml:space="preserve">, Olea, </w:t>
      </w:r>
      <w:proofErr w:type="spellStart"/>
      <w:r w:rsidRPr="005445B3">
        <w:rPr>
          <w:rFonts w:ascii="Arial" w:hAnsi="Arial" w:cs="Arial"/>
          <w:sz w:val="23"/>
          <w:szCs w:val="23"/>
        </w:rPr>
        <w:t>Padrós</w:t>
      </w:r>
      <w:proofErr w:type="spellEnd"/>
      <w:r w:rsidRPr="005445B3">
        <w:rPr>
          <w:rFonts w:ascii="Arial" w:hAnsi="Arial" w:cs="Arial"/>
          <w:sz w:val="23"/>
          <w:szCs w:val="23"/>
        </w:rPr>
        <w:t xml:space="preserve"> i </w:t>
      </w:r>
      <w:proofErr w:type="spellStart"/>
      <w:r w:rsidRPr="005445B3">
        <w:rPr>
          <w:rFonts w:ascii="Arial" w:hAnsi="Arial" w:cs="Arial"/>
          <w:sz w:val="23"/>
          <w:szCs w:val="23"/>
        </w:rPr>
        <w:t>Pulido</w:t>
      </w:r>
      <w:proofErr w:type="spellEnd"/>
      <w:r w:rsidRPr="005445B3">
        <w:rPr>
          <w:rFonts w:ascii="Arial" w:hAnsi="Arial" w:cs="Arial"/>
          <w:sz w:val="23"/>
          <w:szCs w:val="23"/>
        </w:rPr>
        <w:t>, 2010: 36).</w:t>
      </w:r>
      <w:r w:rsidR="000E3ECA" w:rsidRPr="005445B3">
        <w:rPr>
          <w:rFonts w:ascii="Arial" w:hAnsi="Arial" w:cs="Arial"/>
          <w:sz w:val="23"/>
          <w:szCs w:val="23"/>
        </w:rPr>
        <w:t xml:space="preserve"> Des dels seus inicis l</w:t>
      </w:r>
      <w:r w:rsidRPr="005445B3">
        <w:rPr>
          <w:rFonts w:ascii="Arial" w:hAnsi="Arial" w:cs="Arial"/>
          <w:sz w:val="23"/>
          <w:szCs w:val="23"/>
        </w:rPr>
        <w:t xml:space="preserve">es </w:t>
      </w:r>
      <w:r w:rsidR="001A6E44" w:rsidRPr="005445B3">
        <w:rPr>
          <w:rFonts w:ascii="Arial" w:hAnsi="Arial" w:cs="Arial"/>
          <w:sz w:val="23"/>
          <w:szCs w:val="23"/>
        </w:rPr>
        <w:t xml:space="preserve">TLD </w:t>
      </w:r>
      <w:r w:rsidR="003C4ADE" w:rsidRPr="005445B3">
        <w:rPr>
          <w:rFonts w:ascii="Arial" w:hAnsi="Arial" w:cs="Arial"/>
          <w:sz w:val="23"/>
          <w:szCs w:val="23"/>
        </w:rPr>
        <w:t xml:space="preserve">es basen en </w:t>
      </w:r>
      <w:r w:rsidR="00F4548D" w:rsidRPr="005445B3">
        <w:rPr>
          <w:rFonts w:ascii="Arial" w:hAnsi="Arial" w:cs="Arial"/>
          <w:sz w:val="23"/>
          <w:szCs w:val="23"/>
        </w:rPr>
        <w:t xml:space="preserve">dues </w:t>
      </w:r>
      <w:r w:rsidR="00E55D7B" w:rsidRPr="005445B3">
        <w:rPr>
          <w:rFonts w:ascii="Arial" w:hAnsi="Arial" w:cs="Arial"/>
          <w:sz w:val="23"/>
          <w:szCs w:val="23"/>
        </w:rPr>
        <w:t>premisses</w:t>
      </w:r>
      <w:r w:rsidR="003C4ADE" w:rsidRPr="005445B3">
        <w:rPr>
          <w:rFonts w:ascii="Arial" w:hAnsi="Arial" w:cs="Arial"/>
          <w:sz w:val="23"/>
          <w:szCs w:val="23"/>
        </w:rPr>
        <w:t>, p</w:t>
      </w:r>
      <w:r w:rsidRPr="005445B3">
        <w:rPr>
          <w:rFonts w:ascii="Arial" w:hAnsi="Arial" w:cs="Arial"/>
          <w:sz w:val="23"/>
          <w:szCs w:val="23"/>
        </w:rPr>
        <w:t xml:space="preserve">rimerament, els llibres que s’escullen són obres de la literatura clàssica universal, </w:t>
      </w:r>
      <w:r w:rsidR="008B6343" w:rsidRPr="005445B3">
        <w:rPr>
          <w:rFonts w:ascii="Arial" w:hAnsi="Arial" w:cs="Arial"/>
          <w:sz w:val="23"/>
          <w:szCs w:val="23"/>
        </w:rPr>
        <w:t>i això fa que els temes que sorgeixen en el debat es puguin relacionar amb temes actuals, potenciant una reflexió crítica entorn els aspectes centrals de les nostres societats (</w:t>
      </w:r>
      <w:r w:rsidR="003E0288" w:rsidRPr="005445B3">
        <w:rPr>
          <w:rFonts w:ascii="Arial" w:hAnsi="Arial" w:cs="Arial"/>
          <w:sz w:val="23"/>
          <w:szCs w:val="23"/>
        </w:rPr>
        <w:t xml:space="preserve">Valls, Soler i </w:t>
      </w:r>
      <w:proofErr w:type="spellStart"/>
      <w:r w:rsidR="003E0288" w:rsidRPr="005445B3">
        <w:rPr>
          <w:rFonts w:ascii="Arial" w:hAnsi="Arial" w:cs="Arial"/>
          <w:sz w:val="23"/>
          <w:szCs w:val="23"/>
        </w:rPr>
        <w:t>Flecha</w:t>
      </w:r>
      <w:proofErr w:type="spellEnd"/>
      <w:r w:rsidR="003E0288" w:rsidRPr="005445B3">
        <w:rPr>
          <w:rFonts w:ascii="Arial" w:hAnsi="Arial" w:cs="Arial"/>
          <w:sz w:val="23"/>
          <w:szCs w:val="23"/>
        </w:rPr>
        <w:t>, 2008:80).</w:t>
      </w:r>
      <w:r w:rsidRPr="005445B3">
        <w:rPr>
          <w:rFonts w:ascii="Arial" w:hAnsi="Arial" w:cs="Arial"/>
          <w:sz w:val="23"/>
          <w:szCs w:val="23"/>
        </w:rPr>
        <w:t xml:space="preserve"> </w:t>
      </w:r>
      <w:r w:rsidR="008B6343" w:rsidRPr="005445B3">
        <w:rPr>
          <w:rFonts w:ascii="Arial" w:hAnsi="Arial" w:cs="Arial"/>
          <w:sz w:val="23"/>
          <w:szCs w:val="23"/>
        </w:rPr>
        <w:t xml:space="preserve">I </w:t>
      </w:r>
      <w:r w:rsidRPr="005445B3">
        <w:rPr>
          <w:rFonts w:ascii="Arial" w:hAnsi="Arial" w:cs="Arial"/>
          <w:sz w:val="23"/>
          <w:szCs w:val="23"/>
        </w:rPr>
        <w:t>la segona premissa és que les persones participant</w:t>
      </w:r>
      <w:r w:rsidR="008B6343" w:rsidRPr="005445B3">
        <w:rPr>
          <w:rFonts w:ascii="Arial" w:hAnsi="Arial" w:cs="Arial"/>
          <w:sz w:val="23"/>
          <w:szCs w:val="23"/>
        </w:rPr>
        <w:t>s</w:t>
      </w:r>
      <w:r w:rsidR="006709FF" w:rsidRPr="005445B3">
        <w:rPr>
          <w:rFonts w:ascii="Arial" w:hAnsi="Arial" w:cs="Arial"/>
          <w:sz w:val="23"/>
          <w:szCs w:val="23"/>
        </w:rPr>
        <w:t>,</w:t>
      </w:r>
      <w:r w:rsidR="008B6343" w:rsidRPr="005445B3">
        <w:rPr>
          <w:rFonts w:ascii="Arial" w:hAnsi="Arial" w:cs="Arial"/>
          <w:sz w:val="23"/>
          <w:szCs w:val="23"/>
        </w:rPr>
        <w:t xml:space="preserve"> principalment</w:t>
      </w:r>
      <w:r w:rsidR="006709FF" w:rsidRPr="005445B3">
        <w:rPr>
          <w:rFonts w:ascii="Arial" w:hAnsi="Arial" w:cs="Arial"/>
          <w:sz w:val="23"/>
          <w:szCs w:val="23"/>
        </w:rPr>
        <w:t>,</w:t>
      </w:r>
      <w:r w:rsidR="008B6343" w:rsidRPr="005445B3">
        <w:rPr>
          <w:rFonts w:ascii="Arial" w:hAnsi="Arial" w:cs="Arial"/>
          <w:sz w:val="23"/>
          <w:szCs w:val="23"/>
        </w:rPr>
        <w:t xml:space="preserve"> són persone</w:t>
      </w:r>
      <w:r w:rsidR="00AB4B7D" w:rsidRPr="005445B3">
        <w:rPr>
          <w:rFonts w:ascii="Arial" w:hAnsi="Arial" w:cs="Arial"/>
          <w:sz w:val="23"/>
          <w:szCs w:val="23"/>
        </w:rPr>
        <w:t>s sense titulacions acadèmiques</w:t>
      </w:r>
      <w:r w:rsidR="006709FF" w:rsidRPr="005445B3">
        <w:rPr>
          <w:rFonts w:ascii="Arial" w:hAnsi="Arial" w:cs="Arial"/>
          <w:sz w:val="23"/>
          <w:szCs w:val="23"/>
        </w:rPr>
        <w:t xml:space="preserve">, de les mares participants cap té una titulació universitària i poques han realitzat l’escolaritat </w:t>
      </w:r>
      <w:r w:rsidR="006709FF" w:rsidRPr="005445B3">
        <w:rPr>
          <w:rFonts w:ascii="Arial" w:hAnsi="Arial" w:cs="Arial"/>
          <w:color w:val="000000" w:themeColor="text1"/>
          <w:sz w:val="23"/>
          <w:szCs w:val="23"/>
        </w:rPr>
        <w:t>obligatòria</w:t>
      </w:r>
      <w:r w:rsidR="008B6343" w:rsidRPr="005445B3">
        <w:rPr>
          <w:rFonts w:ascii="Arial" w:hAnsi="Arial" w:cs="Arial"/>
          <w:color w:val="000000" w:themeColor="text1"/>
          <w:sz w:val="23"/>
          <w:szCs w:val="23"/>
        </w:rPr>
        <w:t xml:space="preserve">. </w:t>
      </w:r>
      <w:r w:rsidR="002E6A97" w:rsidRPr="005445B3">
        <w:rPr>
          <w:rFonts w:ascii="Arial" w:hAnsi="Arial" w:cs="Arial"/>
          <w:color w:val="000000" w:themeColor="text1"/>
          <w:sz w:val="23"/>
          <w:szCs w:val="23"/>
        </w:rPr>
        <w:t>Mitjançant la lectura les mares realitzen una</w:t>
      </w:r>
      <w:r w:rsidR="006709FF" w:rsidRPr="005445B3">
        <w:rPr>
          <w:rFonts w:ascii="Arial" w:hAnsi="Arial" w:cs="Arial"/>
          <w:color w:val="000000" w:themeColor="text1"/>
          <w:sz w:val="23"/>
          <w:szCs w:val="23"/>
        </w:rPr>
        <w:t xml:space="preserve"> experiència subjectiva</w:t>
      </w:r>
      <w:r w:rsidR="00F72A59" w:rsidRPr="005445B3">
        <w:rPr>
          <w:rFonts w:ascii="Arial" w:hAnsi="Arial" w:cs="Arial"/>
          <w:color w:val="000000" w:themeColor="text1"/>
          <w:sz w:val="23"/>
          <w:szCs w:val="23"/>
        </w:rPr>
        <w:t xml:space="preserve">, </w:t>
      </w:r>
      <w:r w:rsidR="002E6A97" w:rsidRPr="005445B3">
        <w:rPr>
          <w:rFonts w:ascii="Arial" w:hAnsi="Arial" w:cs="Arial"/>
          <w:color w:val="000000" w:themeColor="text1"/>
          <w:sz w:val="23"/>
          <w:szCs w:val="23"/>
        </w:rPr>
        <w:t>ara bé</w:t>
      </w:r>
      <w:r w:rsidR="004A1599" w:rsidRPr="005445B3">
        <w:rPr>
          <w:rFonts w:ascii="Arial" w:hAnsi="Arial" w:cs="Arial"/>
          <w:color w:val="000000" w:themeColor="text1"/>
          <w:sz w:val="23"/>
          <w:szCs w:val="23"/>
        </w:rPr>
        <w:t xml:space="preserve"> arran de la interpretació col·lectiva fa que es propiciï l’experiència </w:t>
      </w:r>
      <w:r w:rsidR="00C5099A" w:rsidRPr="005445B3">
        <w:rPr>
          <w:rFonts w:ascii="Arial" w:hAnsi="Arial" w:cs="Arial"/>
          <w:color w:val="000000" w:themeColor="text1"/>
          <w:sz w:val="23"/>
          <w:szCs w:val="23"/>
        </w:rPr>
        <w:t>intersubjectiva  (Soler</w:t>
      </w:r>
      <w:r w:rsidR="004A1599" w:rsidRPr="005445B3">
        <w:rPr>
          <w:rFonts w:ascii="Arial" w:hAnsi="Arial" w:cs="Arial"/>
          <w:color w:val="000000" w:themeColor="text1"/>
          <w:sz w:val="23"/>
          <w:szCs w:val="23"/>
        </w:rPr>
        <w:t xml:space="preserve">, </w:t>
      </w:r>
      <w:ins w:id="24" w:author="Teresa Morlà" w:date="2014-12-01T11:32:00Z">
        <w:r w:rsidR="000F7AF3" w:rsidRPr="005445B3">
          <w:rPr>
            <w:rFonts w:ascii="Arial" w:hAnsi="Arial" w:cs="Arial"/>
            <w:color w:val="000000" w:themeColor="text1"/>
            <w:sz w:val="23"/>
            <w:szCs w:val="23"/>
          </w:rPr>
          <w:t>2004</w:t>
        </w:r>
      </w:ins>
      <w:r w:rsidR="00AB4B7D" w:rsidRPr="005445B3">
        <w:rPr>
          <w:rFonts w:ascii="Arial" w:hAnsi="Arial" w:cs="Arial"/>
          <w:color w:val="000000" w:themeColor="text1"/>
          <w:sz w:val="23"/>
          <w:szCs w:val="23"/>
        </w:rPr>
        <w:t xml:space="preserve"> o diàleg natural</w:t>
      </w:r>
      <w:r w:rsidR="001A6E44" w:rsidRPr="005445B3">
        <w:rPr>
          <w:rFonts w:ascii="Arial" w:hAnsi="Arial" w:cs="Arial"/>
          <w:color w:val="000000" w:themeColor="text1"/>
          <w:sz w:val="23"/>
          <w:szCs w:val="23"/>
        </w:rPr>
        <w:t xml:space="preserve">, </w:t>
      </w:r>
      <w:proofErr w:type="spellStart"/>
      <w:r w:rsidR="00AB4B7D" w:rsidRPr="005445B3">
        <w:rPr>
          <w:rFonts w:ascii="Arial" w:hAnsi="Arial" w:cs="Arial"/>
          <w:color w:val="000000" w:themeColor="text1"/>
          <w:sz w:val="23"/>
          <w:szCs w:val="23"/>
        </w:rPr>
        <w:t>Bakhtin</w:t>
      </w:r>
      <w:proofErr w:type="spellEnd"/>
      <w:r w:rsidR="00F72A59" w:rsidRPr="005445B3">
        <w:rPr>
          <w:rFonts w:ascii="Arial" w:hAnsi="Arial" w:cs="Arial"/>
          <w:color w:val="000000" w:themeColor="text1"/>
          <w:sz w:val="23"/>
          <w:szCs w:val="23"/>
        </w:rPr>
        <w:t>, 1986</w:t>
      </w:r>
      <w:r w:rsidR="00AB4B7D" w:rsidRPr="005445B3">
        <w:rPr>
          <w:rFonts w:ascii="Arial" w:hAnsi="Arial" w:cs="Arial"/>
          <w:color w:val="000000" w:themeColor="text1"/>
          <w:sz w:val="23"/>
          <w:szCs w:val="23"/>
        </w:rPr>
        <w:t>)</w:t>
      </w:r>
      <w:r w:rsidR="004A1599" w:rsidRPr="005445B3">
        <w:rPr>
          <w:rFonts w:ascii="Arial" w:hAnsi="Arial" w:cs="Arial"/>
          <w:color w:val="000000" w:themeColor="text1"/>
          <w:sz w:val="23"/>
          <w:szCs w:val="23"/>
        </w:rPr>
        <w:t xml:space="preserve"> on la persona fa</w:t>
      </w:r>
      <w:r w:rsidR="002E6A97" w:rsidRPr="005445B3">
        <w:rPr>
          <w:rFonts w:ascii="Arial" w:hAnsi="Arial" w:cs="Arial"/>
          <w:color w:val="000000" w:themeColor="text1"/>
          <w:sz w:val="23"/>
          <w:szCs w:val="23"/>
        </w:rPr>
        <w:t xml:space="preserve"> una </w:t>
      </w:r>
      <w:r w:rsidR="00AB4B7D" w:rsidRPr="005445B3">
        <w:rPr>
          <w:rFonts w:ascii="Arial" w:hAnsi="Arial" w:cs="Arial"/>
          <w:color w:val="000000" w:themeColor="text1"/>
          <w:sz w:val="23"/>
          <w:szCs w:val="23"/>
        </w:rPr>
        <w:t>nova interpretació i complementa</w:t>
      </w:r>
      <w:r w:rsidR="002E6A97" w:rsidRPr="005445B3">
        <w:rPr>
          <w:rFonts w:ascii="Arial" w:hAnsi="Arial" w:cs="Arial"/>
          <w:sz w:val="23"/>
          <w:szCs w:val="23"/>
        </w:rPr>
        <w:t xml:space="preserve"> la lectura </w:t>
      </w:r>
      <w:r w:rsidR="00AB4B7D" w:rsidRPr="005445B3">
        <w:rPr>
          <w:rFonts w:ascii="Arial" w:hAnsi="Arial" w:cs="Arial"/>
          <w:sz w:val="23"/>
          <w:szCs w:val="23"/>
        </w:rPr>
        <w:t>a partir</w:t>
      </w:r>
      <w:r w:rsidR="002E6A97" w:rsidRPr="005445B3">
        <w:rPr>
          <w:rFonts w:ascii="Arial" w:hAnsi="Arial" w:cs="Arial"/>
          <w:sz w:val="23"/>
          <w:szCs w:val="23"/>
        </w:rPr>
        <w:t xml:space="preserve"> </w:t>
      </w:r>
      <w:r w:rsidR="00AB4B7D" w:rsidRPr="005445B3">
        <w:rPr>
          <w:rFonts w:ascii="Arial" w:hAnsi="Arial" w:cs="Arial"/>
          <w:sz w:val="23"/>
          <w:szCs w:val="23"/>
        </w:rPr>
        <w:t>d</w:t>
      </w:r>
      <w:r w:rsidR="002E6A97" w:rsidRPr="005445B3">
        <w:rPr>
          <w:rFonts w:ascii="Arial" w:hAnsi="Arial" w:cs="Arial"/>
          <w:sz w:val="23"/>
          <w:szCs w:val="23"/>
        </w:rPr>
        <w:t xml:space="preserve">el diàleg de la tertúlia fruit de les seves experiències i </w:t>
      </w:r>
      <w:r w:rsidR="004A1599" w:rsidRPr="005445B3">
        <w:rPr>
          <w:rFonts w:ascii="Arial" w:hAnsi="Arial" w:cs="Arial"/>
          <w:sz w:val="23"/>
          <w:szCs w:val="23"/>
        </w:rPr>
        <w:t>sorgeixe</w:t>
      </w:r>
      <w:r w:rsidR="002E6A97" w:rsidRPr="005445B3">
        <w:rPr>
          <w:rFonts w:ascii="Arial" w:hAnsi="Arial" w:cs="Arial"/>
          <w:sz w:val="23"/>
          <w:szCs w:val="23"/>
        </w:rPr>
        <w:t>n nous coneixements. Entorn aquest</w:t>
      </w:r>
      <w:r w:rsidR="00F72A59" w:rsidRPr="005445B3">
        <w:rPr>
          <w:rFonts w:ascii="Arial" w:hAnsi="Arial" w:cs="Arial"/>
          <w:sz w:val="23"/>
          <w:szCs w:val="23"/>
        </w:rPr>
        <w:t xml:space="preserve">a cadena de comunicació </w:t>
      </w:r>
      <w:proofErr w:type="spellStart"/>
      <w:r w:rsidR="00F72A59" w:rsidRPr="005445B3">
        <w:rPr>
          <w:rFonts w:ascii="Arial" w:hAnsi="Arial" w:cs="Arial"/>
          <w:sz w:val="23"/>
          <w:szCs w:val="23"/>
        </w:rPr>
        <w:t>Bakhtin</w:t>
      </w:r>
      <w:proofErr w:type="spellEnd"/>
      <w:r w:rsidR="00F72A59" w:rsidRPr="005445B3">
        <w:rPr>
          <w:rFonts w:ascii="Arial" w:hAnsi="Arial" w:cs="Arial"/>
          <w:sz w:val="23"/>
          <w:szCs w:val="23"/>
        </w:rPr>
        <w:t xml:space="preserve"> (1986) exposa el procés compartit de d’alfabetització i com a</w:t>
      </w:r>
      <w:r w:rsidR="00AB4B7D" w:rsidRPr="005445B3">
        <w:rPr>
          <w:rFonts w:ascii="Arial" w:hAnsi="Arial" w:cs="Arial"/>
          <w:sz w:val="23"/>
          <w:szCs w:val="23"/>
        </w:rPr>
        <w:t>quest procés té</w:t>
      </w:r>
      <w:r w:rsidR="004A1599" w:rsidRPr="005445B3">
        <w:rPr>
          <w:rFonts w:ascii="Arial" w:hAnsi="Arial" w:cs="Arial"/>
          <w:sz w:val="23"/>
          <w:szCs w:val="23"/>
        </w:rPr>
        <w:t xml:space="preserve"> </w:t>
      </w:r>
      <w:r w:rsidR="002E6A97" w:rsidRPr="005445B3">
        <w:rPr>
          <w:rFonts w:ascii="Arial" w:hAnsi="Arial" w:cs="Arial"/>
          <w:sz w:val="23"/>
          <w:szCs w:val="23"/>
        </w:rPr>
        <w:t xml:space="preserve">un impacte en cada acte </w:t>
      </w:r>
      <w:r w:rsidR="004A1599" w:rsidRPr="005445B3">
        <w:rPr>
          <w:rFonts w:ascii="Arial" w:hAnsi="Arial" w:cs="Arial"/>
          <w:sz w:val="23"/>
          <w:szCs w:val="23"/>
        </w:rPr>
        <w:t xml:space="preserve">de </w:t>
      </w:r>
      <w:r w:rsidR="004A1599" w:rsidRPr="005445B3">
        <w:rPr>
          <w:rFonts w:ascii="Arial" w:hAnsi="Arial" w:cs="Arial"/>
          <w:i/>
          <w:sz w:val="23"/>
          <w:szCs w:val="23"/>
        </w:rPr>
        <w:t>parla de la cadena</w:t>
      </w:r>
      <w:r w:rsidR="00AB4B7D" w:rsidRPr="005445B3">
        <w:rPr>
          <w:rFonts w:ascii="Arial" w:hAnsi="Arial" w:cs="Arial"/>
          <w:sz w:val="23"/>
          <w:szCs w:val="23"/>
        </w:rPr>
        <w:t xml:space="preserve"> </w:t>
      </w:r>
      <w:r w:rsidR="00F72A59" w:rsidRPr="005445B3">
        <w:rPr>
          <w:rFonts w:ascii="Arial" w:hAnsi="Arial" w:cs="Arial"/>
          <w:sz w:val="23"/>
          <w:szCs w:val="23"/>
        </w:rPr>
        <w:t>on el marc social é</w:t>
      </w:r>
      <w:r w:rsidR="006709FF" w:rsidRPr="005445B3">
        <w:rPr>
          <w:rFonts w:ascii="Arial" w:hAnsi="Arial" w:cs="Arial"/>
          <w:sz w:val="23"/>
          <w:szCs w:val="23"/>
        </w:rPr>
        <w:t>s la</w:t>
      </w:r>
      <w:r w:rsidR="00AB4B7D" w:rsidRPr="005445B3">
        <w:rPr>
          <w:rFonts w:ascii="Arial" w:hAnsi="Arial" w:cs="Arial"/>
          <w:sz w:val="23"/>
          <w:szCs w:val="23"/>
        </w:rPr>
        <w:t xml:space="preserve"> llar</w:t>
      </w:r>
      <w:r w:rsidR="004A1599" w:rsidRPr="005445B3">
        <w:rPr>
          <w:rFonts w:ascii="Arial" w:hAnsi="Arial" w:cs="Arial"/>
          <w:sz w:val="23"/>
          <w:szCs w:val="23"/>
        </w:rPr>
        <w:t>, així com</w:t>
      </w:r>
      <w:r w:rsidR="002E6A97" w:rsidRPr="005445B3">
        <w:rPr>
          <w:rFonts w:ascii="Arial" w:hAnsi="Arial" w:cs="Arial"/>
          <w:sz w:val="23"/>
          <w:szCs w:val="23"/>
        </w:rPr>
        <w:t xml:space="preserve"> possibles </w:t>
      </w:r>
      <w:r w:rsidR="006709FF" w:rsidRPr="005445B3">
        <w:rPr>
          <w:rFonts w:ascii="Arial" w:hAnsi="Arial" w:cs="Arial"/>
          <w:sz w:val="23"/>
          <w:szCs w:val="23"/>
        </w:rPr>
        <w:t>interaccions</w:t>
      </w:r>
      <w:r w:rsidR="004A1599" w:rsidRPr="005445B3">
        <w:rPr>
          <w:rFonts w:ascii="Arial" w:hAnsi="Arial" w:cs="Arial"/>
          <w:sz w:val="23"/>
          <w:szCs w:val="23"/>
        </w:rPr>
        <w:t xml:space="preserve"> futures</w:t>
      </w:r>
      <w:r w:rsidR="006709FF" w:rsidRPr="005445B3">
        <w:rPr>
          <w:rFonts w:ascii="Arial" w:hAnsi="Arial" w:cs="Arial"/>
          <w:sz w:val="23"/>
          <w:szCs w:val="23"/>
        </w:rPr>
        <w:t xml:space="preserve"> de les </w:t>
      </w:r>
      <w:r w:rsidR="006709FF" w:rsidRPr="005445B3">
        <w:rPr>
          <w:rFonts w:ascii="Arial" w:hAnsi="Arial" w:cs="Arial"/>
          <w:color w:val="000000" w:themeColor="text1"/>
          <w:sz w:val="23"/>
          <w:szCs w:val="23"/>
        </w:rPr>
        <w:t xml:space="preserve">participants (Soler, </w:t>
      </w:r>
      <w:ins w:id="25" w:author="Teresa Morlà" w:date="2014-12-01T11:32:00Z">
        <w:r w:rsidR="000F7AF3" w:rsidRPr="005445B3">
          <w:rPr>
            <w:rFonts w:ascii="Arial" w:hAnsi="Arial" w:cs="Arial"/>
            <w:color w:val="000000" w:themeColor="text1"/>
            <w:sz w:val="23"/>
            <w:szCs w:val="23"/>
          </w:rPr>
          <w:t>2004</w:t>
        </w:r>
      </w:ins>
      <w:r w:rsidR="002E6A97" w:rsidRPr="005445B3">
        <w:rPr>
          <w:rFonts w:ascii="Arial" w:hAnsi="Arial" w:cs="Arial"/>
          <w:color w:val="000000" w:themeColor="text1"/>
          <w:sz w:val="23"/>
          <w:szCs w:val="23"/>
        </w:rPr>
        <w:t xml:space="preserve">). </w:t>
      </w:r>
      <w:r w:rsidR="003C4ADE" w:rsidRPr="005445B3">
        <w:rPr>
          <w:rFonts w:ascii="Arial" w:hAnsi="Arial" w:cs="Arial"/>
          <w:color w:val="000000" w:themeColor="text1"/>
          <w:sz w:val="23"/>
          <w:szCs w:val="23"/>
        </w:rPr>
        <w:t>Així</w:t>
      </w:r>
      <w:r w:rsidR="001A6E44" w:rsidRPr="005445B3">
        <w:rPr>
          <w:rFonts w:ascii="Arial" w:hAnsi="Arial" w:cs="Arial"/>
          <w:color w:val="000000" w:themeColor="text1"/>
          <w:sz w:val="23"/>
          <w:szCs w:val="23"/>
        </w:rPr>
        <w:t xml:space="preserve"> doncs, la</w:t>
      </w:r>
      <w:r w:rsidRPr="005445B3">
        <w:rPr>
          <w:rFonts w:ascii="Arial" w:hAnsi="Arial" w:cs="Arial"/>
          <w:color w:val="000000" w:themeColor="text1"/>
          <w:sz w:val="23"/>
          <w:szCs w:val="23"/>
        </w:rPr>
        <w:t xml:space="preserve"> </w:t>
      </w:r>
      <w:r w:rsidR="001A6E44" w:rsidRPr="005445B3">
        <w:rPr>
          <w:rFonts w:ascii="Arial" w:hAnsi="Arial" w:cs="Arial"/>
          <w:color w:val="000000" w:themeColor="text1"/>
          <w:sz w:val="23"/>
          <w:szCs w:val="23"/>
        </w:rPr>
        <w:t>TLD</w:t>
      </w:r>
      <w:r w:rsidRPr="005445B3">
        <w:rPr>
          <w:rFonts w:ascii="Arial" w:hAnsi="Arial" w:cs="Arial"/>
          <w:color w:val="000000" w:themeColor="text1"/>
          <w:sz w:val="23"/>
          <w:szCs w:val="23"/>
        </w:rPr>
        <w:t xml:space="preserve"> </w:t>
      </w:r>
      <w:r w:rsidR="001A6E44" w:rsidRPr="005445B3">
        <w:rPr>
          <w:rFonts w:ascii="Arial" w:hAnsi="Arial" w:cs="Arial"/>
          <w:color w:val="000000" w:themeColor="text1"/>
          <w:sz w:val="23"/>
          <w:szCs w:val="23"/>
        </w:rPr>
        <w:t>és</w:t>
      </w:r>
      <w:r w:rsidRPr="005445B3">
        <w:rPr>
          <w:rFonts w:ascii="Arial" w:hAnsi="Arial" w:cs="Arial"/>
          <w:color w:val="000000" w:themeColor="text1"/>
          <w:sz w:val="23"/>
          <w:szCs w:val="23"/>
        </w:rPr>
        <w:t xml:space="preserve"> un espai comú on es comparteix l’emoció dels textos i es potencia la reflexió i comprensió lectora</w:t>
      </w:r>
      <w:r w:rsidR="004A1599" w:rsidRPr="005445B3">
        <w:rPr>
          <w:rFonts w:ascii="Arial" w:hAnsi="Arial" w:cs="Arial"/>
          <w:color w:val="000000" w:themeColor="text1"/>
          <w:sz w:val="23"/>
          <w:szCs w:val="23"/>
        </w:rPr>
        <w:t xml:space="preserve"> en grup</w:t>
      </w:r>
      <w:r w:rsidRPr="005445B3">
        <w:rPr>
          <w:rFonts w:ascii="Arial" w:hAnsi="Arial" w:cs="Arial"/>
          <w:color w:val="000000" w:themeColor="text1"/>
          <w:sz w:val="23"/>
          <w:szCs w:val="23"/>
        </w:rPr>
        <w:t>, es respecta el temps i totes le</w:t>
      </w:r>
      <w:r w:rsidR="00AB4B7D" w:rsidRPr="005445B3">
        <w:rPr>
          <w:rFonts w:ascii="Arial" w:hAnsi="Arial" w:cs="Arial"/>
          <w:color w:val="000000" w:themeColor="text1"/>
          <w:sz w:val="23"/>
          <w:szCs w:val="23"/>
        </w:rPr>
        <w:t xml:space="preserve">s veus són iguals d’importants i on </w:t>
      </w:r>
      <w:r w:rsidR="005B0E6E" w:rsidRPr="005445B3">
        <w:rPr>
          <w:rFonts w:ascii="Arial" w:hAnsi="Arial" w:cs="Arial"/>
          <w:color w:val="000000" w:themeColor="text1"/>
          <w:sz w:val="23"/>
          <w:szCs w:val="23"/>
        </w:rPr>
        <w:t xml:space="preserve">en definitiva, </w:t>
      </w:r>
      <w:r w:rsidR="00AB4B7D" w:rsidRPr="005445B3">
        <w:rPr>
          <w:rFonts w:ascii="Arial" w:hAnsi="Arial" w:cs="Arial"/>
          <w:color w:val="000000" w:themeColor="text1"/>
          <w:sz w:val="23"/>
          <w:szCs w:val="23"/>
        </w:rPr>
        <w:t>mitjançant</w:t>
      </w:r>
      <w:r w:rsidR="00AB4B7D" w:rsidRPr="005445B3">
        <w:rPr>
          <w:rFonts w:ascii="Arial" w:hAnsi="Arial" w:cs="Arial"/>
          <w:sz w:val="23"/>
          <w:szCs w:val="23"/>
        </w:rPr>
        <w:t xml:space="preserve"> el diàleg es potencia la transf</w:t>
      </w:r>
      <w:r w:rsidR="0017712F" w:rsidRPr="005445B3">
        <w:rPr>
          <w:rFonts w:ascii="Arial" w:hAnsi="Arial" w:cs="Arial"/>
          <w:sz w:val="23"/>
          <w:szCs w:val="23"/>
        </w:rPr>
        <w:t xml:space="preserve">ormació personal i col·lectiva, ja que superen les barreres que tenien amb l’educació, però també amb la participació social. </w:t>
      </w:r>
    </w:p>
    <w:p w14:paraId="3ABBE808" w14:textId="77777777" w:rsidR="00B71C4E" w:rsidRPr="005445B3" w:rsidRDefault="00B71C4E" w:rsidP="00442BAE">
      <w:pPr>
        <w:widowControl w:val="0"/>
        <w:autoSpaceDE w:val="0"/>
        <w:autoSpaceDN w:val="0"/>
        <w:adjustRightInd w:val="0"/>
        <w:spacing w:after="240" w:line="360" w:lineRule="auto"/>
        <w:jc w:val="both"/>
        <w:rPr>
          <w:rFonts w:ascii="Arial" w:hAnsi="Arial" w:cs="Arial"/>
          <w:sz w:val="10"/>
          <w:szCs w:val="10"/>
        </w:rPr>
      </w:pPr>
    </w:p>
    <w:p w14:paraId="0CF5FB11" w14:textId="7FF9C47F" w:rsidR="00712A2E" w:rsidRPr="005445B3" w:rsidRDefault="00712A2E"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b/>
          <w:color w:val="000000" w:themeColor="text1"/>
          <w:sz w:val="23"/>
          <w:szCs w:val="23"/>
        </w:rPr>
        <w:t>Apoderament de les mares musulmanes</w:t>
      </w:r>
    </w:p>
    <w:p w14:paraId="0A99D302" w14:textId="508A9411" w:rsidR="00AB4B7D" w:rsidRPr="005445B3" w:rsidRDefault="000C2480" w:rsidP="00442BAE">
      <w:pPr>
        <w:widowControl w:val="0"/>
        <w:autoSpaceDE w:val="0"/>
        <w:autoSpaceDN w:val="0"/>
        <w:adjustRightInd w:val="0"/>
        <w:spacing w:after="240" w:line="360" w:lineRule="auto"/>
        <w:jc w:val="both"/>
        <w:rPr>
          <w:rFonts w:ascii="Arial" w:hAnsi="Arial" w:cs="Arial"/>
          <w:i/>
          <w:sz w:val="23"/>
          <w:szCs w:val="23"/>
        </w:rPr>
      </w:pPr>
      <w:r w:rsidRPr="005445B3">
        <w:rPr>
          <w:rFonts w:ascii="Arial" w:hAnsi="Arial" w:cs="Arial"/>
          <w:sz w:val="23"/>
          <w:szCs w:val="23"/>
        </w:rPr>
        <w:t xml:space="preserve">Si ens basem en l’aportació de </w:t>
      </w:r>
      <w:proofErr w:type="spellStart"/>
      <w:r w:rsidRPr="005445B3">
        <w:rPr>
          <w:rFonts w:ascii="Arial" w:hAnsi="Arial" w:cs="Arial"/>
          <w:sz w:val="23"/>
          <w:szCs w:val="23"/>
        </w:rPr>
        <w:t>Mead</w:t>
      </w:r>
      <w:proofErr w:type="spellEnd"/>
      <w:r w:rsidRPr="005445B3">
        <w:rPr>
          <w:rFonts w:ascii="Arial" w:hAnsi="Arial" w:cs="Arial"/>
          <w:sz w:val="23"/>
          <w:szCs w:val="23"/>
        </w:rPr>
        <w:t xml:space="preserve"> (1973) el procés del qual sorgeix la persona és un procés social, activitat interpersonal, no hi ha separació e</w:t>
      </w:r>
      <w:r w:rsidR="00C3655B" w:rsidRPr="005445B3">
        <w:rPr>
          <w:rFonts w:ascii="Arial" w:hAnsi="Arial" w:cs="Arial"/>
          <w:sz w:val="23"/>
          <w:szCs w:val="23"/>
        </w:rPr>
        <w:t>ntre l’individu i la societat; e</w:t>
      </w:r>
      <w:r w:rsidRPr="005445B3">
        <w:rPr>
          <w:rFonts w:ascii="Arial" w:hAnsi="Arial" w:cs="Arial"/>
          <w:sz w:val="23"/>
          <w:szCs w:val="23"/>
        </w:rPr>
        <w:t xml:space="preserve">l pensament i les actituds són resultat de les interaccions socials. </w:t>
      </w:r>
      <w:ins w:id="26" w:author="marta soler gallart" w:date="2014-11-30T08:43:00Z">
        <w:r w:rsidR="00185AAA" w:rsidRPr="005445B3">
          <w:rPr>
            <w:rFonts w:ascii="Arial" w:hAnsi="Arial" w:cs="Arial"/>
            <w:sz w:val="23"/>
            <w:szCs w:val="23"/>
          </w:rPr>
          <w:t>Concretament,</w:t>
        </w:r>
      </w:ins>
      <w:r w:rsidR="00F93056" w:rsidRPr="005445B3">
        <w:rPr>
          <w:rFonts w:ascii="Arial" w:hAnsi="Arial" w:cs="Arial"/>
          <w:sz w:val="23"/>
          <w:szCs w:val="23"/>
        </w:rPr>
        <w:t xml:space="preserve"> </w:t>
      </w:r>
      <w:proofErr w:type="spellStart"/>
      <w:r w:rsidR="00AB57B5" w:rsidRPr="005445B3">
        <w:rPr>
          <w:rFonts w:ascii="Arial" w:hAnsi="Arial" w:cs="Arial"/>
          <w:sz w:val="23"/>
          <w:szCs w:val="23"/>
        </w:rPr>
        <w:t>Mead</w:t>
      </w:r>
      <w:proofErr w:type="spellEnd"/>
      <w:ins w:id="27" w:author="marta soler gallart" w:date="2014-11-30T08:44:00Z">
        <w:r w:rsidR="00185AAA" w:rsidRPr="005445B3">
          <w:rPr>
            <w:rFonts w:ascii="Arial" w:hAnsi="Arial" w:cs="Arial"/>
            <w:sz w:val="23"/>
            <w:szCs w:val="23"/>
          </w:rPr>
          <w:t xml:space="preserve"> planteja que</w:t>
        </w:r>
      </w:ins>
      <w:r w:rsidR="00AB57B5" w:rsidRPr="005445B3">
        <w:rPr>
          <w:rFonts w:ascii="Arial" w:hAnsi="Arial" w:cs="Arial"/>
          <w:sz w:val="23"/>
          <w:szCs w:val="23"/>
        </w:rPr>
        <w:t xml:space="preserve"> la con</w:t>
      </w:r>
      <w:r w:rsidR="003E0937" w:rsidRPr="005445B3">
        <w:rPr>
          <w:rFonts w:ascii="Arial" w:hAnsi="Arial" w:cs="Arial"/>
          <w:sz w:val="23"/>
          <w:szCs w:val="23"/>
        </w:rPr>
        <w:t>s</w:t>
      </w:r>
      <w:r w:rsidR="00AB57B5" w:rsidRPr="005445B3">
        <w:rPr>
          <w:rFonts w:ascii="Arial" w:hAnsi="Arial" w:cs="Arial"/>
          <w:sz w:val="23"/>
          <w:szCs w:val="23"/>
        </w:rPr>
        <w:t>trucció social de la persona és una inte</w:t>
      </w:r>
      <w:r w:rsidR="00946737" w:rsidRPr="005445B3">
        <w:rPr>
          <w:rFonts w:ascii="Arial" w:hAnsi="Arial" w:cs="Arial"/>
          <w:sz w:val="23"/>
          <w:szCs w:val="23"/>
        </w:rPr>
        <w:t xml:space="preserve">rrelació entre el concepte </w:t>
      </w:r>
      <w:r w:rsidR="00946737" w:rsidRPr="005445B3">
        <w:rPr>
          <w:rFonts w:ascii="Arial" w:hAnsi="Arial" w:cs="Arial"/>
          <w:i/>
          <w:sz w:val="23"/>
          <w:szCs w:val="23"/>
        </w:rPr>
        <w:t>jo</w:t>
      </w:r>
      <w:r w:rsidR="00883398" w:rsidRPr="005445B3">
        <w:rPr>
          <w:rFonts w:ascii="Arial" w:hAnsi="Arial" w:cs="Arial"/>
          <w:sz w:val="23"/>
          <w:szCs w:val="23"/>
        </w:rPr>
        <w:t>, la reacció da</w:t>
      </w:r>
      <w:r w:rsidR="00946737" w:rsidRPr="005445B3">
        <w:rPr>
          <w:rFonts w:ascii="Arial" w:hAnsi="Arial" w:cs="Arial"/>
          <w:sz w:val="23"/>
          <w:szCs w:val="23"/>
        </w:rPr>
        <w:t xml:space="preserve">vant les altres persones i el </w:t>
      </w:r>
      <w:r w:rsidR="00946737" w:rsidRPr="005445B3">
        <w:rPr>
          <w:rFonts w:ascii="Arial" w:hAnsi="Arial" w:cs="Arial"/>
          <w:i/>
          <w:sz w:val="23"/>
          <w:szCs w:val="23"/>
        </w:rPr>
        <w:t>mi</w:t>
      </w:r>
      <w:r w:rsidR="00883398" w:rsidRPr="005445B3">
        <w:rPr>
          <w:rFonts w:ascii="Arial" w:hAnsi="Arial" w:cs="Arial"/>
          <w:sz w:val="23"/>
          <w:szCs w:val="23"/>
        </w:rPr>
        <w:t xml:space="preserve">, el comportament que s’assumeix dels altres. </w:t>
      </w:r>
      <w:r w:rsidR="00946737" w:rsidRPr="005445B3">
        <w:rPr>
          <w:rFonts w:ascii="Arial" w:hAnsi="Arial" w:cs="Arial"/>
          <w:sz w:val="23"/>
          <w:szCs w:val="23"/>
        </w:rPr>
        <w:t xml:space="preserve">Així doncs, el </w:t>
      </w:r>
      <w:r w:rsidR="00946737" w:rsidRPr="005445B3">
        <w:rPr>
          <w:rFonts w:ascii="Arial" w:hAnsi="Arial" w:cs="Arial"/>
          <w:i/>
          <w:sz w:val="23"/>
          <w:szCs w:val="23"/>
        </w:rPr>
        <w:t xml:space="preserve">jo </w:t>
      </w:r>
      <w:r w:rsidR="00946737" w:rsidRPr="005445B3">
        <w:rPr>
          <w:rFonts w:ascii="Arial" w:hAnsi="Arial" w:cs="Arial"/>
          <w:sz w:val="23"/>
          <w:szCs w:val="23"/>
        </w:rPr>
        <w:t>reacciona a la persona que sorgeix gràcies a l’adop</w:t>
      </w:r>
      <w:r w:rsidR="004A1599" w:rsidRPr="005445B3">
        <w:rPr>
          <w:rFonts w:ascii="Arial" w:hAnsi="Arial" w:cs="Arial"/>
          <w:sz w:val="23"/>
          <w:szCs w:val="23"/>
        </w:rPr>
        <w:t xml:space="preserve">ció de les actituds </w:t>
      </w:r>
      <w:r w:rsidR="004A1599" w:rsidRPr="005445B3">
        <w:rPr>
          <w:rFonts w:ascii="Arial" w:hAnsi="Arial" w:cs="Arial"/>
          <w:sz w:val="23"/>
          <w:szCs w:val="23"/>
        </w:rPr>
        <w:lastRenderedPageBreak/>
        <w:t>dels altres, m</w:t>
      </w:r>
      <w:r w:rsidR="00946737" w:rsidRPr="005445B3">
        <w:rPr>
          <w:rFonts w:ascii="Arial" w:hAnsi="Arial" w:cs="Arial"/>
          <w:sz w:val="23"/>
          <w:szCs w:val="23"/>
        </w:rPr>
        <w:t xml:space="preserve">itjançant l’adopció d’aquestes actituds hem introduït el </w:t>
      </w:r>
      <w:r w:rsidR="00946737" w:rsidRPr="005445B3">
        <w:rPr>
          <w:rFonts w:ascii="Arial" w:hAnsi="Arial" w:cs="Arial"/>
          <w:i/>
          <w:sz w:val="23"/>
          <w:szCs w:val="23"/>
        </w:rPr>
        <w:t xml:space="preserve">mi </w:t>
      </w:r>
      <w:r w:rsidR="00946737" w:rsidRPr="005445B3">
        <w:rPr>
          <w:rFonts w:ascii="Arial" w:hAnsi="Arial" w:cs="Arial"/>
          <w:sz w:val="23"/>
          <w:szCs w:val="23"/>
        </w:rPr>
        <w:t xml:space="preserve">i </w:t>
      </w:r>
      <w:r w:rsidR="003F21C4" w:rsidRPr="005445B3">
        <w:rPr>
          <w:rFonts w:ascii="Arial" w:hAnsi="Arial" w:cs="Arial"/>
          <w:sz w:val="23"/>
          <w:szCs w:val="23"/>
        </w:rPr>
        <w:t xml:space="preserve">hi </w:t>
      </w:r>
      <w:r w:rsidR="00C3655B" w:rsidRPr="005445B3">
        <w:rPr>
          <w:rFonts w:ascii="Arial" w:hAnsi="Arial" w:cs="Arial"/>
          <w:sz w:val="23"/>
          <w:szCs w:val="23"/>
        </w:rPr>
        <w:t xml:space="preserve">reaccionem com un </w:t>
      </w:r>
      <w:r w:rsidR="00C3655B" w:rsidRPr="005445B3">
        <w:rPr>
          <w:rFonts w:ascii="Arial" w:hAnsi="Arial" w:cs="Arial"/>
          <w:i/>
          <w:sz w:val="23"/>
          <w:szCs w:val="23"/>
        </w:rPr>
        <w:t>jo</w:t>
      </w:r>
      <w:r w:rsidR="00C3655B" w:rsidRPr="005445B3">
        <w:rPr>
          <w:rFonts w:ascii="Arial" w:hAnsi="Arial" w:cs="Arial"/>
          <w:sz w:val="23"/>
          <w:szCs w:val="23"/>
        </w:rPr>
        <w:t>; e</w:t>
      </w:r>
      <w:r w:rsidR="00946737" w:rsidRPr="005445B3">
        <w:rPr>
          <w:rFonts w:ascii="Arial" w:hAnsi="Arial" w:cs="Arial"/>
          <w:sz w:val="23"/>
          <w:szCs w:val="23"/>
        </w:rPr>
        <w:t xml:space="preserve">n definitiva, el </w:t>
      </w:r>
      <w:r w:rsidR="00946737" w:rsidRPr="005445B3">
        <w:rPr>
          <w:rFonts w:ascii="Arial" w:hAnsi="Arial" w:cs="Arial"/>
          <w:i/>
          <w:sz w:val="23"/>
          <w:szCs w:val="23"/>
        </w:rPr>
        <w:t>jo</w:t>
      </w:r>
      <w:r w:rsidR="00946737" w:rsidRPr="005445B3">
        <w:rPr>
          <w:rFonts w:ascii="Arial" w:hAnsi="Arial" w:cs="Arial"/>
          <w:sz w:val="23"/>
          <w:szCs w:val="23"/>
        </w:rPr>
        <w:t xml:space="preserve"> és natural i el </w:t>
      </w:r>
      <w:r w:rsidR="00946737" w:rsidRPr="005445B3">
        <w:rPr>
          <w:rFonts w:ascii="Arial" w:hAnsi="Arial" w:cs="Arial"/>
          <w:i/>
          <w:sz w:val="23"/>
          <w:szCs w:val="23"/>
        </w:rPr>
        <w:t>mi</w:t>
      </w:r>
      <w:r w:rsidR="00946737" w:rsidRPr="005445B3">
        <w:rPr>
          <w:rFonts w:ascii="Arial" w:hAnsi="Arial" w:cs="Arial"/>
          <w:sz w:val="23"/>
          <w:szCs w:val="23"/>
        </w:rPr>
        <w:t xml:space="preserve"> social. </w:t>
      </w:r>
      <w:ins w:id="28" w:author="marta soler gallart" w:date="2014-11-30T08:44:00Z">
        <w:r w:rsidR="00185AAA" w:rsidRPr="005445B3">
          <w:rPr>
            <w:rFonts w:ascii="Arial" w:hAnsi="Arial" w:cs="Arial"/>
            <w:sz w:val="23"/>
            <w:szCs w:val="23"/>
          </w:rPr>
          <w:t>Per tant</w:t>
        </w:r>
      </w:ins>
      <w:r w:rsidR="003F21C4" w:rsidRPr="005445B3">
        <w:rPr>
          <w:rFonts w:ascii="Arial" w:hAnsi="Arial" w:cs="Arial"/>
          <w:sz w:val="23"/>
          <w:szCs w:val="23"/>
        </w:rPr>
        <w:t xml:space="preserve">, </w:t>
      </w:r>
      <w:r w:rsidR="00883398" w:rsidRPr="005445B3">
        <w:rPr>
          <w:rFonts w:ascii="Arial" w:hAnsi="Arial" w:cs="Arial"/>
          <w:sz w:val="23"/>
          <w:szCs w:val="23"/>
        </w:rPr>
        <w:t>se’n deriva la importància de la interacció entre persones degut a ésser un aspecte clau per obtenir una imatge positiva o negativa de nosaltres mateixes</w:t>
      </w:r>
      <w:r w:rsidR="004F4743" w:rsidRPr="005445B3">
        <w:rPr>
          <w:rFonts w:ascii="Arial" w:hAnsi="Arial" w:cs="Arial"/>
          <w:sz w:val="23"/>
          <w:szCs w:val="23"/>
        </w:rPr>
        <w:t xml:space="preserve"> i mateixos</w:t>
      </w:r>
      <w:r w:rsidR="00883398" w:rsidRPr="005445B3">
        <w:rPr>
          <w:rFonts w:ascii="Arial" w:hAnsi="Arial" w:cs="Arial"/>
          <w:sz w:val="23"/>
          <w:szCs w:val="23"/>
        </w:rPr>
        <w:t xml:space="preserve">. </w:t>
      </w:r>
      <w:ins w:id="29" w:author="marta soler gallart" w:date="2014-11-30T08:45:00Z">
        <w:r w:rsidR="00185AAA" w:rsidRPr="005445B3">
          <w:rPr>
            <w:rFonts w:ascii="Arial" w:hAnsi="Arial" w:cs="Arial"/>
            <w:sz w:val="23"/>
            <w:szCs w:val="23"/>
          </w:rPr>
          <w:t xml:space="preserve">Les </w:t>
        </w:r>
      </w:ins>
      <w:r w:rsidR="001A6E44" w:rsidRPr="005445B3">
        <w:rPr>
          <w:rFonts w:ascii="Arial" w:hAnsi="Arial" w:cs="Arial"/>
          <w:sz w:val="23"/>
          <w:szCs w:val="23"/>
        </w:rPr>
        <w:t>TLD</w:t>
      </w:r>
      <w:ins w:id="30" w:author="marta soler gallart" w:date="2014-11-30T08:45:00Z">
        <w:r w:rsidR="00185AAA" w:rsidRPr="005445B3">
          <w:rPr>
            <w:rFonts w:ascii="Arial" w:hAnsi="Arial" w:cs="Arial"/>
            <w:sz w:val="23"/>
            <w:szCs w:val="23"/>
          </w:rPr>
          <w:t xml:space="preserve"> potencien la diversitat i l’augment d’interaccions mitjançant l’aprenentatge dialògic i, en la línia teoritzada per </w:t>
        </w:r>
        <w:proofErr w:type="spellStart"/>
        <w:r w:rsidR="00185AAA" w:rsidRPr="005445B3">
          <w:rPr>
            <w:rFonts w:ascii="Arial" w:hAnsi="Arial" w:cs="Arial"/>
            <w:sz w:val="23"/>
            <w:szCs w:val="23"/>
          </w:rPr>
          <w:t>Mead</w:t>
        </w:r>
        <w:proofErr w:type="spellEnd"/>
        <w:r w:rsidR="00185AAA" w:rsidRPr="005445B3">
          <w:rPr>
            <w:rFonts w:ascii="Arial" w:hAnsi="Arial" w:cs="Arial"/>
            <w:sz w:val="23"/>
            <w:szCs w:val="23"/>
          </w:rPr>
          <w:t>, creen possibilitat</w:t>
        </w:r>
      </w:ins>
      <w:ins w:id="31" w:author="marta soler gallart" w:date="2014-11-30T08:46:00Z">
        <w:r w:rsidR="00185AAA" w:rsidRPr="005445B3">
          <w:rPr>
            <w:rFonts w:ascii="Arial" w:hAnsi="Arial" w:cs="Arial"/>
            <w:sz w:val="23"/>
            <w:szCs w:val="23"/>
          </w:rPr>
          <w:t>s</w:t>
        </w:r>
      </w:ins>
      <w:ins w:id="32" w:author="marta soler gallart" w:date="2014-11-30T08:45:00Z">
        <w:r w:rsidR="00185AAA" w:rsidRPr="005445B3">
          <w:rPr>
            <w:rFonts w:ascii="Arial" w:hAnsi="Arial" w:cs="Arial"/>
            <w:sz w:val="23"/>
            <w:szCs w:val="23"/>
          </w:rPr>
          <w:t xml:space="preserve"> per la transformació de l’autoconcepte</w:t>
        </w:r>
      </w:ins>
      <w:ins w:id="33" w:author="marta soler gallart" w:date="2014-11-30T08:46:00Z">
        <w:r w:rsidR="00185AAA" w:rsidRPr="005445B3">
          <w:rPr>
            <w:rFonts w:ascii="Arial" w:hAnsi="Arial" w:cs="Arial"/>
            <w:sz w:val="23"/>
            <w:szCs w:val="23"/>
          </w:rPr>
          <w:t xml:space="preserve"> i les conseqüents accions</w:t>
        </w:r>
      </w:ins>
      <w:ins w:id="34" w:author="marta soler gallart" w:date="2014-11-30T08:48:00Z">
        <w:r w:rsidR="00185AAA" w:rsidRPr="005445B3">
          <w:rPr>
            <w:rFonts w:ascii="Arial" w:hAnsi="Arial" w:cs="Arial"/>
            <w:sz w:val="23"/>
            <w:szCs w:val="23"/>
          </w:rPr>
          <w:t>, que aquí definim com</w:t>
        </w:r>
      </w:ins>
      <w:r w:rsidR="00353200" w:rsidRPr="005445B3">
        <w:rPr>
          <w:rFonts w:ascii="Arial" w:hAnsi="Arial" w:cs="Arial"/>
          <w:sz w:val="23"/>
          <w:szCs w:val="23"/>
        </w:rPr>
        <w:t xml:space="preserve"> </w:t>
      </w:r>
      <w:ins w:id="35" w:author="marta soler gallart" w:date="2014-11-30T08:48:00Z">
        <w:r w:rsidR="00185AAA" w:rsidRPr="005445B3">
          <w:rPr>
            <w:rFonts w:ascii="Arial" w:hAnsi="Arial" w:cs="Arial"/>
            <w:i/>
            <w:sz w:val="23"/>
            <w:szCs w:val="23"/>
          </w:rPr>
          <w:t>apoderamen</w:t>
        </w:r>
      </w:ins>
      <w:r w:rsidR="00353200" w:rsidRPr="005445B3">
        <w:rPr>
          <w:rFonts w:ascii="Arial" w:hAnsi="Arial" w:cs="Arial"/>
          <w:i/>
          <w:sz w:val="23"/>
          <w:szCs w:val="23"/>
        </w:rPr>
        <w:t>t</w:t>
      </w:r>
      <w:ins w:id="36" w:author="marta soler gallart" w:date="2014-11-30T08:46:00Z">
        <w:r w:rsidR="00185AAA" w:rsidRPr="005445B3">
          <w:rPr>
            <w:rFonts w:ascii="Arial" w:hAnsi="Arial" w:cs="Arial"/>
            <w:i/>
            <w:sz w:val="23"/>
            <w:szCs w:val="23"/>
          </w:rPr>
          <w:t>.</w:t>
        </w:r>
      </w:ins>
    </w:p>
    <w:p w14:paraId="5FCE89C3" w14:textId="77777777" w:rsidR="005445B3" w:rsidRDefault="00185AAA" w:rsidP="00442BAE">
      <w:pPr>
        <w:widowControl w:val="0"/>
        <w:autoSpaceDE w:val="0"/>
        <w:autoSpaceDN w:val="0"/>
        <w:adjustRightInd w:val="0"/>
        <w:spacing w:after="240" w:line="360" w:lineRule="auto"/>
        <w:jc w:val="both"/>
        <w:rPr>
          <w:rFonts w:ascii="Arial" w:hAnsi="Arial" w:cs="Arial"/>
          <w:sz w:val="23"/>
          <w:szCs w:val="23"/>
        </w:rPr>
      </w:pPr>
      <w:ins w:id="37" w:author="marta soler gallart" w:date="2014-11-30T08:48:00Z">
        <w:r w:rsidRPr="005445B3">
          <w:rPr>
            <w:rFonts w:ascii="Arial" w:hAnsi="Arial" w:cs="Arial"/>
            <w:sz w:val="23"/>
            <w:szCs w:val="23"/>
          </w:rPr>
          <w:t>En relació al procés d</w:t>
        </w:r>
      </w:ins>
      <w:r w:rsidR="004F4743" w:rsidRPr="005445B3">
        <w:rPr>
          <w:rFonts w:ascii="Arial" w:hAnsi="Arial" w:cs="Arial"/>
          <w:sz w:val="23"/>
          <w:szCs w:val="23"/>
        </w:rPr>
        <w:t>’</w:t>
      </w:r>
      <w:r w:rsidR="00734D26" w:rsidRPr="005445B3">
        <w:rPr>
          <w:rFonts w:ascii="Arial" w:hAnsi="Arial" w:cs="Arial"/>
          <w:i/>
          <w:sz w:val="23"/>
          <w:szCs w:val="23"/>
        </w:rPr>
        <w:t>apoderament</w:t>
      </w:r>
      <w:r w:rsidR="004F4743" w:rsidRPr="005445B3">
        <w:rPr>
          <w:rFonts w:ascii="Arial" w:hAnsi="Arial" w:cs="Arial"/>
          <w:sz w:val="23"/>
          <w:szCs w:val="23"/>
        </w:rPr>
        <w:t xml:space="preserve"> de les dones musulmanes </w:t>
      </w:r>
      <w:ins w:id="38" w:author="marta soler gallart" w:date="2014-11-30T08:49:00Z">
        <w:r w:rsidRPr="005445B3">
          <w:rPr>
            <w:rFonts w:ascii="Arial" w:hAnsi="Arial" w:cs="Arial"/>
            <w:sz w:val="23"/>
            <w:szCs w:val="23"/>
          </w:rPr>
          <w:t xml:space="preserve">de l’escola </w:t>
        </w:r>
        <w:proofErr w:type="spellStart"/>
        <w:r w:rsidRPr="005445B3">
          <w:rPr>
            <w:rFonts w:ascii="Arial" w:hAnsi="Arial" w:cs="Arial"/>
            <w:sz w:val="23"/>
            <w:szCs w:val="23"/>
          </w:rPr>
          <w:t>Camp</w:t>
        </w:r>
      </w:ins>
      <w:r w:rsidR="001A6E44" w:rsidRPr="005445B3">
        <w:rPr>
          <w:rFonts w:ascii="Arial" w:hAnsi="Arial" w:cs="Arial"/>
          <w:sz w:val="23"/>
          <w:szCs w:val="23"/>
        </w:rPr>
        <w:t>c</w:t>
      </w:r>
      <w:ins w:id="39" w:author="marta soler gallart" w:date="2014-11-30T08:49:00Z">
        <w:r w:rsidRPr="005445B3">
          <w:rPr>
            <w:rFonts w:ascii="Arial" w:hAnsi="Arial" w:cs="Arial"/>
            <w:sz w:val="23"/>
            <w:szCs w:val="23"/>
          </w:rPr>
          <w:t>lar</w:t>
        </w:r>
        <w:proofErr w:type="spellEnd"/>
        <w:r w:rsidRPr="005445B3">
          <w:rPr>
            <w:rFonts w:ascii="Arial" w:hAnsi="Arial" w:cs="Arial"/>
            <w:sz w:val="23"/>
            <w:szCs w:val="23"/>
          </w:rPr>
          <w:t xml:space="preserve">, també </w:t>
        </w:r>
      </w:ins>
      <w:r w:rsidR="004F4743" w:rsidRPr="005445B3">
        <w:rPr>
          <w:rFonts w:ascii="Arial" w:hAnsi="Arial" w:cs="Arial"/>
          <w:sz w:val="23"/>
          <w:szCs w:val="23"/>
        </w:rPr>
        <w:t xml:space="preserve">és rellevant destacar </w:t>
      </w:r>
      <w:ins w:id="40" w:author="marta soler gallart" w:date="2014-11-30T08:49:00Z">
        <w:r w:rsidRPr="005445B3">
          <w:rPr>
            <w:rFonts w:ascii="Arial" w:hAnsi="Arial" w:cs="Arial"/>
            <w:sz w:val="23"/>
            <w:szCs w:val="23"/>
          </w:rPr>
          <w:t>les aportacions de</w:t>
        </w:r>
      </w:ins>
      <w:r w:rsidR="004F4743" w:rsidRPr="005445B3">
        <w:rPr>
          <w:rFonts w:ascii="Arial" w:hAnsi="Arial" w:cs="Arial"/>
          <w:sz w:val="23"/>
          <w:szCs w:val="23"/>
        </w:rPr>
        <w:t xml:space="preserve"> </w:t>
      </w:r>
      <w:proofErr w:type="spellStart"/>
      <w:r w:rsidR="00883398" w:rsidRPr="005445B3">
        <w:rPr>
          <w:rFonts w:ascii="Arial" w:hAnsi="Arial" w:cs="Arial"/>
          <w:sz w:val="23"/>
          <w:szCs w:val="23"/>
        </w:rPr>
        <w:t>Vygostsky</w:t>
      </w:r>
      <w:proofErr w:type="spellEnd"/>
      <w:r w:rsidR="00883398" w:rsidRPr="005445B3">
        <w:rPr>
          <w:rFonts w:ascii="Arial" w:hAnsi="Arial" w:cs="Arial"/>
          <w:sz w:val="23"/>
          <w:szCs w:val="23"/>
        </w:rPr>
        <w:t xml:space="preserve"> (1996)</w:t>
      </w:r>
      <w:ins w:id="41" w:author="marta soler gallart" w:date="2014-11-30T08:49:00Z">
        <w:r w:rsidRPr="005445B3">
          <w:rPr>
            <w:rFonts w:ascii="Arial" w:hAnsi="Arial" w:cs="Arial"/>
            <w:sz w:val="23"/>
            <w:szCs w:val="23"/>
          </w:rPr>
          <w:t xml:space="preserve">, </w:t>
        </w:r>
      </w:ins>
      <w:r w:rsidR="004F4743" w:rsidRPr="005445B3">
        <w:rPr>
          <w:rFonts w:ascii="Arial" w:hAnsi="Arial" w:cs="Arial"/>
          <w:sz w:val="23"/>
          <w:szCs w:val="23"/>
        </w:rPr>
        <w:t>que especifica</w:t>
      </w:r>
      <w:r w:rsidR="00883398" w:rsidRPr="005445B3">
        <w:rPr>
          <w:rFonts w:ascii="Arial" w:hAnsi="Arial" w:cs="Arial"/>
          <w:sz w:val="23"/>
          <w:szCs w:val="23"/>
        </w:rPr>
        <w:t xml:space="preserve"> que la percepció, el raonament, la memòria, l’atenció i les habilitats lingüístiques es desenvolupen en la interacció amb altres persones. </w:t>
      </w:r>
      <w:r w:rsidR="006A4406" w:rsidRPr="005445B3">
        <w:rPr>
          <w:rFonts w:ascii="Arial" w:hAnsi="Arial" w:cs="Arial"/>
          <w:sz w:val="23"/>
          <w:szCs w:val="23"/>
        </w:rPr>
        <w:t>És a dir</w:t>
      </w:r>
      <w:r w:rsidR="00883398" w:rsidRPr="005445B3">
        <w:rPr>
          <w:rFonts w:ascii="Arial" w:hAnsi="Arial" w:cs="Arial"/>
          <w:sz w:val="23"/>
          <w:szCs w:val="23"/>
        </w:rPr>
        <w:t>, a través de la interacció</w:t>
      </w:r>
      <w:ins w:id="42" w:author="marta soler gallart" w:date="2014-11-30T08:50:00Z">
        <w:r w:rsidRPr="005445B3">
          <w:rPr>
            <w:rFonts w:ascii="Arial" w:hAnsi="Arial" w:cs="Arial"/>
            <w:sz w:val="23"/>
            <w:szCs w:val="23"/>
          </w:rPr>
          <w:t>, e</w:t>
        </w:r>
      </w:ins>
      <w:ins w:id="43" w:author="marta soler gallart" w:date="2014-11-30T08:54:00Z">
        <w:r w:rsidR="002204F3" w:rsidRPr="005445B3">
          <w:rPr>
            <w:rFonts w:ascii="Arial" w:hAnsi="Arial" w:cs="Arial"/>
            <w:sz w:val="23"/>
            <w:szCs w:val="23"/>
          </w:rPr>
          <w:t xml:space="preserve">s desenvolupa </w:t>
        </w:r>
      </w:ins>
      <w:ins w:id="44" w:author="marta soler gallart" w:date="2014-11-30T08:57:00Z">
        <w:r w:rsidR="002204F3" w:rsidRPr="005445B3">
          <w:rPr>
            <w:rFonts w:ascii="Arial" w:hAnsi="Arial" w:cs="Arial"/>
            <w:sz w:val="23"/>
            <w:szCs w:val="23"/>
          </w:rPr>
          <w:t xml:space="preserve">la seva capacitat d’utilitzar el llenguatge per raonar i </w:t>
        </w:r>
      </w:ins>
      <w:ins w:id="45" w:author="marta soler gallart" w:date="2014-11-30T08:54:00Z">
        <w:r w:rsidR="002204F3" w:rsidRPr="005445B3">
          <w:rPr>
            <w:rFonts w:ascii="Arial" w:hAnsi="Arial" w:cs="Arial"/>
            <w:sz w:val="23"/>
            <w:szCs w:val="23"/>
          </w:rPr>
          <w:t>e</w:t>
        </w:r>
      </w:ins>
      <w:ins w:id="46" w:author="marta soler gallart" w:date="2014-11-30T08:50:00Z">
        <w:r w:rsidRPr="005445B3">
          <w:rPr>
            <w:rFonts w:ascii="Arial" w:hAnsi="Arial" w:cs="Arial"/>
            <w:sz w:val="23"/>
            <w:szCs w:val="23"/>
          </w:rPr>
          <w:t>l</w:t>
        </w:r>
      </w:ins>
      <w:ins w:id="47" w:author="marta soler gallart" w:date="2014-11-30T08:56:00Z">
        <w:r w:rsidR="002204F3" w:rsidRPr="005445B3">
          <w:rPr>
            <w:rFonts w:ascii="Arial" w:hAnsi="Arial" w:cs="Arial"/>
            <w:sz w:val="23"/>
            <w:szCs w:val="23"/>
          </w:rPr>
          <w:t xml:space="preserve"> seu potencial </w:t>
        </w:r>
      </w:ins>
      <w:ins w:id="48" w:author="marta soler gallart" w:date="2014-11-30T08:55:00Z">
        <w:r w:rsidR="002204F3" w:rsidRPr="005445B3">
          <w:rPr>
            <w:rFonts w:ascii="Arial" w:hAnsi="Arial" w:cs="Arial"/>
            <w:sz w:val="23"/>
            <w:szCs w:val="23"/>
          </w:rPr>
          <w:t>d’aprenentatge</w:t>
        </w:r>
      </w:ins>
      <w:r w:rsidR="006A4406" w:rsidRPr="005445B3">
        <w:rPr>
          <w:rFonts w:ascii="Arial" w:hAnsi="Arial" w:cs="Arial"/>
          <w:sz w:val="23"/>
          <w:szCs w:val="23"/>
        </w:rPr>
        <w:t xml:space="preserve">. </w:t>
      </w:r>
      <w:ins w:id="49" w:author="marta soler gallart" w:date="2014-11-30T08:57:00Z">
        <w:r w:rsidR="002204F3" w:rsidRPr="005445B3">
          <w:rPr>
            <w:rFonts w:ascii="Arial" w:hAnsi="Arial" w:cs="Arial"/>
            <w:sz w:val="23"/>
            <w:szCs w:val="23"/>
          </w:rPr>
          <w:t>És en aquest sentit que</w:t>
        </w:r>
      </w:ins>
      <w:r w:rsidR="006A4406" w:rsidRPr="005445B3">
        <w:rPr>
          <w:rFonts w:ascii="Arial" w:hAnsi="Arial" w:cs="Arial"/>
          <w:sz w:val="23"/>
          <w:szCs w:val="23"/>
        </w:rPr>
        <w:t xml:space="preserve"> </w:t>
      </w:r>
      <w:proofErr w:type="spellStart"/>
      <w:r w:rsidR="005E7883" w:rsidRPr="005445B3">
        <w:rPr>
          <w:rFonts w:ascii="Arial" w:hAnsi="Arial" w:cs="Arial"/>
          <w:sz w:val="23"/>
          <w:szCs w:val="23"/>
        </w:rPr>
        <w:t>Giroux</w:t>
      </w:r>
      <w:proofErr w:type="spellEnd"/>
      <w:r w:rsidR="006A4406" w:rsidRPr="005445B3">
        <w:rPr>
          <w:rFonts w:ascii="Arial" w:hAnsi="Arial" w:cs="Arial"/>
          <w:sz w:val="23"/>
          <w:szCs w:val="23"/>
        </w:rPr>
        <w:t xml:space="preserve"> </w:t>
      </w:r>
      <w:r w:rsidR="00E662ED" w:rsidRPr="005445B3">
        <w:rPr>
          <w:rFonts w:ascii="Arial" w:hAnsi="Arial" w:cs="Arial"/>
          <w:sz w:val="23"/>
          <w:szCs w:val="23"/>
        </w:rPr>
        <w:t xml:space="preserve">(2005) </w:t>
      </w:r>
      <w:r w:rsidR="005E7883" w:rsidRPr="005445B3">
        <w:rPr>
          <w:rFonts w:ascii="Arial" w:hAnsi="Arial" w:cs="Arial"/>
          <w:sz w:val="23"/>
          <w:szCs w:val="23"/>
        </w:rPr>
        <w:t xml:space="preserve">defensa </w:t>
      </w:r>
      <w:r w:rsidR="006A4406" w:rsidRPr="005445B3">
        <w:rPr>
          <w:rFonts w:ascii="Arial" w:hAnsi="Arial" w:cs="Arial"/>
          <w:sz w:val="23"/>
          <w:szCs w:val="23"/>
        </w:rPr>
        <w:t xml:space="preserve">a </w:t>
      </w:r>
      <w:r w:rsidR="005E7883" w:rsidRPr="005445B3">
        <w:rPr>
          <w:rFonts w:ascii="Arial" w:hAnsi="Arial" w:cs="Arial"/>
          <w:sz w:val="23"/>
          <w:szCs w:val="23"/>
        </w:rPr>
        <w:t>la lectura com una manera d’auto-</w:t>
      </w:r>
      <w:r w:rsidR="00373553" w:rsidRPr="005445B3">
        <w:rPr>
          <w:rFonts w:ascii="Arial" w:hAnsi="Arial" w:cs="Arial"/>
          <w:sz w:val="23"/>
          <w:szCs w:val="23"/>
        </w:rPr>
        <w:t>transformació</w:t>
      </w:r>
      <w:r w:rsidR="005E7883" w:rsidRPr="005445B3">
        <w:rPr>
          <w:rFonts w:ascii="Arial" w:hAnsi="Arial" w:cs="Arial"/>
          <w:sz w:val="23"/>
          <w:szCs w:val="23"/>
        </w:rPr>
        <w:t xml:space="preserve"> que </w:t>
      </w:r>
      <w:r w:rsidR="00373553" w:rsidRPr="005445B3">
        <w:rPr>
          <w:rFonts w:ascii="Arial" w:hAnsi="Arial" w:cs="Arial"/>
          <w:sz w:val="23"/>
          <w:szCs w:val="23"/>
        </w:rPr>
        <w:t>connecta</w:t>
      </w:r>
      <w:r w:rsidR="005E7883" w:rsidRPr="005445B3">
        <w:rPr>
          <w:rFonts w:ascii="Arial" w:hAnsi="Arial" w:cs="Arial"/>
          <w:sz w:val="23"/>
          <w:szCs w:val="23"/>
        </w:rPr>
        <w:t xml:space="preserve"> el lector </w:t>
      </w:r>
      <w:r w:rsidR="00B1367A" w:rsidRPr="005445B3">
        <w:rPr>
          <w:rFonts w:ascii="Arial" w:hAnsi="Arial" w:cs="Arial"/>
          <w:sz w:val="23"/>
          <w:szCs w:val="23"/>
        </w:rPr>
        <w:t xml:space="preserve">o la lectora </w:t>
      </w:r>
      <w:r w:rsidR="005E7883" w:rsidRPr="005445B3">
        <w:rPr>
          <w:rFonts w:ascii="Arial" w:hAnsi="Arial" w:cs="Arial"/>
          <w:sz w:val="23"/>
          <w:szCs w:val="23"/>
        </w:rPr>
        <w:t xml:space="preserve">amb </w:t>
      </w:r>
      <w:r w:rsidR="004A1599" w:rsidRPr="005445B3">
        <w:rPr>
          <w:rFonts w:ascii="Arial" w:hAnsi="Arial" w:cs="Arial"/>
          <w:sz w:val="23"/>
          <w:szCs w:val="23"/>
        </w:rPr>
        <w:t>un diàleg més ampli</w:t>
      </w:r>
      <w:r w:rsidR="005E7883" w:rsidRPr="005445B3">
        <w:rPr>
          <w:rFonts w:ascii="Arial" w:hAnsi="Arial" w:cs="Arial"/>
          <w:sz w:val="23"/>
          <w:szCs w:val="23"/>
        </w:rPr>
        <w:t xml:space="preserve"> i l</w:t>
      </w:r>
      <w:r w:rsidR="00E662ED" w:rsidRPr="005445B3">
        <w:rPr>
          <w:rFonts w:ascii="Arial" w:hAnsi="Arial" w:cs="Arial"/>
          <w:sz w:val="23"/>
          <w:szCs w:val="23"/>
        </w:rPr>
        <w:t xml:space="preserve">’involucra a la societat. </w:t>
      </w:r>
      <w:ins w:id="50" w:author="marta soler gallart" w:date="2014-11-30T09:00:00Z">
        <w:r w:rsidR="002204F3" w:rsidRPr="005445B3">
          <w:rPr>
            <w:rFonts w:ascii="Arial" w:hAnsi="Arial" w:cs="Arial"/>
            <w:sz w:val="23"/>
            <w:szCs w:val="23"/>
          </w:rPr>
          <w:t>A través de l</w:t>
        </w:r>
      </w:ins>
      <w:r w:rsidR="00C3655B" w:rsidRPr="005445B3">
        <w:rPr>
          <w:rFonts w:ascii="Arial" w:hAnsi="Arial" w:cs="Arial"/>
          <w:sz w:val="23"/>
          <w:szCs w:val="23"/>
        </w:rPr>
        <w:t>a inclusió i participació</w:t>
      </w:r>
      <w:r w:rsidR="00235D10" w:rsidRPr="005445B3">
        <w:rPr>
          <w:rFonts w:ascii="Arial" w:hAnsi="Arial" w:cs="Arial"/>
          <w:sz w:val="23"/>
          <w:szCs w:val="23"/>
        </w:rPr>
        <w:t xml:space="preserve"> de</w:t>
      </w:r>
      <w:r w:rsidR="00B1367A" w:rsidRPr="005445B3">
        <w:rPr>
          <w:rFonts w:ascii="Arial" w:hAnsi="Arial" w:cs="Arial"/>
          <w:sz w:val="23"/>
          <w:szCs w:val="23"/>
        </w:rPr>
        <w:t xml:space="preserve"> les mares</w:t>
      </w:r>
      <w:ins w:id="51" w:author="marta soler gallart" w:date="2014-11-30T08:59:00Z">
        <w:r w:rsidR="002204F3" w:rsidRPr="005445B3">
          <w:rPr>
            <w:rFonts w:ascii="Arial" w:hAnsi="Arial" w:cs="Arial"/>
            <w:sz w:val="23"/>
            <w:szCs w:val="23"/>
          </w:rPr>
          <w:t xml:space="preserve"> a les </w:t>
        </w:r>
      </w:ins>
      <w:r w:rsidR="001A6E44" w:rsidRPr="005445B3">
        <w:rPr>
          <w:rFonts w:ascii="Arial" w:hAnsi="Arial" w:cs="Arial"/>
          <w:sz w:val="23"/>
          <w:szCs w:val="23"/>
        </w:rPr>
        <w:t>TLD</w:t>
      </w:r>
      <w:r w:rsidR="00B1367A" w:rsidRPr="005445B3">
        <w:rPr>
          <w:rFonts w:ascii="Arial" w:hAnsi="Arial" w:cs="Arial"/>
          <w:sz w:val="23"/>
          <w:szCs w:val="23"/>
        </w:rPr>
        <w:t xml:space="preserve">, aquestes </w:t>
      </w:r>
      <w:r w:rsidR="00D33453" w:rsidRPr="005445B3">
        <w:rPr>
          <w:rFonts w:ascii="Arial" w:hAnsi="Arial" w:cs="Arial"/>
          <w:sz w:val="23"/>
          <w:szCs w:val="23"/>
        </w:rPr>
        <w:t>s’</w:t>
      </w:r>
      <w:r w:rsidR="00734D26" w:rsidRPr="005445B3">
        <w:rPr>
          <w:rFonts w:ascii="Arial" w:hAnsi="Arial" w:cs="Arial"/>
          <w:i/>
          <w:sz w:val="23"/>
          <w:szCs w:val="23"/>
        </w:rPr>
        <w:t>apoderen</w:t>
      </w:r>
      <w:r w:rsidR="00C3655B" w:rsidRPr="005445B3">
        <w:rPr>
          <w:rFonts w:ascii="Arial" w:hAnsi="Arial" w:cs="Arial"/>
          <w:sz w:val="23"/>
          <w:szCs w:val="23"/>
        </w:rPr>
        <w:t xml:space="preserve"> i superaren barreres fins aleshores imposades</w:t>
      </w:r>
      <w:ins w:id="52" w:author="marta soler gallart" w:date="2014-11-30T09:01:00Z">
        <w:r w:rsidR="002204F3" w:rsidRPr="005445B3">
          <w:rPr>
            <w:rFonts w:ascii="Arial" w:hAnsi="Arial" w:cs="Arial"/>
            <w:sz w:val="23"/>
            <w:szCs w:val="23"/>
          </w:rPr>
          <w:t xml:space="preserve"> pels prejudicis socials</w:t>
        </w:r>
      </w:ins>
      <w:r w:rsidR="00C3655B" w:rsidRPr="005445B3">
        <w:rPr>
          <w:rFonts w:ascii="Arial" w:hAnsi="Arial" w:cs="Arial"/>
          <w:sz w:val="23"/>
          <w:szCs w:val="23"/>
        </w:rPr>
        <w:t xml:space="preserve">. </w:t>
      </w:r>
      <w:r w:rsidR="00235D10" w:rsidRPr="005445B3">
        <w:rPr>
          <w:rFonts w:ascii="Arial" w:hAnsi="Arial" w:cs="Arial"/>
          <w:sz w:val="23"/>
          <w:szCs w:val="23"/>
        </w:rPr>
        <w:t>Les mares musulmanes s’enfronten a una</w:t>
      </w:r>
      <w:r w:rsidR="006A4406" w:rsidRPr="005445B3">
        <w:rPr>
          <w:rFonts w:ascii="Arial" w:hAnsi="Arial" w:cs="Arial"/>
          <w:sz w:val="23"/>
          <w:szCs w:val="23"/>
        </w:rPr>
        <w:t xml:space="preserve"> realitat</w:t>
      </w:r>
      <w:r w:rsidR="00235D10" w:rsidRPr="005445B3">
        <w:rPr>
          <w:rFonts w:ascii="Arial" w:hAnsi="Arial" w:cs="Arial"/>
          <w:sz w:val="23"/>
          <w:szCs w:val="23"/>
        </w:rPr>
        <w:t xml:space="preserve"> opressora tant en el país de destí com d’origen, ara bé, a partir de la participació directe les coses poden canviar</w:t>
      </w:r>
      <w:ins w:id="53" w:author="marta soler gallart" w:date="2014-11-30T09:02:00Z">
        <w:r w:rsidR="002204F3" w:rsidRPr="005445B3">
          <w:rPr>
            <w:rFonts w:ascii="Arial" w:hAnsi="Arial" w:cs="Arial"/>
            <w:sz w:val="23"/>
            <w:szCs w:val="23"/>
          </w:rPr>
          <w:t>. M</w:t>
        </w:r>
      </w:ins>
      <w:r w:rsidR="00235D10" w:rsidRPr="005445B3">
        <w:rPr>
          <w:rFonts w:ascii="Arial" w:hAnsi="Arial" w:cs="Arial"/>
          <w:sz w:val="23"/>
          <w:szCs w:val="23"/>
        </w:rPr>
        <w:t>itjançant el creixement personal forjat amb la responsabilitat adquirida</w:t>
      </w:r>
      <w:ins w:id="54" w:author="marta soler gallart" w:date="2014-11-30T09:02:00Z">
        <w:r w:rsidR="002204F3" w:rsidRPr="005445B3">
          <w:rPr>
            <w:rFonts w:ascii="Arial" w:hAnsi="Arial" w:cs="Arial"/>
            <w:sz w:val="23"/>
            <w:szCs w:val="23"/>
          </w:rPr>
          <w:t xml:space="preserve"> en aquest context dialògic</w:t>
        </w:r>
      </w:ins>
      <w:r w:rsidR="00235D10" w:rsidRPr="005445B3">
        <w:rPr>
          <w:rFonts w:ascii="Arial" w:hAnsi="Arial" w:cs="Arial"/>
          <w:sz w:val="23"/>
          <w:szCs w:val="23"/>
        </w:rPr>
        <w:t xml:space="preserve"> es pot trencar amb la creença del destí social molt present en les seves vides. </w:t>
      </w:r>
      <w:r w:rsidR="004A1599" w:rsidRPr="005445B3">
        <w:rPr>
          <w:rFonts w:ascii="Arial" w:hAnsi="Arial" w:cs="Arial"/>
          <w:sz w:val="23"/>
          <w:szCs w:val="23"/>
        </w:rPr>
        <w:t>A més, aquestes mares</w:t>
      </w:r>
      <w:r w:rsidR="000C2480" w:rsidRPr="005445B3">
        <w:rPr>
          <w:rFonts w:ascii="Arial" w:hAnsi="Arial" w:cs="Arial"/>
          <w:sz w:val="23"/>
          <w:szCs w:val="23"/>
        </w:rPr>
        <w:t xml:space="preserve"> aporten un precedent </w:t>
      </w:r>
      <w:r w:rsidR="00B1367A" w:rsidRPr="005445B3">
        <w:rPr>
          <w:rFonts w:ascii="Arial" w:hAnsi="Arial" w:cs="Arial"/>
          <w:sz w:val="23"/>
          <w:szCs w:val="23"/>
        </w:rPr>
        <w:t>a la</w:t>
      </w:r>
      <w:r w:rsidR="000C2480" w:rsidRPr="005445B3">
        <w:rPr>
          <w:rFonts w:ascii="Arial" w:hAnsi="Arial" w:cs="Arial"/>
          <w:sz w:val="23"/>
          <w:szCs w:val="23"/>
        </w:rPr>
        <w:t xml:space="preserve"> Comunitat </w:t>
      </w:r>
      <w:ins w:id="55" w:author="marta soler gallart" w:date="2014-11-30T09:03:00Z">
        <w:r w:rsidR="002204F3" w:rsidRPr="005445B3">
          <w:rPr>
            <w:rFonts w:ascii="Arial" w:hAnsi="Arial" w:cs="Arial"/>
            <w:sz w:val="23"/>
            <w:szCs w:val="23"/>
          </w:rPr>
          <w:t>que pot desembocar en processos de</w:t>
        </w:r>
      </w:ins>
      <w:r w:rsidR="00F357C7" w:rsidRPr="005445B3">
        <w:rPr>
          <w:rFonts w:ascii="Arial" w:hAnsi="Arial" w:cs="Arial"/>
          <w:sz w:val="23"/>
          <w:szCs w:val="23"/>
        </w:rPr>
        <w:t xml:space="preserve"> transformació </w:t>
      </w:r>
      <w:ins w:id="56" w:author="marta soler gallart" w:date="2014-11-30T09:03:00Z">
        <w:r w:rsidR="002204F3" w:rsidRPr="005445B3">
          <w:rPr>
            <w:rFonts w:ascii="Arial" w:hAnsi="Arial" w:cs="Arial"/>
            <w:sz w:val="23"/>
            <w:szCs w:val="23"/>
          </w:rPr>
          <w:t xml:space="preserve">més </w:t>
        </w:r>
      </w:ins>
      <w:r w:rsidR="00F357C7" w:rsidRPr="005445B3">
        <w:rPr>
          <w:rFonts w:ascii="Arial" w:hAnsi="Arial" w:cs="Arial"/>
          <w:sz w:val="23"/>
          <w:szCs w:val="23"/>
        </w:rPr>
        <w:t xml:space="preserve">col·lectiva. </w:t>
      </w:r>
      <w:r w:rsidR="000C2480" w:rsidRPr="005445B3">
        <w:rPr>
          <w:rFonts w:ascii="Arial" w:hAnsi="Arial" w:cs="Arial"/>
          <w:sz w:val="23"/>
          <w:szCs w:val="23"/>
        </w:rPr>
        <w:t xml:space="preserve">Quan les famílies estan més </w:t>
      </w:r>
      <w:r w:rsidR="00E662ED" w:rsidRPr="005445B3">
        <w:rPr>
          <w:rFonts w:ascii="Arial" w:hAnsi="Arial" w:cs="Arial"/>
          <w:sz w:val="23"/>
          <w:szCs w:val="23"/>
        </w:rPr>
        <w:t xml:space="preserve">conscienciades de la </w:t>
      </w:r>
      <w:r w:rsidR="001D4A53" w:rsidRPr="005445B3">
        <w:rPr>
          <w:rFonts w:ascii="Arial" w:hAnsi="Arial" w:cs="Arial"/>
          <w:sz w:val="23"/>
          <w:szCs w:val="23"/>
        </w:rPr>
        <w:t>importància</w:t>
      </w:r>
      <w:r w:rsidR="000C2480" w:rsidRPr="005445B3">
        <w:rPr>
          <w:rFonts w:ascii="Arial" w:hAnsi="Arial" w:cs="Arial"/>
          <w:sz w:val="23"/>
          <w:szCs w:val="23"/>
        </w:rPr>
        <w:t xml:space="preserve"> </w:t>
      </w:r>
      <w:r w:rsidR="00E662ED" w:rsidRPr="005445B3">
        <w:rPr>
          <w:rFonts w:ascii="Arial" w:hAnsi="Arial" w:cs="Arial"/>
          <w:sz w:val="23"/>
          <w:szCs w:val="23"/>
        </w:rPr>
        <w:t>de</w:t>
      </w:r>
      <w:r w:rsidR="000C2480" w:rsidRPr="005445B3">
        <w:rPr>
          <w:rFonts w:ascii="Arial" w:hAnsi="Arial" w:cs="Arial"/>
          <w:sz w:val="23"/>
          <w:szCs w:val="23"/>
        </w:rPr>
        <w:t xml:space="preserve"> </w:t>
      </w:r>
      <w:r w:rsidR="00E662ED" w:rsidRPr="005445B3">
        <w:rPr>
          <w:rFonts w:ascii="Arial" w:hAnsi="Arial" w:cs="Arial"/>
          <w:sz w:val="23"/>
          <w:szCs w:val="23"/>
        </w:rPr>
        <w:t>l’</w:t>
      </w:r>
      <w:r w:rsidR="000C2480" w:rsidRPr="005445B3">
        <w:rPr>
          <w:rFonts w:ascii="Arial" w:hAnsi="Arial" w:cs="Arial"/>
          <w:sz w:val="23"/>
          <w:szCs w:val="23"/>
        </w:rPr>
        <w:t>aprenentatge</w:t>
      </w:r>
      <w:r w:rsidR="00E662ED" w:rsidRPr="005445B3">
        <w:rPr>
          <w:rFonts w:ascii="Arial" w:hAnsi="Arial" w:cs="Arial"/>
          <w:sz w:val="23"/>
          <w:szCs w:val="23"/>
        </w:rPr>
        <w:t xml:space="preserve"> </w:t>
      </w:r>
      <w:r w:rsidR="001D4A53" w:rsidRPr="005445B3">
        <w:rPr>
          <w:rFonts w:ascii="Arial" w:hAnsi="Arial" w:cs="Arial"/>
          <w:sz w:val="23"/>
          <w:szCs w:val="23"/>
        </w:rPr>
        <w:t>l’incentiven</w:t>
      </w:r>
      <w:r w:rsidR="000C2480" w:rsidRPr="005445B3">
        <w:rPr>
          <w:rFonts w:ascii="Arial" w:hAnsi="Arial" w:cs="Arial"/>
          <w:sz w:val="23"/>
          <w:szCs w:val="23"/>
        </w:rPr>
        <w:t xml:space="preserve">, i això passa a ésser un espiral que es </w:t>
      </w:r>
      <w:proofErr w:type="spellStart"/>
      <w:r w:rsidR="000C2480" w:rsidRPr="005445B3">
        <w:rPr>
          <w:rFonts w:ascii="Arial" w:hAnsi="Arial" w:cs="Arial"/>
          <w:sz w:val="23"/>
          <w:szCs w:val="23"/>
        </w:rPr>
        <w:t>retr</w:t>
      </w:r>
      <w:r w:rsidR="006A4406" w:rsidRPr="005445B3">
        <w:rPr>
          <w:rFonts w:ascii="Arial" w:hAnsi="Arial" w:cs="Arial"/>
          <w:sz w:val="23"/>
          <w:szCs w:val="23"/>
        </w:rPr>
        <w:t>oalimenta</w:t>
      </w:r>
      <w:proofErr w:type="spellEnd"/>
      <w:r w:rsidR="006A4406" w:rsidRPr="005445B3">
        <w:rPr>
          <w:rFonts w:ascii="Arial" w:hAnsi="Arial" w:cs="Arial"/>
          <w:sz w:val="23"/>
          <w:szCs w:val="23"/>
        </w:rPr>
        <w:t xml:space="preserve"> amb molt de potencial</w:t>
      </w:r>
      <w:r w:rsidR="000C2480" w:rsidRPr="005445B3">
        <w:rPr>
          <w:rFonts w:ascii="Arial" w:hAnsi="Arial" w:cs="Arial"/>
          <w:sz w:val="23"/>
          <w:szCs w:val="23"/>
        </w:rPr>
        <w:t xml:space="preserve">. </w:t>
      </w:r>
      <w:r w:rsidR="00627FD2" w:rsidRPr="005445B3">
        <w:rPr>
          <w:rFonts w:ascii="Arial" w:hAnsi="Arial" w:cs="Arial"/>
          <w:sz w:val="23"/>
          <w:szCs w:val="23"/>
        </w:rPr>
        <w:t>Ans aquí la importància de l</w:t>
      </w:r>
      <w:r w:rsidR="000C2480" w:rsidRPr="005445B3">
        <w:rPr>
          <w:rFonts w:ascii="Arial" w:hAnsi="Arial" w:cs="Arial"/>
          <w:sz w:val="23"/>
          <w:szCs w:val="23"/>
        </w:rPr>
        <w:t>a família</w:t>
      </w:r>
      <w:r w:rsidR="001D4A53" w:rsidRPr="005445B3">
        <w:rPr>
          <w:rFonts w:ascii="Arial" w:hAnsi="Arial" w:cs="Arial"/>
          <w:sz w:val="23"/>
          <w:szCs w:val="23"/>
        </w:rPr>
        <w:t xml:space="preserve"> i de l’entorn de l’infant,</w:t>
      </w:r>
      <w:r w:rsidR="00627FD2" w:rsidRPr="005445B3">
        <w:rPr>
          <w:rFonts w:ascii="Arial" w:hAnsi="Arial" w:cs="Arial"/>
          <w:sz w:val="23"/>
          <w:szCs w:val="23"/>
        </w:rPr>
        <w:t xml:space="preserve"> ja que la família</w:t>
      </w:r>
      <w:r w:rsidR="000C2480" w:rsidRPr="005445B3">
        <w:rPr>
          <w:rFonts w:ascii="Arial" w:hAnsi="Arial" w:cs="Arial"/>
          <w:sz w:val="23"/>
          <w:szCs w:val="23"/>
        </w:rPr>
        <w:t xml:space="preserve"> i l’infant aprenen paral·lelament cadascú al seu ritme i nivell, però ambdós dins d’un procés educatiu enriquidor degut al diàleg igualitari establert entr</w:t>
      </w:r>
      <w:r w:rsidR="001A6E44" w:rsidRPr="005445B3">
        <w:rPr>
          <w:rFonts w:ascii="Arial" w:hAnsi="Arial" w:cs="Arial"/>
          <w:sz w:val="23"/>
          <w:szCs w:val="23"/>
        </w:rPr>
        <w:t>e les diferents persones de la c</w:t>
      </w:r>
      <w:r w:rsidR="000C2480" w:rsidRPr="005445B3">
        <w:rPr>
          <w:rFonts w:ascii="Arial" w:hAnsi="Arial" w:cs="Arial"/>
          <w:sz w:val="23"/>
          <w:szCs w:val="23"/>
        </w:rPr>
        <w:t>omunit</w:t>
      </w:r>
      <w:r w:rsidR="001A6E44" w:rsidRPr="005445B3">
        <w:rPr>
          <w:rFonts w:ascii="Arial" w:hAnsi="Arial" w:cs="Arial"/>
          <w:sz w:val="23"/>
          <w:szCs w:val="23"/>
        </w:rPr>
        <w:t>at e</w:t>
      </w:r>
      <w:r w:rsidR="00D33453" w:rsidRPr="005445B3">
        <w:rPr>
          <w:rFonts w:ascii="Arial" w:hAnsi="Arial" w:cs="Arial"/>
          <w:sz w:val="23"/>
          <w:szCs w:val="23"/>
        </w:rPr>
        <w:t xml:space="preserve">ducativa, i </w:t>
      </w:r>
      <w:r w:rsidR="004A1599" w:rsidRPr="005445B3">
        <w:rPr>
          <w:rFonts w:ascii="Arial" w:hAnsi="Arial" w:cs="Arial"/>
          <w:sz w:val="23"/>
          <w:szCs w:val="23"/>
        </w:rPr>
        <w:t xml:space="preserve">a partir d’una orientació dialògica es potencia el respecte. En l’àmbit educatiu la veu de les dones encara està relegada, ja que com </w:t>
      </w:r>
      <w:r w:rsidR="00D33453" w:rsidRPr="005445B3">
        <w:rPr>
          <w:rFonts w:ascii="Arial" w:hAnsi="Arial" w:cs="Arial"/>
          <w:sz w:val="23"/>
          <w:szCs w:val="23"/>
        </w:rPr>
        <w:t>passa</w:t>
      </w:r>
      <w:r w:rsidR="004A1599" w:rsidRPr="005445B3">
        <w:rPr>
          <w:rFonts w:ascii="Arial" w:hAnsi="Arial" w:cs="Arial"/>
          <w:sz w:val="23"/>
          <w:szCs w:val="23"/>
        </w:rPr>
        <w:t xml:space="preserve"> </w:t>
      </w:r>
      <w:ins w:id="57" w:author="marta soler gallart" w:date="2014-11-30T09:04:00Z">
        <w:r w:rsidR="002204F3" w:rsidRPr="005445B3">
          <w:rPr>
            <w:rFonts w:ascii="Arial" w:hAnsi="Arial" w:cs="Arial"/>
            <w:sz w:val="23"/>
            <w:szCs w:val="23"/>
          </w:rPr>
          <w:t>a</w:t>
        </w:r>
      </w:ins>
      <w:r w:rsidR="004A1599" w:rsidRPr="005445B3">
        <w:rPr>
          <w:rFonts w:ascii="Arial" w:hAnsi="Arial" w:cs="Arial"/>
          <w:sz w:val="23"/>
          <w:szCs w:val="23"/>
        </w:rPr>
        <w:t xml:space="preserve"> la societat es segueixen prioritzant les relacions de poder davant les de validesa (Puigvert, 2001:40)</w:t>
      </w:r>
      <w:r w:rsidR="00D33453" w:rsidRPr="005445B3">
        <w:rPr>
          <w:rFonts w:ascii="Arial" w:hAnsi="Arial" w:cs="Arial"/>
          <w:sz w:val="23"/>
          <w:szCs w:val="23"/>
        </w:rPr>
        <w:t>.</w:t>
      </w:r>
      <w:r w:rsidR="004A1599" w:rsidRPr="005445B3">
        <w:rPr>
          <w:rFonts w:ascii="Arial" w:hAnsi="Arial" w:cs="Arial"/>
          <w:sz w:val="23"/>
          <w:szCs w:val="23"/>
        </w:rPr>
        <w:t xml:space="preserve"> </w:t>
      </w:r>
      <w:ins w:id="58" w:author="marta soler gallart" w:date="2014-11-30T09:05:00Z">
        <w:r w:rsidR="002204F3" w:rsidRPr="005445B3">
          <w:rPr>
            <w:rFonts w:ascii="Arial" w:hAnsi="Arial" w:cs="Arial"/>
            <w:sz w:val="23"/>
            <w:szCs w:val="23"/>
          </w:rPr>
          <w:t>Per això,</w:t>
        </w:r>
      </w:ins>
      <w:r w:rsidR="004A1599" w:rsidRPr="005445B3">
        <w:rPr>
          <w:rFonts w:ascii="Arial" w:hAnsi="Arial" w:cs="Arial"/>
          <w:sz w:val="23"/>
          <w:szCs w:val="23"/>
        </w:rPr>
        <w:t xml:space="preserve"> </w:t>
      </w:r>
      <w:r w:rsidR="004A1599" w:rsidRPr="005445B3">
        <w:rPr>
          <w:rFonts w:ascii="Arial" w:hAnsi="Arial" w:cs="Arial"/>
          <w:i/>
          <w:sz w:val="23"/>
          <w:szCs w:val="23"/>
        </w:rPr>
        <w:t>l’</w:t>
      </w:r>
      <w:r w:rsidR="00734D26" w:rsidRPr="005445B3">
        <w:rPr>
          <w:rFonts w:ascii="Arial" w:hAnsi="Arial" w:cs="Arial"/>
          <w:i/>
          <w:sz w:val="23"/>
          <w:szCs w:val="23"/>
        </w:rPr>
        <w:t>apoderament</w:t>
      </w:r>
      <w:r w:rsidR="004A1599" w:rsidRPr="005445B3">
        <w:rPr>
          <w:rFonts w:ascii="Arial" w:hAnsi="Arial" w:cs="Arial"/>
          <w:sz w:val="23"/>
          <w:szCs w:val="23"/>
        </w:rPr>
        <w:t xml:space="preserve"> de les mares és un aspecte </w:t>
      </w:r>
      <w:r w:rsidR="001A6E44" w:rsidRPr="005445B3">
        <w:rPr>
          <w:rFonts w:ascii="Arial" w:hAnsi="Arial" w:cs="Arial"/>
          <w:sz w:val="23"/>
          <w:szCs w:val="23"/>
        </w:rPr>
        <w:t>rellevant</w:t>
      </w:r>
      <w:r w:rsidR="004A1599" w:rsidRPr="005445B3">
        <w:rPr>
          <w:rFonts w:ascii="Arial" w:hAnsi="Arial" w:cs="Arial"/>
          <w:sz w:val="23"/>
          <w:szCs w:val="23"/>
        </w:rPr>
        <w:t xml:space="preserve"> per canviar les dinàmiques socials </w:t>
      </w:r>
      <w:r w:rsidR="00D33453" w:rsidRPr="005445B3">
        <w:rPr>
          <w:rFonts w:ascii="Arial" w:hAnsi="Arial" w:cs="Arial"/>
          <w:sz w:val="23"/>
          <w:szCs w:val="23"/>
        </w:rPr>
        <w:t>d’exclusió</w:t>
      </w:r>
      <w:r w:rsidR="004A1599" w:rsidRPr="005445B3">
        <w:rPr>
          <w:rFonts w:ascii="Arial" w:hAnsi="Arial" w:cs="Arial"/>
          <w:sz w:val="23"/>
          <w:szCs w:val="23"/>
        </w:rPr>
        <w:t xml:space="preserve">. Mitjançant el </w:t>
      </w:r>
      <w:r w:rsidR="001F7184" w:rsidRPr="005445B3">
        <w:rPr>
          <w:rFonts w:ascii="Arial" w:hAnsi="Arial" w:cs="Arial"/>
          <w:sz w:val="23"/>
          <w:szCs w:val="23"/>
        </w:rPr>
        <w:t>llenguatge</w:t>
      </w:r>
      <w:r w:rsidR="004A1599" w:rsidRPr="005445B3">
        <w:rPr>
          <w:rFonts w:ascii="Arial" w:hAnsi="Arial" w:cs="Arial"/>
          <w:sz w:val="23"/>
          <w:szCs w:val="23"/>
        </w:rPr>
        <w:t xml:space="preserve"> i l’acció (</w:t>
      </w:r>
      <w:r w:rsidR="001F7184" w:rsidRPr="005445B3">
        <w:rPr>
          <w:rFonts w:ascii="Arial" w:hAnsi="Arial" w:cs="Arial"/>
          <w:sz w:val="23"/>
          <w:szCs w:val="23"/>
        </w:rPr>
        <w:t>Habermas, 1998</w:t>
      </w:r>
      <w:r w:rsidR="004A1599" w:rsidRPr="005445B3">
        <w:rPr>
          <w:rFonts w:ascii="Arial" w:hAnsi="Arial" w:cs="Arial"/>
          <w:sz w:val="23"/>
          <w:szCs w:val="23"/>
        </w:rPr>
        <w:t>) podem superar les barreres socials i canviar la seva visió del món tot treballant p</w:t>
      </w:r>
      <w:r w:rsidR="00D33453" w:rsidRPr="005445B3">
        <w:rPr>
          <w:rFonts w:ascii="Arial" w:hAnsi="Arial" w:cs="Arial"/>
          <w:sz w:val="23"/>
          <w:szCs w:val="23"/>
        </w:rPr>
        <w:t>er la transformació pròpia i de</w:t>
      </w:r>
      <w:r w:rsidR="004A1599" w:rsidRPr="005445B3">
        <w:rPr>
          <w:rFonts w:ascii="Arial" w:hAnsi="Arial" w:cs="Arial"/>
          <w:sz w:val="23"/>
          <w:szCs w:val="23"/>
        </w:rPr>
        <w:t xml:space="preserve"> </w:t>
      </w:r>
      <w:r w:rsidR="00D33453" w:rsidRPr="005445B3">
        <w:rPr>
          <w:rFonts w:ascii="Arial" w:hAnsi="Arial" w:cs="Arial"/>
          <w:sz w:val="23"/>
          <w:szCs w:val="23"/>
        </w:rPr>
        <w:t>l’</w:t>
      </w:r>
      <w:r w:rsidR="004A1599" w:rsidRPr="005445B3">
        <w:rPr>
          <w:rFonts w:ascii="Arial" w:hAnsi="Arial" w:cs="Arial"/>
          <w:sz w:val="23"/>
          <w:szCs w:val="23"/>
        </w:rPr>
        <w:t xml:space="preserve">entorn proper en clau de gènere. </w:t>
      </w:r>
    </w:p>
    <w:p w14:paraId="60D790C7" w14:textId="1187DDFA" w:rsidR="003A2B33" w:rsidRPr="005445B3" w:rsidRDefault="00380783"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b/>
          <w:color w:val="000000" w:themeColor="text1"/>
          <w:sz w:val="23"/>
          <w:szCs w:val="23"/>
        </w:rPr>
        <w:lastRenderedPageBreak/>
        <w:t>CAS D’ESTUDI: ESCOLA MEDITERRANI</w:t>
      </w:r>
    </w:p>
    <w:p w14:paraId="23D19D45" w14:textId="35092B94" w:rsidR="00D923A6" w:rsidRPr="005445B3" w:rsidRDefault="00380783"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L’escola Mediterrani està situada en un barri de la perif</w:t>
      </w:r>
      <w:r w:rsidR="004E74F0" w:rsidRPr="005445B3">
        <w:rPr>
          <w:rFonts w:ascii="Arial" w:hAnsi="Arial" w:cs="Arial"/>
          <w:sz w:val="23"/>
          <w:szCs w:val="23"/>
        </w:rPr>
        <w:t xml:space="preserve">èria de la ciutat de Tarragona. </w:t>
      </w:r>
      <w:r w:rsidRPr="005445B3">
        <w:rPr>
          <w:rFonts w:ascii="Arial" w:hAnsi="Arial" w:cs="Arial"/>
          <w:sz w:val="23"/>
          <w:szCs w:val="23"/>
        </w:rPr>
        <w:t>La instal·lació d'empreses petroquímiques i l'arribada d'immigrants pels voltants del 1960 va provocar un creixement de població i conseqüentment la necessitat de noves escoles</w:t>
      </w:r>
      <w:r w:rsidR="004E74F0" w:rsidRPr="005445B3">
        <w:rPr>
          <w:rFonts w:ascii="Arial" w:hAnsi="Arial" w:cs="Arial"/>
          <w:sz w:val="23"/>
          <w:szCs w:val="23"/>
        </w:rPr>
        <w:t>. Concretament, l’escola Mediterrani va començar a funcionar el febrer de 1982. Darrerament, e</w:t>
      </w:r>
      <w:r w:rsidRPr="005445B3">
        <w:rPr>
          <w:rFonts w:ascii="Arial" w:hAnsi="Arial" w:cs="Arial"/>
          <w:sz w:val="23"/>
          <w:szCs w:val="23"/>
        </w:rPr>
        <w:t>l barri té dues escoles</w:t>
      </w:r>
      <w:r w:rsidR="004E74F0" w:rsidRPr="005445B3">
        <w:rPr>
          <w:rFonts w:ascii="Arial" w:hAnsi="Arial" w:cs="Arial"/>
          <w:sz w:val="23"/>
          <w:szCs w:val="23"/>
        </w:rPr>
        <w:t>, d’aquestes</w:t>
      </w:r>
      <w:r w:rsidR="00B1367A" w:rsidRPr="005445B3">
        <w:rPr>
          <w:rFonts w:ascii="Arial" w:hAnsi="Arial" w:cs="Arial"/>
          <w:sz w:val="23"/>
          <w:szCs w:val="23"/>
        </w:rPr>
        <w:t xml:space="preserve"> l’</w:t>
      </w:r>
      <w:r w:rsidRPr="005445B3">
        <w:rPr>
          <w:rFonts w:ascii="Arial" w:hAnsi="Arial" w:cs="Arial"/>
          <w:sz w:val="23"/>
          <w:szCs w:val="23"/>
        </w:rPr>
        <w:t xml:space="preserve">escola Mediterrani </w:t>
      </w:r>
      <w:r w:rsidR="00105242" w:rsidRPr="005445B3">
        <w:rPr>
          <w:rFonts w:ascii="Arial" w:hAnsi="Arial" w:cs="Arial"/>
          <w:sz w:val="23"/>
          <w:szCs w:val="23"/>
        </w:rPr>
        <w:t>era coneguda amb</w:t>
      </w:r>
      <w:r w:rsidRPr="005445B3">
        <w:rPr>
          <w:rFonts w:ascii="Arial" w:hAnsi="Arial" w:cs="Arial"/>
          <w:sz w:val="23"/>
          <w:szCs w:val="23"/>
        </w:rPr>
        <w:t xml:space="preserve"> el sobrenom de l’escola dels i les que no volen estudiar. </w:t>
      </w:r>
      <w:r w:rsidR="004E74F0" w:rsidRPr="005445B3">
        <w:rPr>
          <w:rFonts w:ascii="Arial" w:hAnsi="Arial" w:cs="Arial"/>
          <w:sz w:val="23"/>
          <w:szCs w:val="23"/>
        </w:rPr>
        <w:t>Aquesta escola també es caracteritza per tenir el 50% d’alumnat d’ètnia gitana i el 40% de religió musulmana. Les</w:t>
      </w:r>
      <w:r w:rsidRPr="005445B3">
        <w:rPr>
          <w:rFonts w:ascii="Arial" w:hAnsi="Arial" w:cs="Arial"/>
          <w:sz w:val="23"/>
          <w:szCs w:val="23"/>
        </w:rPr>
        <w:t xml:space="preserve"> altes taxes d’alumnat amb situacions severes de pobresa i</w:t>
      </w:r>
      <w:r w:rsidR="004E74F0" w:rsidRPr="005445B3">
        <w:rPr>
          <w:rFonts w:ascii="Arial" w:hAnsi="Arial" w:cs="Arial"/>
          <w:sz w:val="23"/>
          <w:szCs w:val="23"/>
        </w:rPr>
        <w:t xml:space="preserve"> amb una alta taxa d’absentisme han esdevingut un fet creixent des del seu inici.  U</w:t>
      </w:r>
      <w:r w:rsidRPr="005445B3">
        <w:rPr>
          <w:rFonts w:ascii="Arial" w:hAnsi="Arial" w:cs="Arial"/>
          <w:sz w:val="23"/>
          <w:szCs w:val="23"/>
        </w:rPr>
        <w:t xml:space="preserve">n exemple clar és el curs 2011- 2012 arribant al 40% d’absentisme als matins i </w:t>
      </w:r>
      <w:r w:rsidR="00105242" w:rsidRPr="005445B3">
        <w:rPr>
          <w:rFonts w:ascii="Arial" w:hAnsi="Arial" w:cs="Arial"/>
          <w:sz w:val="23"/>
          <w:szCs w:val="23"/>
        </w:rPr>
        <w:t xml:space="preserve">al </w:t>
      </w:r>
      <w:r w:rsidRPr="005445B3">
        <w:rPr>
          <w:rFonts w:ascii="Arial" w:hAnsi="Arial" w:cs="Arial"/>
          <w:sz w:val="23"/>
          <w:szCs w:val="23"/>
        </w:rPr>
        <w:t>50% a les tardes. Enfront l’alta taxa d’absentisme s’havien instaurat diverses mesures, tanmateix cap havia donat resultats positius. D’ac</w:t>
      </w:r>
      <w:r w:rsidR="00105242" w:rsidRPr="005445B3">
        <w:rPr>
          <w:rFonts w:ascii="Arial" w:hAnsi="Arial" w:cs="Arial"/>
          <w:sz w:val="23"/>
          <w:szCs w:val="23"/>
        </w:rPr>
        <w:t xml:space="preserve">ord amb </w:t>
      </w:r>
      <w:ins w:id="59" w:author="marta soler gallart" w:date="2014-11-30T09:12:00Z">
        <w:r w:rsidR="00594AA3" w:rsidRPr="005445B3">
          <w:rPr>
            <w:rFonts w:ascii="Arial" w:hAnsi="Arial" w:cs="Arial"/>
            <w:sz w:val="23"/>
            <w:szCs w:val="23"/>
          </w:rPr>
          <w:t xml:space="preserve">els estudis de </w:t>
        </w:r>
      </w:ins>
      <w:r w:rsidR="00105242" w:rsidRPr="005445B3">
        <w:rPr>
          <w:rFonts w:ascii="Arial" w:hAnsi="Arial" w:cs="Arial"/>
          <w:sz w:val="23"/>
          <w:szCs w:val="23"/>
        </w:rPr>
        <w:t>Wilson (2003)</w:t>
      </w:r>
      <w:ins w:id="60" w:author="marta soler gallart" w:date="2014-11-30T09:12:00Z">
        <w:r w:rsidR="00594AA3" w:rsidRPr="005445B3">
          <w:rPr>
            <w:rFonts w:ascii="Arial" w:hAnsi="Arial" w:cs="Arial"/>
            <w:sz w:val="23"/>
            <w:szCs w:val="23"/>
          </w:rPr>
          <w:t xml:space="preserve"> sobre els processos de </w:t>
        </w:r>
        <w:proofErr w:type="spellStart"/>
        <w:r w:rsidR="00594AA3" w:rsidRPr="005445B3">
          <w:rPr>
            <w:rFonts w:ascii="Arial" w:hAnsi="Arial" w:cs="Arial"/>
            <w:i/>
            <w:sz w:val="23"/>
            <w:szCs w:val="23"/>
          </w:rPr>
          <w:t>guetització</w:t>
        </w:r>
      </w:ins>
      <w:proofErr w:type="spellEnd"/>
      <w:r w:rsidR="00105242" w:rsidRPr="005445B3">
        <w:rPr>
          <w:rFonts w:ascii="Arial" w:hAnsi="Arial" w:cs="Arial"/>
          <w:i/>
          <w:sz w:val="23"/>
          <w:szCs w:val="23"/>
        </w:rPr>
        <w:t>,</w:t>
      </w:r>
      <w:r w:rsidR="00105242" w:rsidRPr="005445B3">
        <w:rPr>
          <w:rFonts w:ascii="Arial" w:hAnsi="Arial" w:cs="Arial"/>
          <w:sz w:val="23"/>
          <w:szCs w:val="23"/>
        </w:rPr>
        <w:t xml:space="preserve">  aquesta era una escola</w:t>
      </w:r>
      <w:r w:rsidRPr="005445B3">
        <w:rPr>
          <w:rFonts w:ascii="Arial" w:hAnsi="Arial" w:cs="Arial"/>
          <w:sz w:val="23"/>
          <w:szCs w:val="23"/>
        </w:rPr>
        <w:t xml:space="preserve"> </w:t>
      </w:r>
      <w:r w:rsidR="00105242" w:rsidRPr="005445B3">
        <w:rPr>
          <w:rFonts w:ascii="Arial" w:hAnsi="Arial" w:cs="Arial"/>
          <w:sz w:val="23"/>
          <w:szCs w:val="23"/>
        </w:rPr>
        <w:t xml:space="preserve">on </w:t>
      </w:r>
      <w:r w:rsidRPr="005445B3">
        <w:rPr>
          <w:rFonts w:ascii="Arial" w:hAnsi="Arial" w:cs="Arial"/>
          <w:sz w:val="23"/>
          <w:szCs w:val="23"/>
        </w:rPr>
        <w:t>proporcionen una educació de baixa q</w:t>
      </w:r>
      <w:r w:rsidR="00105242" w:rsidRPr="005445B3">
        <w:rPr>
          <w:rFonts w:ascii="Arial" w:hAnsi="Arial" w:cs="Arial"/>
          <w:sz w:val="23"/>
          <w:szCs w:val="23"/>
        </w:rPr>
        <w:t>ualitat i poques expectatives, i això feia</w:t>
      </w:r>
      <w:r w:rsidRPr="005445B3">
        <w:rPr>
          <w:rFonts w:ascii="Arial" w:hAnsi="Arial" w:cs="Arial"/>
          <w:sz w:val="23"/>
          <w:szCs w:val="23"/>
        </w:rPr>
        <w:t xml:space="preserve"> que </w:t>
      </w:r>
      <w:r w:rsidR="00105242" w:rsidRPr="005445B3">
        <w:rPr>
          <w:rFonts w:ascii="Arial" w:hAnsi="Arial" w:cs="Arial"/>
          <w:sz w:val="23"/>
          <w:szCs w:val="23"/>
        </w:rPr>
        <w:t xml:space="preserve">estiguessin </w:t>
      </w:r>
      <w:r w:rsidRPr="005445B3">
        <w:rPr>
          <w:rFonts w:ascii="Arial" w:hAnsi="Arial" w:cs="Arial"/>
          <w:sz w:val="23"/>
          <w:szCs w:val="23"/>
        </w:rPr>
        <w:t>p</w:t>
      </w:r>
      <w:r w:rsidR="00C64D0C" w:rsidRPr="005445B3">
        <w:rPr>
          <w:rFonts w:ascii="Arial" w:hAnsi="Arial" w:cs="Arial"/>
          <w:sz w:val="23"/>
          <w:szCs w:val="23"/>
        </w:rPr>
        <w:t>oc estimula</w:t>
      </w:r>
      <w:r w:rsidR="003A2B33" w:rsidRPr="005445B3">
        <w:rPr>
          <w:rFonts w:ascii="Arial" w:hAnsi="Arial" w:cs="Arial"/>
          <w:sz w:val="23"/>
          <w:szCs w:val="23"/>
        </w:rPr>
        <w:t>ts i es realitza un</w:t>
      </w:r>
      <w:r w:rsidRPr="005445B3">
        <w:rPr>
          <w:rFonts w:ascii="Arial" w:hAnsi="Arial" w:cs="Arial"/>
          <w:sz w:val="23"/>
          <w:szCs w:val="23"/>
        </w:rPr>
        <w:t xml:space="preserve"> cercle viciós on els i les alumnes no milloren els res</w:t>
      </w:r>
      <w:r w:rsidR="003A2B33" w:rsidRPr="005445B3">
        <w:rPr>
          <w:rFonts w:ascii="Arial" w:hAnsi="Arial" w:cs="Arial"/>
          <w:sz w:val="23"/>
          <w:szCs w:val="23"/>
        </w:rPr>
        <w:t>ultats acadèmics</w:t>
      </w:r>
      <w:r w:rsidRPr="005445B3">
        <w:rPr>
          <w:rFonts w:ascii="Arial" w:hAnsi="Arial" w:cs="Arial"/>
          <w:sz w:val="23"/>
          <w:szCs w:val="23"/>
        </w:rPr>
        <w:t xml:space="preserve">. </w:t>
      </w:r>
      <w:r w:rsidR="003A2B33" w:rsidRPr="005445B3">
        <w:rPr>
          <w:rFonts w:ascii="Arial" w:hAnsi="Arial" w:cs="Arial"/>
          <w:sz w:val="23"/>
          <w:szCs w:val="23"/>
        </w:rPr>
        <w:t>Davant aquesta situació i la manca de solucions la directora va apostar per plantejar la transformació</w:t>
      </w:r>
      <w:r w:rsidR="00C64D0C" w:rsidRPr="005445B3">
        <w:rPr>
          <w:rFonts w:ascii="Arial" w:hAnsi="Arial" w:cs="Arial"/>
          <w:sz w:val="23"/>
          <w:szCs w:val="23"/>
        </w:rPr>
        <w:t xml:space="preserve"> de l’escola, </w:t>
      </w:r>
      <w:r w:rsidR="003A2B33" w:rsidRPr="005445B3">
        <w:rPr>
          <w:rFonts w:ascii="Arial" w:hAnsi="Arial" w:cs="Arial"/>
          <w:sz w:val="23"/>
          <w:szCs w:val="23"/>
        </w:rPr>
        <w:t>ja que amb els canvis fets fins aleshores no milloraven els resultats. L</w:t>
      </w:r>
      <w:r w:rsidRPr="005445B3">
        <w:rPr>
          <w:rFonts w:ascii="Arial" w:hAnsi="Arial" w:cs="Arial"/>
          <w:sz w:val="23"/>
          <w:szCs w:val="23"/>
        </w:rPr>
        <w:t>a directora va proposar convertir l’escola en un Comunitat d’Aprenentatge, i</w:t>
      </w:r>
      <w:r w:rsidR="003A2B33" w:rsidRPr="005445B3">
        <w:rPr>
          <w:rFonts w:ascii="Arial" w:hAnsi="Arial" w:cs="Arial"/>
          <w:sz w:val="23"/>
          <w:szCs w:val="23"/>
        </w:rPr>
        <w:t xml:space="preserve"> els agents educatius i van estar d’acord</w:t>
      </w:r>
      <w:r w:rsidRPr="005445B3">
        <w:rPr>
          <w:rFonts w:ascii="Arial" w:hAnsi="Arial" w:cs="Arial"/>
          <w:sz w:val="23"/>
          <w:szCs w:val="23"/>
        </w:rPr>
        <w:t xml:space="preserve"> es va iniciar així un procediment dialògic en el qual investigadors del projecte INCLUD-ED, famílies, mestres, nenes i nenes i membres de la comunitat, a través d'un diàleg igualitari van consensuar que el curs 2012-2013 comença</w:t>
      </w:r>
      <w:r w:rsidR="00105242" w:rsidRPr="005445B3">
        <w:rPr>
          <w:rFonts w:ascii="Arial" w:hAnsi="Arial" w:cs="Arial"/>
          <w:sz w:val="23"/>
          <w:szCs w:val="23"/>
        </w:rPr>
        <w:t>ven</w:t>
      </w:r>
      <w:r w:rsidRPr="005445B3">
        <w:rPr>
          <w:rFonts w:ascii="Arial" w:hAnsi="Arial" w:cs="Arial"/>
          <w:sz w:val="23"/>
          <w:szCs w:val="23"/>
        </w:rPr>
        <w:t xml:space="preserve"> a caminar com a Comunitat d’Aprenentatge.</w:t>
      </w:r>
      <w:r w:rsidR="00B72662" w:rsidRPr="005445B3">
        <w:rPr>
          <w:rFonts w:ascii="Arial" w:hAnsi="Arial" w:cs="Arial"/>
          <w:sz w:val="23"/>
          <w:szCs w:val="23"/>
        </w:rPr>
        <w:t xml:space="preserve"> </w:t>
      </w:r>
      <w:r w:rsidR="00105242" w:rsidRPr="005445B3">
        <w:rPr>
          <w:rFonts w:ascii="Arial" w:hAnsi="Arial" w:cs="Arial"/>
          <w:sz w:val="23"/>
          <w:szCs w:val="23"/>
        </w:rPr>
        <w:t>Així doncs, tots els agents educatius van</w:t>
      </w:r>
      <w:r w:rsidR="003A2B33" w:rsidRPr="005445B3">
        <w:rPr>
          <w:rFonts w:ascii="Arial" w:hAnsi="Arial" w:cs="Arial"/>
          <w:sz w:val="23"/>
          <w:szCs w:val="23"/>
        </w:rPr>
        <w:t xml:space="preserve"> somiar amb l’escola que volien. A</w:t>
      </w:r>
      <w:r w:rsidR="00105242" w:rsidRPr="005445B3">
        <w:rPr>
          <w:rFonts w:ascii="Arial" w:hAnsi="Arial" w:cs="Arial"/>
          <w:sz w:val="23"/>
          <w:szCs w:val="23"/>
        </w:rPr>
        <w:t>l posar en comú els somnis de les famílies es van a</w:t>
      </w:r>
      <w:r w:rsidR="003A2B33" w:rsidRPr="005445B3">
        <w:rPr>
          <w:rFonts w:ascii="Arial" w:hAnsi="Arial" w:cs="Arial"/>
          <w:sz w:val="23"/>
          <w:szCs w:val="23"/>
        </w:rPr>
        <w:t>donar que n’hi havia un de comú, m</w:t>
      </w:r>
      <w:r w:rsidR="00105242" w:rsidRPr="005445B3">
        <w:rPr>
          <w:rFonts w:ascii="Arial" w:hAnsi="Arial" w:cs="Arial"/>
          <w:sz w:val="23"/>
          <w:szCs w:val="23"/>
        </w:rPr>
        <w:t>olts</w:t>
      </w:r>
      <w:r w:rsidRPr="005445B3">
        <w:rPr>
          <w:rFonts w:ascii="Arial" w:hAnsi="Arial" w:cs="Arial"/>
          <w:sz w:val="23"/>
          <w:szCs w:val="23"/>
        </w:rPr>
        <w:t xml:space="preserve"> familiars </w:t>
      </w:r>
      <w:r w:rsidR="00105242" w:rsidRPr="005445B3">
        <w:rPr>
          <w:rFonts w:ascii="Arial" w:hAnsi="Arial" w:cs="Arial"/>
          <w:sz w:val="23"/>
          <w:szCs w:val="23"/>
        </w:rPr>
        <w:t xml:space="preserve">somiaven </w:t>
      </w:r>
      <w:r w:rsidRPr="005445B3">
        <w:rPr>
          <w:rFonts w:ascii="Arial" w:hAnsi="Arial" w:cs="Arial"/>
          <w:sz w:val="23"/>
          <w:szCs w:val="23"/>
        </w:rPr>
        <w:t xml:space="preserve">ser </w:t>
      </w:r>
      <w:r w:rsidR="00105242" w:rsidRPr="005445B3">
        <w:rPr>
          <w:rFonts w:ascii="Arial" w:hAnsi="Arial" w:cs="Arial"/>
          <w:sz w:val="23"/>
          <w:szCs w:val="23"/>
        </w:rPr>
        <w:t>“</w:t>
      </w:r>
      <w:r w:rsidRPr="005445B3">
        <w:rPr>
          <w:rFonts w:ascii="Arial" w:hAnsi="Arial" w:cs="Arial"/>
          <w:sz w:val="23"/>
          <w:szCs w:val="23"/>
        </w:rPr>
        <w:t>una escola normal</w:t>
      </w:r>
      <w:r w:rsidR="00105242" w:rsidRPr="005445B3">
        <w:rPr>
          <w:rFonts w:ascii="Arial" w:hAnsi="Arial" w:cs="Arial"/>
          <w:sz w:val="23"/>
          <w:szCs w:val="23"/>
        </w:rPr>
        <w:t xml:space="preserve">” ja que fins aleshores s’havien pres varies mesures, com fer només escola al matí per tal de reduir l’absentisme. Ara bé, les famílies van deixar clar que no volien concessions el que volien és </w:t>
      </w:r>
      <w:r w:rsidR="00D923A6" w:rsidRPr="005445B3">
        <w:rPr>
          <w:rFonts w:ascii="Arial" w:hAnsi="Arial" w:cs="Arial"/>
          <w:sz w:val="23"/>
          <w:szCs w:val="23"/>
        </w:rPr>
        <w:t xml:space="preserve">que </w:t>
      </w:r>
      <w:r w:rsidR="00105242" w:rsidRPr="005445B3">
        <w:rPr>
          <w:rFonts w:ascii="Arial" w:hAnsi="Arial" w:cs="Arial"/>
          <w:sz w:val="23"/>
          <w:szCs w:val="23"/>
        </w:rPr>
        <w:t xml:space="preserve">els seus fills i filles aprenguessin, </w:t>
      </w:r>
      <w:r w:rsidRPr="005445B3">
        <w:rPr>
          <w:rFonts w:ascii="Arial" w:hAnsi="Arial" w:cs="Arial"/>
          <w:sz w:val="23"/>
          <w:szCs w:val="23"/>
        </w:rPr>
        <w:t>per aconseguir-ho moltes famílies adquiriren compromí</w:t>
      </w:r>
      <w:r w:rsidR="00D923A6" w:rsidRPr="005445B3">
        <w:rPr>
          <w:rFonts w:ascii="Arial" w:hAnsi="Arial" w:cs="Arial"/>
          <w:sz w:val="23"/>
          <w:szCs w:val="23"/>
        </w:rPr>
        <w:t xml:space="preserve">s des de l’inici amb l’escola. </w:t>
      </w:r>
    </w:p>
    <w:p w14:paraId="618910BF" w14:textId="62545D3B" w:rsidR="005445B3" w:rsidRDefault="00D923A6"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El</w:t>
      </w:r>
      <w:r w:rsidR="00380783" w:rsidRPr="005445B3">
        <w:rPr>
          <w:rFonts w:ascii="Arial" w:hAnsi="Arial" w:cs="Arial"/>
          <w:sz w:val="23"/>
          <w:szCs w:val="23"/>
        </w:rPr>
        <w:t xml:space="preserve"> compromís ha quedat reflectit amb els resultats, ja que des de que s’ha consolidat com a Comunitat d’aprenentatge s’ha aconseguit que l’escola Mediterrani tingui un 0% d’absentisme als </w:t>
      </w:r>
      <w:r w:rsidR="00105242" w:rsidRPr="005445B3">
        <w:rPr>
          <w:rFonts w:ascii="Arial" w:hAnsi="Arial" w:cs="Arial"/>
          <w:sz w:val="23"/>
          <w:szCs w:val="23"/>
        </w:rPr>
        <w:t xml:space="preserve">matins i un 8-9% a les tardes. </w:t>
      </w:r>
      <w:r w:rsidR="00380783" w:rsidRPr="005445B3">
        <w:rPr>
          <w:rFonts w:ascii="Arial" w:hAnsi="Arial" w:cs="Arial"/>
          <w:sz w:val="23"/>
          <w:szCs w:val="23"/>
        </w:rPr>
        <w:t xml:space="preserve">Ara bé, l’equip directiu expressa que cal seguir millorant; una vegada superat </w:t>
      </w:r>
      <w:r w:rsidR="00105242" w:rsidRPr="005445B3">
        <w:rPr>
          <w:rFonts w:ascii="Arial" w:hAnsi="Arial" w:cs="Arial"/>
          <w:sz w:val="23"/>
          <w:szCs w:val="23"/>
        </w:rPr>
        <w:t>l’absentisme, l’objectiu actual</w:t>
      </w:r>
      <w:r w:rsidRPr="005445B3">
        <w:rPr>
          <w:rFonts w:ascii="Arial" w:hAnsi="Arial" w:cs="Arial"/>
          <w:sz w:val="23"/>
          <w:szCs w:val="23"/>
        </w:rPr>
        <w:t>,</w:t>
      </w:r>
      <w:r w:rsidR="00105242" w:rsidRPr="005445B3">
        <w:rPr>
          <w:rFonts w:ascii="Arial" w:hAnsi="Arial" w:cs="Arial"/>
          <w:sz w:val="23"/>
          <w:szCs w:val="23"/>
        </w:rPr>
        <w:t xml:space="preserve"> juntament amb mantenir aquesta baixa tasca d’absentisme</w:t>
      </w:r>
      <w:r w:rsidRPr="005445B3">
        <w:rPr>
          <w:rFonts w:ascii="Arial" w:hAnsi="Arial" w:cs="Arial"/>
          <w:sz w:val="23"/>
          <w:szCs w:val="23"/>
        </w:rPr>
        <w:t>,</w:t>
      </w:r>
      <w:r w:rsidR="00105242" w:rsidRPr="005445B3">
        <w:rPr>
          <w:rFonts w:ascii="Arial" w:hAnsi="Arial" w:cs="Arial"/>
          <w:sz w:val="23"/>
          <w:szCs w:val="23"/>
        </w:rPr>
        <w:t xml:space="preserve"> </w:t>
      </w:r>
      <w:r w:rsidR="00380783" w:rsidRPr="005445B3">
        <w:rPr>
          <w:rFonts w:ascii="Arial" w:hAnsi="Arial" w:cs="Arial"/>
          <w:sz w:val="23"/>
          <w:szCs w:val="23"/>
        </w:rPr>
        <w:t xml:space="preserve">és ésser un centre d’excel·lència on els i les </w:t>
      </w:r>
      <w:r w:rsidR="00380783" w:rsidRPr="005445B3">
        <w:rPr>
          <w:rFonts w:ascii="Arial" w:hAnsi="Arial" w:cs="Arial"/>
          <w:sz w:val="23"/>
          <w:szCs w:val="23"/>
        </w:rPr>
        <w:lastRenderedPageBreak/>
        <w:t xml:space="preserve">alumnes segueixin estudiant desprès del seu pas per l’escola. </w:t>
      </w:r>
      <w:r w:rsidR="007448AE" w:rsidRPr="005445B3">
        <w:rPr>
          <w:rFonts w:ascii="Arial" w:hAnsi="Arial" w:cs="Arial"/>
          <w:sz w:val="23"/>
          <w:szCs w:val="23"/>
        </w:rPr>
        <w:t xml:space="preserve"> </w:t>
      </w:r>
      <w:r w:rsidR="00105242" w:rsidRPr="005445B3">
        <w:rPr>
          <w:rFonts w:ascii="Arial" w:hAnsi="Arial" w:cs="Arial"/>
          <w:sz w:val="23"/>
          <w:szCs w:val="23"/>
        </w:rPr>
        <w:t>En definitiva, s’ha escollit aquesta escola per la transformació realitzada, degut a la millora significativa d</w:t>
      </w:r>
      <w:r w:rsidR="007448AE" w:rsidRPr="005445B3">
        <w:rPr>
          <w:rFonts w:ascii="Arial" w:hAnsi="Arial" w:cs="Arial"/>
          <w:sz w:val="23"/>
          <w:szCs w:val="23"/>
        </w:rPr>
        <w:t>els nivells d'educació</w:t>
      </w:r>
      <w:r w:rsidR="00105242" w:rsidRPr="005445B3">
        <w:rPr>
          <w:rFonts w:ascii="Arial" w:hAnsi="Arial" w:cs="Arial"/>
          <w:sz w:val="23"/>
          <w:szCs w:val="23"/>
        </w:rPr>
        <w:t xml:space="preserve"> i per la </w:t>
      </w:r>
      <w:r w:rsidR="007448AE" w:rsidRPr="005445B3">
        <w:rPr>
          <w:rFonts w:ascii="Arial" w:hAnsi="Arial" w:cs="Arial"/>
          <w:sz w:val="23"/>
          <w:szCs w:val="23"/>
        </w:rPr>
        <w:t>important contribució a sortir del gueto (</w:t>
      </w:r>
      <w:proofErr w:type="spellStart"/>
      <w:r w:rsidR="007448AE" w:rsidRPr="005445B3">
        <w:rPr>
          <w:rFonts w:ascii="Arial" w:hAnsi="Arial" w:cs="Arial"/>
          <w:sz w:val="23"/>
          <w:szCs w:val="23"/>
        </w:rPr>
        <w:t>Flecha</w:t>
      </w:r>
      <w:proofErr w:type="spellEnd"/>
      <w:r w:rsidR="007448AE" w:rsidRPr="005445B3">
        <w:rPr>
          <w:rFonts w:ascii="Arial" w:hAnsi="Arial" w:cs="Arial"/>
          <w:sz w:val="23"/>
          <w:szCs w:val="23"/>
        </w:rPr>
        <w:t xml:space="preserve"> i Soler, 2013).</w:t>
      </w:r>
      <w:r w:rsidR="00AA3B94" w:rsidRPr="005445B3">
        <w:rPr>
          <w:rFonts w:ascii="Arial" w:hAnsi="Arial" w:cs="Arial"/>
          <w:sz w:val="23"/>
          <w:szCs w:val="23"/>
        </w:rPr>
        <w:t xml:space="preserve"> </w:t>
      </w:r>
    </w:p>
    <w:p w14:paraId="59898536" w14:textId="77777777" w:rsidR="005445B3" w:rsidRPr="005445B3" w:rsidRDefault="005445B3" w:rsidP="00442BAE">
      <w:pPr>
        <w:widowControl w:val="0"/>
        <w:autoSpaceDE w:val="0"/>
        <w:autoSpaceDN w:val="0"/>
        <w:adjustRightInd w:val="0"/>
        <w:spacing w:after="240" w:line="360" w:lineRule="auto"/>
        <w:jc w:val="both"/>
        <w:rPr>
          <w:rFonts w:ascii="Arial" w:hAnsi="Arial" w:cs="Arial"/>
          <w:sz w:val="2"/>
          <w:szCs w:val="2"/>
        </w:rPr>
      </w:pPr>
    </w:p>
    <w:p w14:paraId="11CCCC86" w14:textId="1DDBD35E" w:rsidR="001F6E7D" w:rsidRPr="005445B3" w:rsidRDefault="001F6E7D" w:rsidP="00442BAE">
      <w:pPr>
        <w:widowControl w:val="0"/>
        <w:autoSpaceDE w:val="0"/>
        <w:autoSpaceDN w:val="0"/>
        <w:adjustRightInd w:val="0"/>
        <w:spacing w:after="240" w:line="360" w:lineRule="auto"/>
        <w:jc w:val="both"/>
        <w:rPr>
          <w:rFonts w:ascii="Arial" w:hAnsi="Arial" w:cs="Arial"/>
          <w:b/>
          <w:sz w:val="23"/>
          <w:szCs w:val="23"/>
        </w:rPr>
      </w:pPr>
      <w:r w:rsidRPr="005445B3">
        <w:rPr>
          <w:rFonts w:ascii="Arial" w:hAnsi="Arial" w:cs="Arial"/>
          <w:b/>
          <w:sz w:val="23"/>
          <w:szCs w:val="23"/>
        </w:rPr>
        <w:t xml:space="preserve">Tertúlies </w:t>
      </w:r>
      <w:r w:rsidR="00E26795" w:rsidRPr="005445B3">
        <w:rPr>
          <w:rFonts w:ascii="Arial" w:hAnsi="Arial" w:cs="Arial"/>
          <w:b/>
          <w:sz w:val="23"/>
          <w:szCs w:val="23"/>
        </w:rPr>
        <w:t>Literàries</w:t>
      </w:r>
      <w:r w:rsidRPr="005445B3">
        <w:rPr>
          <w:rFonts w:ascii="Arial" w:hAnsi="Arial" w:cs="Arial"/>
          <w:b/>
          <w:sz w:val="23"/>
          <w:szCs w:val="23"/>
        </w:rPr>
        <w:t xml:space="preserve"> </w:t>
      </w:r>
      <w:r w:rsidR="00E26795" w:rsidRPr="005445B3">
        <w:rPr>
          <w:rFonts w:ascii="Arial" w:hAnsi="Arial" w:cs="Arial"/>
          <w:b/>
          <w:sz w:val="23"/>
          <w:szCs w:val="23"/>
        </w:rPr>
        <w:t>Dialògiques</w:t>
      </w:r>
      <w:r w:rsidRPr="005445B3">
        <w:rPr>
          <w:rFonts w:ascii="Arial" w:hAnsi="Arial" w:cs="Arial"/>
          <w:b/>
          <w:sz w:val="23"/>
          <w:szCs w:val="23"/>
        </w:rPr>
        <w:t xml:space="preserve"> a l</w:t>
      </w:r>
      <w:r w:rsidR="00AA3B94" w:rsidRPr="005445B3">
        <w:rPr>
          <w:rFonts w:ascii="Arial" w:hAnsi="Arial" w:cs="Arial"/>
          <w:b/>
          <w:sz w:val="23"/>
          <w:szCs w:val="23"/>
        </w:rPr>
        <w:t>’E</w:t>
      </w:r>
      <w:r w:rsidRPr="005445B3">
        <w:rPr>
          <w:rFonts w:ascii="Arial" w:hAnsi="Arial" w:cs="Arial"/>
          <w:b/>
          <w:sz w:val="23"/>
          <w:szCs w:val="23"/>
        </w:rPr>
        <w:t>scola Mediterrani</w:t>
      </w:r>
    </w:p>
    <w:p w14:paraId="79768C60" w14:textId="00238A48" w:rsidR="001F6E7D" w:rsidRPr="005445B3" w:rsidRDefault="001F6E7D" w:rsidP="00442BAE">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Les TLD amb familiars són recents a l’escola Mediterrani, van néixer l’any </w:t>
      </w:r>
      <w:r w:rsidR="00C64D0C" w:rsidRPr="005445B3">
        <w:rPr>
          <w:rFonts w:ascii="Arial" w:hAnsi="Arial" w:cs="Arial"/>
          <w:color w:val="000000" w:themeColor="text1"/>
          <w:sz w:val="23"/>
          <w:szCs w:val="23"/>
        </w:rPr>
        <w:t xml:space="preserve">2014 </w:t>
      </w:r>
      <w:r w:rsidRPr="005445B3">
        <w:rPr>
          <w:rFonts w:ascii="Arial" w:hAnsi="Arial" w:cs="Arial"/>
          <w:color w:val="000000" w:themeColor="text1"/>
          <w:sz w:val="23"/>
          <w:szCs w:val="23"/>
        </w:rPr>
        <w:t>fruit de la petició de les persones que estaven preparant-se pel graduat escolar, amb el pretext de voler reforçar el catal</w:t>
      </w:r>
      <w:r w:rsidR="00C64D0C" w:rsidRPr="005445B3">
        <w:rPr>
          <w:rFonts w:ascii="Arial" w:hAnsi="Arial" w:cs="Arial"/>
          <w:color w:val="000000" w:themeColor="text1"/>
          <w:sz w:val="23"/>
          <w:szCs w:val="23"/>
        </w:rPr>
        <w:t>à i el castellà. Paral·lelament, el primer any</w:t>
      </w:r>
      <w:r w:rsidRPr="005445B3">
        <w:rPr>
          <w:rFonts w:ascii="Arial" w:hAnsi="Arial" w:cs="Arial"/>
          <w:color w:val="000000" w:themeColor="text1"/>
          <w:sz w:val="23"/>
          <w:szCs w:val="23"/>
        </w:rPr>
        <w:t xml:space="preserve"> es va fer la tertúlia en català on es va llegir </w:t>
      </w:r>
      <w:r w:rsidRPr="005445B3">
        <w:rPr>
          <w:rFonts w:ascii="Arial" w:hAnsi="Arial" w:cs="Arial"/>
          <w:i/>
          <w:color w:val="000000" w:themeColor="text1"/>
          <w:sz w:val="23"/>
          <w:szCs w:val="23"/>
        </w:rPr>
        <w:t>La Metamorfosi</w:t>
      </w:r>
      <w:r w:rsidRPr="005445B3">
        <w:rPr>
          <w:rFonts w:ascii="Arial" w:hAnsi="Arial" w:cs="Arial"/>
          <w:color w:val="000000" w:themeColor="text1"/>
          <w:sz w:val="23"/>
          <w:szCs w:val="23"/>
        </w:rPr>
        <w:t xml:space="preserve">, de Kafka i, a la de castellà, </w:t>
      </w:r>
      <w:r w:rsidRPr="005445B3">
        <w:rPr>
          <w:rFonts w:ascii="Arial" w:hAnsi="Arial" w:cs="Arial"/>
          <w:i/>
          <w:color w:val="000000" w:themeColor="text1"/>
          <w:sz w:val="23"/>
          <w:szCs w:val="23"/>
        </w:rPr>
        <w:t xml:space="preserve">La Casa de </w:t>
      </w:r>
      <w:proofErr w:type="spellStart"/>
      <w:r w:rsidRPr="005445B3">
        <w:rPr>
          <w:rFonts w:ascii="Arial" w:hAnsi="Arial" w:cs="Arial"/>
          <w:i/>
          <w:color w:val="000000" w:themeColor="text1"/>
          <w:sz w:val="23"/>
          <w:szCs w:val="23"/>
        </w:rPr>
        <w:t>Bernarda</w:t>
      </w:r>
      <w:proofErr w:type="spellEnd"/>
      <w:r w:rsidRPr="005445B3">
        <w:rPr>
          <w:rFonts w:ascii="Arial" w:hAnsi="Arial" w:cs="Arial"/>
          <w:i/>
          <w:color w:val="000000" w:themeColor="text1"/>
          <w:sz w:val="23"/>
          <w:szCs w:val="23"/>
        </w:rPr>
        <w:t xml:space="preserve"> Alba</w:t>
      </w:r>
      <w:r w:rsidRPr="005445B3">
        <w:rPr>
          <w:rFonts w:ascii="Arial" w:hAnsi="Arial" w:cs="Arial"/>
          <w:color w:val="000000" w:themeColor="text1"/>
          <w:sz w:val="23"/>
          <w:szCs w:val="23"/>
        </w:rPr>
        <w:t xml:space="preserve"> de Lorca. </w:t>
      </w:r>
      <w:r w:rsidR="00931EFD" w:rsidRPr="005445B3">
        <w:rPr>
          <w:rFonts w:ascii="Arial" w:hAnsi="Arial" w:cs="Arial"/>
          <w:color w:val="000000" w:themeColor="text1"/>
          <w:sz w:val="23"/>
          <w:szCs w:val="23"/>
        </w:rPr>
        <w:t>El curs anterior a</w:t>
      </w:r>
      <w:r w:rsidRPr="005445B3">
        <w:rPr>
          <w:rFonts w:ascii="Arial" w:hAnsi="Arial" w:cs="Arial"/>
          <w:color w:val="000000" w:themeColor="text1"/>
          <w:sz w:val="23"/>
          <w:szCs w:val="23"/>
        </w:rPr>
        <w:t xml:space="preserve"> la tertúlia </w:t>
      </w:r>
      <w:r w:rsidR="00931EFD" w:rsidRPr="005445B3">
        <w:rPr>
          <w:rFonts w:ascii="Arial" w:hAnsi="Arial" w:cs="Arial"/>
          <w:color w:val="000000" w:themeColor="text1"/>
          <w:sz w:val="23"/>
          <w:szCs w:val="23"/>
        </w:rPr>
        <w:t>de c</w:t>
      </w:r>
      <w:r w:rsidRPr="005445B3">
        <w:rPr>
          <w:rFonts w:ascii="Arial" w:hAnsi="Arial" w:cs="Arial"/>
          <w:color w:val="000000" w:themeColor="text1"/>
          <w:sz w:val="23"/>
          <w:szCs w:val="23"/>
        </w:rPr>
        <w:t xml:space="preserve">atalà </w:t>
      </w:r>
      <w:r w:rsidR="00931EFD" w:rsidRPr="005445B3">
        <w:rPr>
          <w:rFonts w:ascii="Arial" w:hAnsi="Arial" w:cs="Arial"/>
          <w:color w:val="000000" w:themeColor="text1"/>
          <w:sz w:val="23"/>
          <w:szCs w:val="23"/>
        </w:rPr>
        <w:t xml:space="preserve">hi participaven mares gitanes, un pare </w:t>
      </w:r>
      <w:r w:rsidRPr="005445B3">
        <w:rPr>
          <w:rFonts w:ascii="Arial" w:hAnsi="Arial" w:cs="Arial"/>
          <w:color w:val="000000" w:themeColor="text1"/>
          <w:sz w:val="23"/>
          <w:szCs w:val="23"/>
        </w:rPr>
        <w:t>gitano i dues persones que tot i no tenir familiars a l’escola vivien a</w:t>
      </w:r>
      <w:r w:rsidR="00D923A6" w:rsidRPr="005445B3">
        <w:rPr>
          <w:rFonts w:ascii="Arial" w:hAnsi="Arial" w:cs="Arial"/>
          <w:color w:val="000000" w:themeColor="text1"/>
          <w:sz w:val="23"/>
          <w:szCs w:val="23"/>
        </w:rPr>
        <w:t>l barri i volien participar-hi. Per altra banda,</w:t>
      </w:r>
      <w:r w:rsidR="00931EFD" w:rsidRPr="005445B3">
        <w:rPr>
          <w:rFonts w:ascii="Arial" w:hAnsi="Arial" w:cs="Arial"/>
          <w:color w:val="000000" w:themeColor="text1"/>
          <w:sz w:val="23"/>
          <w:szCs w:val="23"/>
        </w:rPr>
        <w:t xml:space="preserve"> la tertúlia de castellà tenia </w:t>
      </w:r>
      <w:r w:rsidR="00D923A6" w:rsidRPr="005445B3">
        <w:rPr>
          <w:rFonts w:ascii="Arial" w:hAnsi="Arial" w:cs="Arial"/>
          <w:color w:val="000000" w:themeColor="text1"/>
          <w:sz w:val="23"/>
          <w:szCs w:val="23"/>
        </w:rPr>
        <w:t xml:space="preserve">i té </w:t>
      </w:r>
      <w:r w:rsidR="00C64D0C" w:rsidRPr="005445B3">
        <w:rPr>
          <w:rFonts w:ascii="Arial" w:hAnsi="Arial" w:cs="Arial"/>
          <w:color w:val="000000" w:themeColor="text1"/>
          <w:sz w:val="23"/>
          <w:szCs w:val="23"/>
        </w:rPr>
        <w:t>la casuística que totes só</w:t>
      </w:r>
      <w:r w:rsidR="00931EFD" w:rsidRPr="005445B3">
        <w:rPr>
          <w:rFonts w:ascii="Arial" w:hAnsi="Arial" w:cs="Arial"/>
          <w:color w:val="000000" w:themeColor="text1"/>
          <w:sz w:val="23"/>
          <w:szCs w:val="23"/>
        </w:rPr>
        <w:t xml:space="preserve">n mares marroquines. </w:t>
      </w:r>
      <w:r w:rsidRPr="005445B3">
        <w:rPr>
          <w:rFonts w:ascii="Arial" w:hAnsi="Arial" w:cs="Arial"/>
          <w:color w:val="000000" w:themeColor="text1"/>
          <w:sz w:val="23"/>
          <w:szCs w:val="23"/>
        </w:rPr>
        <w:t>L’estructuració</w:t>
      </w:r>
      <w:r w:rsidR="00931EFD" w:rsidRPr="005445B3">
        <w:rPr>
          <w:rFonts w:ascii="Arial" w:hAnsi="Arial" w:cs="Arial"/>
          <w:color w:val="000000" w:themeColor="text1"/>
          <w:sz w:val="23"/>
          <w:szCs w:val="23"/>
        </w:rPr>
        <w:t xml:space="preserve"> de les classes</w:t>
      </w:r>
      <w:r w:rsidRPr="005445B3">
        <w:rPr>
          <w:rFonts w:ascii="Arial" w:hAnsi="Arial" w:cs="Arial"/>
          <w:color w:val="000000" w:themeColor="text1"/>
          <w:sz w:val="23"/>
          <w:szCs w:val="23"/>
        </w:rPr>
        <w:t xml:space="preserve"> de l’any passat </w:t>
      </w:r>
      <w:r w:rsidR="00931EFD" w:rsidRPr="005445B3">
        <w:rPr>
          <w:rFonts w:ascii="Arial" w:hAnsi="Arial" w:cs="Arial"/>
          <w:color w:val="000000" w:themeColor="text1"/>
          <w:sz w:val="23"/>
          <w:szCs w:val="23"/>
        </w:rPr>
        <w:t>h</w:t>
      </w:r>
      <w:r w:rsidRPr="005445B3">
        <w:rPr>
          <w:rFonts w:ascii="Arial" w:hAnsi="Arial" w:cs="Arial"/>
          <w:color w:val="000000" w:themeColor="text1"/>
          <w:sz w:val="23"/>
          <w:szCs w:val="23"/>
        </w:rPr>
        <w:t>a</w:t>
      </w:r>
      <w:r w:rsidR="00931EFD" w:rsidRPr="005445B3">
        <w:rPr>
          <w:rFonts w:ascii="Arial" w:hAnsi="Arial" w:cs="Arial"/>
          <w:color w:val="000000" w:themeColor="text1"/>
          <w:sz w:val="23"/>
          <w:szCs w:val="23"/>
        </w:rPr>
        <w:t>n</w:t>
      </w:r>
      <w:r w:rsidR="00D923A6" w:rsidRPr="005445B3">
        <w:rPr>
          <w:rFonts w:ascii="Arial" w:hAnsi="Arial" w:cs="Arial"/>
          <w:color w:val="000000" w:themeColor="text1"/>
          <w:sz w:val="23"/>
          <w:szCs w:val="23"/>
        </w:rPr>
        <w:t xml:space="preserve"> marcat</w:t>
      </w:r>
      <w:r w:rsidRPr="005445B3">
        <w:rPr>
          <w:rFonts w:ascii="Arial" w:hAnsi="Arial" w:cs="Arial"/>
          <w:color w:val="000000" w:themeColor="text1"/>
          <w:sz w:val="23"/>
          <w:szCs w:val="23"/>
        </w:rPr>
        <w:t xml:space="preserve"> l’inici d’aquest </w:t>
      </w:r>
      <w:r w:rsidR="00931EFD" w:rsidRPr="005445B3">
        <w:rPr>
          <w:rFonts w:ascii="Arial" w:hAnsi="Arial" w:cs="Arial"/>
          <w:color w:val="000000" w:themeColor="text1"/>
          <w:sz w:val="23"/>
          <w:szCs w:val="23"/>
        </w:rPr>
        <w:t xml:space="preserve">curs, </w:t>
      </w:r>
      <w:r w:rsidRPr="005445B3">
        <w:rPr>
          <w:rFonts w:ascii="Arial" w:hAnsi="Arial" w:cs="Arial"/>
          <w:color w:val="000000" w:themeColor="text1"/>
          <w:sz w:val="23"/>
          <w:szCs w:val="23"/>
        </w:rPr>
        <w:t>ja que les mares assistents</w:t>
      </w:r>
      <w:r w:rsidR="00931EFD" w:rsidRPr="005445B3">
        <w:rPr>
          <w:rFonts w:ascii="Arial" w:hAnsi="Arial" w:cs="Arial"/>
          <w:color w:val="000000" w:themeColor="text1"/>
          <w:sz w:val="23"/>
          <w:szCs w:val="23"/>
        </w:rPr>
        <w:t xml:space="preserve"> a la tertúlia de castellà de l’any passat </w:t>
      </w:r>
      <w:r w:rsidRPr="005445B3">
        <w:rPr>
          <w:rFonts w:ascii="Arial" w:hAnsi="Arial" w:cs="Arial"/>
          <w:color w:val="000000" w:themeColor="text1"/>
          <w:sz w:val="23"/>
          <w:szCs w:val="23"/>
        </w:rPr>
        <w:t xml:space="preserve"> han animat a noves mares i el grup ha crescut, però han animat a mares del seu entorn, mares marroquines</w:t>
      </w:r>
      <w:r w:rsidR="00931EFD"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és per això</w:t>
      </w:r>
      <w:r w:rsidR="00931EFD"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que el grup poc a poc es</w:t>
      </w:r>
      <w:r w:rsidR="00931EFD" w:rsidRPr="005445B3">
        <w:rPr>
          <w:rFonts w:ascii="Arial" w:hAnsi="Arial" w:cs="Arial"/>
          <w:color w:val="000000" w:themeColor="text1"/>
          <w:sz w:val="23"/>
          <w:szCs w:val="23"/>
        </w:rPr>
        <w:t xml:space="preserve"> va consolidant però dintre d’unes mateixes característiques culturals</w:t>
      </w:r>
      <w:r w:rsidRPr="005445B3">
        <w:rPr>
          <w:rFonts w:ascii="Arial" w:hAnsi="Arial" w:cs="Arial"/>
          <w:color w:val="000000" w:themeColor="text1"/>
          <w:sz w:val="23"/>
          <w:szCs w:val="23"/>
        </w:rPr>
        <w:t xml:space="preserve">. </w:t>
      </w:r>
      <w:r w:rsidR="00931EFD" w:rsidRPr="005445B3">
        <w:rPr>
          <w:rFonts w:ascii="Arial" w:hAnsi="Arial" w:cs="Arial"/>
          <w:color w:val="000000" w:themeColor="text1"/>
          <w:sz w:val="23"/>
          <w:szCs w:val="23"/>
        </w:rPr>
        <w:t xml:space="preserve">En la primera sessió d’aquest any es va escollir el llibre, aquest any: </w:t>
      </w:r>
      <w:proofErr w:type="spellStart"/>
      <w:r w:rsidR="004F4A55" w:rsidRPr="005445B3">
        <w:rPr>
          <w:rFonts w:ascii="Arial" w:hAnsi="Arial" w:cs="Arial"/>
          <w:i/>
          <w:color w:val="000000" w:themeColor="text1"/>
          <w:sz w:val="23"/>
          <w:szCs w:val="23"/>
        </w:rPr>
        <w:t>B</w:t>
      </w:r>
      <w:r w:rsidR="009240F0" w:rsidRPr="005445B3">
        <w:rPr>
          <w:rFonts w:ascii="Arial" w:hAnsi="Arial" w:cs="Arial"/>
          <w:i/>
          <w:color w:val="000000" w:themeColor="text1"/>
          <w:sz w:val="23"/>
          <w:szCs w:val="23"/>
        </w:rPr>
        <w:t>odas</w:t>
      </w:r>
      <w:proofErr w:type="spellEnd"/>
      <w:r w:rsidR="009240F0" w:rsidRPr="005445B3">
        <w:rPr>
          <w:rFonts w:ascii="Arial" w:hAnsi="Arial" w:cs="Arial"/>
          <w:i/>
          <w:color w:val="000000" w:themeColor="text1"/>
          <w:sz w:val="23"/>
          <w:szCs w:val="23"/>
        </w:rPr>
        <w:t xml:space="preserve"> de </w:t>
      </w:r>
      <w:proofErr w:type="spellStart"/>
      <w:r w:rsidR="009240F0" w:rsidRPr="005445B3">
        <w:rPr>
          <w:rFonts w:ascii="Arial" w:hAnsi="Arial" w:cs="Arial"/>
          <w:i/>
          <w:color w:val="000000" w:themeColor="text1"/>
          <w:sz w:val="23"/>
          <w:szCs w:val="23"/>
        </w:rPr>
        <w:t>sangre</w:t>
      </w:r>
      <w:proofErr w:type="spellEnd"/>
      <w:r w:rsidR="00931EFD" w:rsidRPr="005445B3">
        <w:rPr>
          <w:rFonts w:ascii="Arial" w:hAnsi="Arial" w:cs="Arial"/>
          <w:color w:val="000000" w:themeColor="text1"/>
          <w:sz w:val="23"/>
          <w:szCs w:val="23"/>
        </w:rPr>
        <w:t>. T</w:t>
      </w:r>
      <w:r w:rsidR="009240F0" w:rsidRPr="005445B3">
        <w:rPr>
          <w:rFonts w:ascii="Arial" w:hAnsi="Arial" w:cs="Arial"/>
          <w:color w:val="000000" w:themeColor="text1"/>
          <w:sz w:val="23"/>
          <w:szCs w:val="23"/>
        </w:rPr>
        <w:t>am</w:t>
      </w:r>
      <w:r w:rsidR="00931EFD" w:rsidRPr="005445B3">
        <w:rPr>
          <w:rFonts w:ascii="Arial" w:hAnsi="Arial" w:cs="Arial"/>
          <w:color w:val="000000" w:themeColor="text1"/>
          <w:sz w:val="23"/>
          <w:szCs w:val="23"/>
        </w:rPr>
        <w:t>bé va sortir la idea de llegir Les mil i una nit</w:t>
      </w:r>
      <w:r w:rsidR="009240F0" w:rsidRPr="005445B3">
        <w:rPr>
          <w:rFonts w:ascii="Arial" w:hAnsi="Arial" w:cs="Arial"/>
          <w:color w:val="000000" w:themeColor="text1"/>
          <w:sz w:val="23"/>
          <w:szCs w:val="23"/>
        </w:rPr>
        <w:t xml:space="preserve">, però durant l’elecció </w:t>
      </w:r>
      <w:r w:rsidR="00931EFD" w:rsidRPr="005445B3">
        <w:rPr>
          <w:rFonts w:ascii="Arial" w:hAnsi="Arial" w:cs="Arial"/>
          <w:color w:val="000000" w:themeColor="text1"/>
          <w:sz w:val="23"/>
          <w:szCs w:val="23"/>
        </w:rPr>
        <w:t xml:space="preserve">una mare </w:t>
      </w:r>
      <w:r w:rsidR="009240F0" w:rsidRPr="005445B3">
        <w:rPr>
          <w:rFonts w:ascii="Arial" w:hAnsi="Arial" w:cs="Arial"/>
          <w:color w:val="000000" w:themeColor="text1"/>
          <w:sz w:val="23"/>
          <w:szCs w:val="23"/>
        </w:rPr>
        <w:t xml:space="preserve">va dir: </w:t>
      </w:r>
    </w:p>
    <w:p w14:paraId="19FE6923" w14:textId="2ACAEBD1" w:rsidR="009240F0" w:rsidRPr="005445B3" w:rsidRDefault="004F4A55" w:rsidP="00442BAE">
      <w:pPr>
        <w:widowControl w:val="0"/>
        <w:autoSpaceDE w:val="0"/>
        <w:autoSpaceDN w:val="0"/>
        <w:adjustRightInd w:val="0"/>
        <w:spacing w:after="240" w:line="360" w:lineRule="auto"/>
        <w:ind w:left="708"/>
        <w:jc w:val="both"/>
        <w:rPr>
          <w:rFonts w:ascii="Arial" w:hAnsi="Arial" w:cs="Arial"/>
          <w:color w:val="000000" w:themeColor="text1"/>
          <w:sz w:val="23"/>
          <w:szCs w:val="23"/>
        </w:rPr>
      </w:pPr>
      <w:r w:rsidRPr="005445B3">
        <w:rPr>
          <w:rFonts w:ascii="Arial" w:hAnsi="Arial" w:cs="Arial"/>
          <w:color w:val="000000" w:themeColor="text1"/>
          <w:sz w:val="23"/>
          <w:szCs w:val="23"/>
        </w:rPr>
        <w:t xml:space="preserve">Jo penso que millor llegir </w:t>
      </w:r>
      <w:proofErr w:type="spellStart"/>
      <w:r w:rsidRPr="005445B3">
        <w:rPr>
          <w:rFonts w:ascii="Arial" w:hAnsi="Arial" w:cs="Arial"/>
          <w:i/>
          <w:color w:val="000000" w:themeColor="text1"/>
          <w:sz w:val="23"/>
          <w:szCs w:val="23"/>
        </w:rPr>
        <w:t>B</w:t>
      </w:r>
      <w:r w:rsidR="009240F0" w:rsidRPr="005445B3">
        <w:rPr>
          <w:rFonts w:ascii="Arial" w:hAnsi="Arial" w:cs="Arial"/>
          <w:i/>
          <w:color w:val="000000" w:themeColor="text1"/>
          <w:sz w:val="23"/>
          <w:szCs w:val="23"/>
        </w:rPr>
        <w:t>odas</w:t>
      </w:r>
      <w:proofErr w:type="spellEnd"/>
      <w:r w:rsidR="009240F0" w:rsidRPr="005445B3">
        <w:rPr>
          <w:rFonts w:ascii="Arial" w:hAnsi="Arial" w:cs="Arial"/>
          <w:i/>
          <w:color w:val="000000" w:themeColor="text1"/>
          <w:sz w:val="23"/>
          <w:szCs w:val="23"/>
        </w:rPr>
        <w:t xml:space="preserve"> de </w:t>
      </w:r>
      <w:proofErr w:type="spellStart"/>
      <w:ins w:id="61" w:author="marta soler gallart" w:date="2014-11-30T09:14:00Z">
        <w:r w:rsidR="00594AA3" w:rsidRPr="005445B3">
          <w:rPr>
            <w:rFonts w:ascii="Arial" w:hAnsi="Arial" w:cs="Arial"/>
            <w:i/>
            <w:color w:val="000000" w:themeColor="text1"/>
            <w:sz w:val="23"/>
            <w:szCs w:val="23"/>
          </w:rPr>
          <w:t>S</w:t>
        </w:r>
      </w:ins>
      <w:r w:rsidR="009240F0" w:rsidRPr="005445B3">
        <w:rPr>
          <w:rFonts w:ascii="Arial" w:hAnsi="Arial" w:cs="Arial"/>
          <w:i/>
          <w:color w:val="000000" w:themeColor="text1"/>
          <w:sz w:val="23"/>
          <w:szCs w:val="23"/>
        </w:rPr>
        <w:t>angre</w:t>
      </w:r>
      <w:proofErr w:type="spellEnd"/>
      <w:r w:rsidR="009240F0" w:rsidRPr="005445B3">
        <w:rPr>
          <w:rFonts w:ascii="Arial" w:hAnsi="Arial" w:cs="Arial"/>
          <w:color w:val="000000" w:themeColor="text1"/>
          <w:sz w:val="23"/>
          <w:szCs w:val="23"/>
        </w:rPr>
        <w:t xml:space="preserve"> així aprendrem més de com es vivia aquí, </w:t>
      </w:r>
      <w:r w:rsidR="00D923A6" w:rsidRPr="005445B3">
        <w:rPr>
          <w:rFonts w:ascii="Arial" w:hAnsi="Arial" w:cs="Arial"/>
          <w:i/>
          <w:color w:val="000000" w:themeColor="text1"/>
          <w:sz w:val="23"/>
          <w:szCs w:val="23"/>
        </w:rPr>
        <w:t>L</w:t>
      </w:r>
      <w:r w:rsidR="009240F0" w:rsidRPr="005445B3">
        <w:rPr>
          <w:rFonts w:ascii="Arial" w:hAnsi="Arial" w:cs="Arial"/>
          <w:i/>
          <w:color w:val="000000" w:themeColor="text1"/>
          <w:sz w:val="23"/>
          <w:szCs w:val="23"/>
        </w:rPr>
        <w:t>es mil i una nit</w:t>
      </w:r>
      <w:r w:rsidR="009240F0" w:rsidRPr="005445B3">
        <w:rPr>
          <w:rFonts w:ascii="Arial" w:hAnsi="Arial" w:cs="Arial"/>
          <w:color w:val="000000" w:themeColor="text1"/>
          <w:sz w:val="23"/>
          <w:szCs w:val="23"/>
        </w:rPr>
        <w:t xml:space="preserve"> també pot ser una bona història</w:t>
      </w:r>
      <w:r w:rsidR="00D923A6" w:rsidRPr="005445B3">
        <w:rPr>
          <w:rFonts w:ascii="Arial" w:hAnsi="Arial" w:cs="Arial"/>
          <w:color w:val="000000" w:themeColor="text1"/>
          <w:sz w:val="23"/>
          <w:szCs w:val="23"/>
        </w:rPr>
        <w:t>,</w:t>
      </w:r>
      <w:r w:rsidR="009240F0" w:rsidRPr="005445B3">
        <w:rPr>
          <w:rFonts w:ascii="Arial" w:hAnsi="Arial" w:cs="Arial"/>
          <w:color w:val="000000" w:themeColor="text1"/>
          <w:sz w:val="23"/>
          <w:szCs w:val="23"/>
        </w:rPr>
        <w:t xml:space="preserve"> però a mi m’agradaria a més d’aprendre l’idioma llegir literatura espanyola. </w:t>
      </w:r>
    </w:p>
    <w:p w14:paraId="19A7D735" w14:textId="10C8DFD8" w:rsidR="009240F0" w:rsidRPr="005445B3" w:rsidRDefault="009240F0" w:rsidP="00442BAE">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I doncs bé, per consens es va aprovar llegir aquest llibre i seguidament les pàgines que llegirien, tot i que el nombre de pàgines es pacta cada setmana segons les propostes de les mares. </w:t>
      </w:r>
      <w:r w:rsidR="002B68F8" w:rsidRPr="005445B3">
        <w:rPr>
          <w:rFonts w:ascii="Arial" w:hAnsi="Arial" w:cs="Arial"/>
          <w:color w:val="000000" w:themeColor="text1"/>
          <w:sz w:val="23"/>
          <w:szCs w:val="23"/>
        </w:rPr>
        <w:t>Prenen el llibre a casa i e</w:t>
      </w:r>
      <w:r w:rsidRPr="005445B3">
        <w:rPr>
          <w:rFonts w:ascii="Arial" w:hAnsi="Arial" w:cs="Arial"/>
          <w:color w:val="000000" w:themeColor="text1"/>
          <w:sz w:val="23"/>
          <w:szCs w:val="23"/>
        </w:rPr>
        <w:t xml:space="preserve">s llegeixen les pàgines pactades </w:t>
      </w:r>
      <w:r w:rsidR="002B68F8" w:rsidRPr="005445B3">
        <w:rPr>
          <w:rFonts w:ascii="Arial" w:hAnsi="Arial" w:cs="Arial"/>
          <w:color w:val="000000" w:themeColor="text1"/>
          <w:sz w:val="23"/>
          <w:szCs w:val="23"/>
        </w:rPr>
        <w:t>tot marcant</w:t>
      </w:r>
      <w:r w:rsidRPr="005445B3">
        <w:rPr>
          <w:rFonts w:ascii="Arial" w:hAnsi="Arial" w:cs="Arial"/>
          <w:color w:val="000000" w:themeColor="text1"/>
          <w:sz w:val="23"/>
          <w:szCs w:val="23"/>
        </w:rPr>
        <w:t xml:space="preserve"> </w:t>
      </w:r>
      <w:r w:rsidR="002B68F8" w:rsidRPr="005445B3">
        <w:rPr>
          <w:rFonts w:ascii="Arial" w:hAnsi="Arial" w:cs="Arial"/>
          <w:color w:val="000000" w:themeColor="text1"/>
          <w:sz w:val="23"/>
          <w:szCs w:val="23"/>
        </w:rPr>
        <w:t xml:space="preserve">les frases o </w:t>
      </w:r>
      <w:r w:rsidRPr="005445B3">
        <w:rPr>
          <w:rFonts w:ascii="Arial" w:hAnsi="Arial" w:cs="Arial"/>
          <w:color w:val="000000" w:themeColor="text1"/>
          <w:sz w:val="23"/>
          <w:szCs w:val="23"/>
        </w:rPr>
        <w:t>els paràgrafs que els hi han semblat més rellevant</w:t>
      </w:r>
      <w:r w:rsidR="002B68F8" w:rsidRPr="005445B3">
        <w:rPr>
          <w:rFonts w:ascii="Arial" w:hAnsi="Arial" w:cs="Arial"/>
          <w:color w:val="000000" w:themeColor="text1"/>
          <w:sz w:val="23"/>
          <w:szCs w:val="23"/>
        </w:rPr>
        <w:t>s</w:t>
      </w:r>
      <w:r w:rsidRPr="005445B3">
        <w:rPr>
          <w:rFonts w:ascii="Arial" w:hAnsi="Arial" w:cs="Arial"/>
          <w:color w:val="000000" w:themeColor="text1"/>
          <w:sz w:val="23"/>
          <w:szCs w:val="23"/>
        </w:rPr>
        <w:t xml:space="preserve"> per tal de compartir-los amb les altres mares. Una vegada a l’aula es va </w:t>
      </w:r>
      <w:r w:rsidR="002B68F8" w:rsidRPr="005445B3">
        <w:rPr>
          <w:rFonts w:ascii="Arial" w:hAnsi="Arial" w:cs="Arial"/>
          <w:color w:val="000000" w:themeColor="text1"/>
          <w:sz w:val="23"/>
          <w:szCs w:val="23"/>
        </w:rPr>
        <w:t>pàgina per pàgina</w:t>
      </w:r>
      <w:r w:rsidR="00D923A6" w:rsidRPr="005445B3">
        <w:rPr>
          <w:rFonts w:ascii="Arial" w:hAnsi="Arial" w:cs="Arial"/>
          <w:color w:val="000000" w:themeColor="text1"/>
          <w:sz w:val="23"/>
          <w:szCs w:val="23"/>
        </w:rPr>
        <w:t xml:space="preserve"> i la moderadora apunta</w:t>
      </w:r>
      <w:r w:rsidRPr="005445B3">
        <w:rPr>
          <w:rFonts w:ascii="Arial" w:hAnsi="Arial" w:cs="Arial"/>
          <w:color w:val="000000" w:themeColor="text1"/>
          <w:sz w:val="23"/>
          <w:szCs w:val="23"/>
        </w:rPr>
        <w:t xml:space="preserve"> les persones que tenen aportacions a fer, </w:t>
      </w:r>
      <w:r w:rsidR="002B68F8" w:rsidRPr="005445B3">
        <w:rPr>
          <w:rFonts w:ascii="Arial" w:hAnsi="Arial" w:cs="Arial"/>
          <w:color w:val="000000" w:themeColor="text1"/>
          <w:sz w:val="23"/>
          <w:szCs w:val="23"/>
        </w:rPr>
        <w:t>primerament es lle</w:t>
      </w:r>
      <w:r w:rsidR="00A73621" w:rsidRPr="005445B3">
        <w:rPr>
          <w:rFonts w:ascii="Arial" w:hAnsi="Arial" w:cs="Arial"/>
          <w:color w:val="000000" w:themeColor="text1"/>
          <w:sz w:val="23"/>
          <w:szCs w:val="23"/>
        </w:rPr>
        <w:t>geix el text</w:t>
      </w:r>
      <w:r w:rsidR="002B68F8" w:rsidRPr="005445B3">
        <w:rPr>
          <w:rFonts w:ascii="Arial" w:hAnsi="Arial" w:cs="Arial"/>
          <w:color w:val="000000" w:themeColor="text1"/>
          <w:sz w:val="23"/>
          <w:szCs w:val="23"/>
        </w:rPr>
        <w:t xml:space="preserve"> marcat</w:t>
      </w:r>
      <w:r w:rsidR="00A73621" w:rsidRPr="005445B3">
        <w:rPr>
          <w:rFonts w:ascii="Arial" w:hAnsi="Arial" w:cs="Arial"/>
          <w:color w:val="000000" w:themeColor="text1"/>
          <w:sz w:val="23"/>
          <w:szCs w:val="23"/>
        </w:rPr>
        <w:t xml:space="preserve"> i seguidament </w:t>
      </w:r>
      <w:r w:rsidR="002B68F8" w:rsidRPr="005445B3">
        <w:rPr>
          <w:rFonts w:ascii="Arial" w:hAnsi="Arial" w:cs="Arial"/>
          <w:color w:val="000000" w:themeColor="text1"/>
          <w:sz w:val="23"/>
          <w:szCs w:val="23"/>
        </w:rPr>
        <w:t xml:space="preserve">es </w:t>
      </w:r>
      <w:r w:rsidR="00A73621" w:rsidRPr="005445B3">
        <w:rPr>
          <w:rFonts w:ascii="Arial" w:hAnsi="Arial" w:cs="Arial"/>
          <w:color w:val="000000" w:themeColor="text1"/>
          <w:sz w:val="23"/>
          <w:szCs w:val="23"/>
        </w:rPr>
        <w:t xml:space="preserve">comenta perquè </w:t>
      </w:r>
      <w:r w:rsidR="002B68F8" w:rsidRPr="005445B3">
        <w:rPr>
          <w:rFonts w:ascii="Arial" w:hAnsi="Arial" w:cs="Arial"/>
          <w:color w:val="000000" w:themeColor="text1"/>
          <w:sz w:val="23"/>
          <w:szCs w:val="23"/>
        </w:rPr>
        <w:t>s’ha</w:t>
      </w:r>
      <w:r w:rsidR="00A73621" w:rsidRPr="005445B3">
        <w:rPr>
          <w:rFonts w:ascii="Arial" w:hAnsi="Arial" w:cs="Arial"/>
          <w:color w:val="000000" w:themeColor="text1"/>
          <w:sz w:val="23"/>
          <w:szCs w:val="23"/>
        </w:rPr>
        <w:t xml:space="preserve"> marcat</w:t>
      </w:r>
      <w:r w:rsidR="002B68F8" w:rsidRPr="005445B3">
        <w:rPr>
          <w:rFonts w:ascii="Arial" w:hAnsi="Arial" w:cs="Arial"/>
          <w:color w:val="000000" w:themeColor="text1"/>
          <w:sz w:val="23"/>
          <w:szCs w:val="23"/>
        </w:rPr>
        <w:t>. N</w:t>
      </w:r>
      <w:r w:rsidR="00A73621" w:rsidRPr="005445B3">
        <w:rPr>
          <w:rFonts w:ascii="Arial" w:hAnsi="Arial" w:cs="Arial"/>
          <w:color w:val="000000" w:themeColor="text1"/>
          <w:sz w:val="23"/>
          <w:szCs w:val="23"/>
        </w:rPr>
        <w:t>ormalment</w:t>
      </w:r>
      <w:r w:rsidR="002B68F8" w:rsidRPr="005445B3">
        <w:rPr>
          <w:rFonts w:ascii="Arial" w:hAnsi="Arial" w:cs="Arial"/>
          <w:color w:val="000000" w:themeColor="text1"/>
          <w:sz w:val="23"/>
          <w:szCs w:val="23"/>
        </w:rPr>
        <w:t xml:space="preserve"> les aportacions</w:t>
      </w:r>
      <w:r w:rsidR="00A73621" w:rsidRPr="005445B3">
        <w:rPr>
          <w:rFonts w:ascii="Arial" w:hAnsi="Arial" w:cs="Arial"/>
          <w:color w:val="000000" w:themeColor="text1"/>
          <w:sz w:val="23"/>
          <w:szCs w:val="23"/>
        </w:rPr>
        <w:t xml:space="preserve"> fan referència a fets de la vida quotidiana, sobretot fent referència a la família i a la cultura. I les altres mares realitzen aportacions entorn el co</w:t>
      </w:r>
      <w:r w:rsidR="002B68F8" w:rsidRPr="005445B3">
        <w:rPr>
          <w:rFonts w:ascii="Arial" w:hAnsi="Arial" w:cs="Arial"/>
          <w:color w:val="000000" w:themeColor="text1"/>
          <w:sz w:val="23"/>
          <w:szCs w:val="23"/>
        </w:rPr>
        <w:t xml:space="preserve">mentari, s’inicia així un debat, </w:t>
      </w:r>
      <w:r w:rsidR="00A73621" w:rsidRPr="005445B3">
        <w:rPr>
          <w:rFonts w:ascii="Arial" w:hAnsi="Arial" w:cs="Arial"/>
          <w:color w:val="000000" w:themeColor="text1"/>
          <w:sz w:val="23"/>
          <w:szCs w:val="23"/>
        </w:rPr>
        <w:t xml:space="preserve">mitjançant un diàleg igualitari, </w:t>
      </w:r>
      <w:r w:rsidR="002B68F8" w:rsidRPr="005445B3">
        <w:rPr>
          <w:rFonts w:ascii="Arial" w:hAnsi="Arial" w:cs="Arial"/>
          <w:color w:val="000000" w:themeColor="text1"/>
          <w:sz w:val="23"/>
          <w:szCs w:val="23"/>
        </w:rPr>
        <w:t xml:space="preserve">en aquest sentit una </w:t>
      </w:r>
      <w:r w:rsidR="00A73621" w:rsidRPr="005445B3">
        <w:rPr>
          <w:rFonts w:ascii="Arial" w:hAnsi="Arial" w:cs="Arial"/>
          <w:color w:val="000000" w:themeColor="text1"/>
          <w:sz w:val="23"/>
          <w:szCs w:val="23"/>
        </w:rPr>
        <w:t xml:space="preserve">mare </w:t>
      </w:r>
      <w:r w:rsidR="002B68F8" w:rsidRPr="005445B3">
        <w:rPr>
          <w:rFonts w:ascii="Arial" w:hAnsi="Arial" w:cs="Arial"/>
          <w:color w:val="000000" w:themeColor="text1"/>
          <w:sz w:val="23"/>
          <w:szCs w:val="23"/>
        </w:rPr>
        <w:t xml:space="preserve">diu </w:t>
      </w:r>
      <w:r w:rsidR="00A73621" w:rsidRPr="005445B3">
        <w:rPr>
          <w:rFonts w:ascii="Arial" w:hAnsi="Arial" w:cs="Arial"/>
          <w:color w:val="000000" w:themeColor="text1"/>
          <w:sz w:val="23"/>
          <w:szCs w:val="23"/>
        </w:rPr>
        <w:t xml:space="preserve">en el grup de discussió: </w:t>
      </w:r>
    </w:p>
    <w:p w14:paraId="04137F8F" w14:textId="78E1FADD" w:rsidR="002B64AF" w:rsidRPr="005445B3" w:rsidRDefault="00A73621" w:rsidP="00D923A6">
      <w:pPr>
        <w:widowControl w:val="0"/>
        <w:autoSpaceDE w:val="0"/>
        <w:autoSpaceDN w:val="0"/>
        <w:adjustRightInd w:val="0"/>
        <w:spacing w:after="240" w:line="360" w:lineRule="auto"/>
        <w:ind w:firstLine="850"/>
        <w:rPr>
          <w:rFonts w:ascii="Arial" w:hAnsi="Arial" w:cs="Arial"/>
          <w:color w:val="000000" w:themeColor="text1"/>
          <w:sz w:val="23"/>
          <w:szCs w:val="23"/>
        </w:rPr>
      </w:pPr>
      <w:r w:rsidRPr="005445B3">
        <w:rPr>
          <w:rFonts w:ascii="Arial" w:hAnsi="Arial" w:cs="Arial"/>
          <w:color w:val="000000" w:themeColor="text1"/>
          <w:sz w:val="23"/>
          <w:szCs w:val="23"/>
        </w:rPr>
        <w:lastRenderedPageBreak/>
        <w:t xml:space="preserve">El que més m’agrada de les </w:t>
      </w:r>
      <w:r w:rsidR="00D923A6" w:rsidRPr="005445B3">
        <w:rPr>
          <w:rFonts w:ascii="Arial" w:hAnsi="Arial" w:cs="Arial"/>
          <w:color w:val="000000" w:themeColor="text1"/>
          <w:sz w:val="23"/>
          <w:szCs w:val="23"/>
        </w:rPr>
        <w:t>tertúlies</w:t>
      </w:r>
      <w:r w:rsidRPr="005445B3">
        <w:rPr>
          <w:rFonts w:ascii="Arial" w:hAnsi="Arial" w:cs="Arial"/>
          <w:color w:val="000000" w:themeColor="text1"/>
          <w:sz w:val="23"/>
          <w:szCs w:val="23"/>
        </w:rPr>
        <w:t xml:space="preserve"> és que totes podem parlar.</w:t>
      </w:r>
    </w:p>
    <w:p w14:paraId="1061E879" w14:textId="77777777" w:rsidR="00D923A6" w:rsidRPr="005445B3" w:rsidRDefault="00D923A6" w:rsidP="00D923A6">
      <w:pPr>
        <w:widowControl w:val="0"/>
        <w:autoSpaceDE w:val="0"/>
        <w:autoSpaceDN w:val="0"/>
        <w:adjustRightInd w:val="0"/>
        <w:spacing w:after="240" w:line="360" w:lineRule="auto"/>
        <w:ind w:firstLine="850"/>
        <w:rPr>
          <w:rFonts w:ascii="Arial" w:hAnsi="Arial" w:cs="Arial"/>
          <w:color w:val="000000" w:themeColor="text1"/>
          <w:sz w:val="10"/>
          <w:szCs w:val="10"/>
        </w:rPr>
      </w:pPr>
    </w:p>
    <w:p w14:paraId="2DEFDA58" w14:textId="40DC2D63" w:rsidR="0017712F" w:rsidRPr="005445B3" w:rsidRDefault="00380783" w:rsidP="00442BAE">
      <w:pPr>
        <w:widowControl w:val="0"/>
        <w:autoSpaceDE w:val="0"/>
        <w:autoSpaceDN w:val="0"/>
        <w:adjustRightInd w:val="0"/>
        <w:spacing w:after="240" w:line="360" w:lineRule="auto"/>
        <w:jc w:val="both"/>
        <w:rPr>
          <w:rFonts w:ascii="Arial" w:hAnsi="Arial" w:cs="Arial"/>
          <w:b/>
          <w:color w:val="000000" w:themeColor="text1"/>
          <w:sz w:val="23"/>
          <w:szCs w:val="23"/>
        </w:rPr>
      </w:pPr>
      <w:r w:rsidRPr="005445B3">
        <w:rPr>
          <w:rFonts w:ascii="Arial" w:hAnsi="Arial" w:cs="Arial"/>
          <w:b/>
          <w:color w:val="000000" w:themeColor="text1"/>
          <w:sz w:val="23"/>
          <w:szCs w:val="23"/>
        </w:rPr>
        <w:t>METODOLOGIA</w:t>
      </w:r>
    </w:p>
    <w:p w14:paraId="5282564E" w14:textId="481B65B8" w:rsidR="00371DCB" w:rsidRPr="005445B3" w:rsidRDefault="008A1035"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color w:val="000000" w:themeColor="text1"/>
          <w:sz w:val="23"/>
          <w:szCs w:val="23"/>
        </w:rPr>
        <w:t xml:space="preserve">La metodologia comunicativa (MC) és especialment adequada per respondre </w:t>
      </w:r>
      <w:r w:rsidR="00157431" w:rsidRPr="005445B3">
        <w:rPr>
          <w:rFonts w:ascii="Arial" w:hAnsi="Arial" w:cs="Arial"/>
          <w:color w:val="000000" w:themeColor="text1"/>
          <w:sz w:val="23"/>
          <w:szCs w:val="23"/>
        </w:rPr>
        <w:t>la pregunta d’investigació</w:t>
      </w:r>
      <w:r w:rsidR="00CD5884" w:rsidRPr="005445B3">
        <w:rPr>
          <w:rFonts w:ascii="Arial" w:hAnsi="Arial" w:cs="Arial"/>
          <w:color w:val="000000" w:themeColor="text1"/>
          <w:sz w:val="23"/>
          <w:szCs w:val="23"/>
        </w:rPr>
        <w:t xml:space="preserve"> plantejada</w:t>
      </w:r>
      <w:r w:rsidR="00157431" w:rsidRPr="005445B3">
        <w:rPr>
          <w:rFonts w:ascii="Arial" w:hAnsi="Arial" w:cs="Arial"/>
          <w:color w:val="000000" w:themeColor="text1"/>
          <w:sz w:val="23"/>
          <w:szCs w:val="23"/>
        </w:rPr>
        <w:t xml:space="preserve">: </w:t>
      </w:r>
      <w:r w:rsidR="00157431" w:rsidRPr="005445B3">
        <w:rPr>
          <w:rFonts w:ascii="Arial" w:hAnsi="Arial" w:cs="Arial"/>
          <w:i/>
          <w:color w:val="000000" w:themeColor="text1"/>
          <w:sz w:val="23"/>
          <w:szCs w:val="23"/>
        </w:rPr>
        <w:t xml:space="preserve">Les tertúlies </w:t>
      </w:r>
      <w:r w:rsidR="00F4548D" w:rsidRPr="005445B3">
        <w:rPr>
          <w:rFonts w:ascii="Arial" w:hAnsi="Arial" w:cs="Arial"/>
          <w:i/>
          <w:color w:val="000000" w:themeColor="text1"/>
          <w:sz w:val="23"/>
          <w:szCs w:val="23"/>
        </w:rPr>
        <w:t>literàries dialògiques potencien</w:t>
      </w:r>
      <w:r w:rsidR="00157431" w:rsidRPr="005445B3">
        <w:rPr>
          <w:rFonts w:ascii="Arial" w:hAnsi="Arial" w:cs="Arial"/>
          <w:i/>
          <w:color w:val="000000" w:themeColor="text1"/>
          <w:sz w:val="23"/>
          <w:szCs w:val="23"/>
        </w:rPr>
        <w:t xml:space="preserve"> la transformació quotidiana de la vida familiar de les dones musulmanes? I si és així, com ho fan? </w:t>
      </w:r>
      <w:r w:rsidR="00F8529E" w:rsidRPr="005445B3">
        <w:rPr>
          <w:rFonts w:ascii="Arial" w:hAnsi="Arial" w:cs="Arial"/>
          <w:color w:val="000000" w:themeColor="text1"/>
          <w:sz w:val="23"/>
          <w:szCs w:val="23"/>
        </w:rPr>
        <w:t xml:space="preserve">Ja que mitjançant aquesta investigació comunicativa i crítica es busca la transformació </w:t>
      </w:r>
      <w:r w:rsidR="00321161" w:rsidRPr="005445B3">
        <w:rPr>
          <w:rFonts w:ascii="Arial" w:hAnsi="Arial" w:cs="Arial"/>
          <w:color w:val="000000" w:themeColor="text1"/>
          <w:sz w:val="23"/>
          <w:szCs w:val="23"/>
        </w:rPr>
        <w:t xml:space="preserve">en aquest cas concret, la transformació </w:t>
      </w:r>
      <w:r w:rsidR="00F8529E" w:rsidRPr="005445B3">
        <w:rPr>
          <w:rFonts w:ascii="Arial" w:hAnsi="Arial" w:cs="Arial"/>
          <w:color w:val="000000" w:themeColor="text1"/>
          <w:sz w:val="23"/>
          <w:szCs w:val="23"/>
        </w:rPr>
        <w:t>d’aquells elements exclosos en ed</w:t>
      </w:r>
      <w:r w:rsidR="00371DCB" w:rsidRPr="005445B3">
        <w:rPr>
          <w:rFonts w:ascii="Arial" w:hAnsi="Arial" w:cs="Arial"/>
          <w:color w:val="000000" w:themeColor="text1"/>
          <w:sz w:val="23"/>
          <w:szCs w:val="23"/>
        </w:rPr>
        <w:t>ucació i en grups minoritaris. E</w:t>
      </w:r>
      <w:r w:rsidR="00F8529E" w:rsidRPr="005445B3">
        <w:rPr>
          <w:rFonts w:ascii="Arial" w:hAnsi="Arial" w:cs="Arial"/>
          <w:color w:val="000000" w:themeColor="text1"/>
          <w:sz w:val="23"/>
          <w:szCs w:val="23"/>
        </w:rPr>
        <w:t>n aquesta línia i per donar resposta a les preguntes d’investigació s’han concretat tres objectius. E</w:t>
      </w:r>
      <w:r w:rsidR="00AB1267" w:rsidRPr="005445B3">
        <w:rPr>
          <w:rFonts w:ascii="Arial" w:hAnsi="Arial" w:cs="Arial"/>
          <w:color w:val="000000" w:themeColor="text1"/>
          <w:sz w:val="23"/>
          <w:szCs w:val="23"/>
        </w:rPr>
        <w:t xml:space="preserve">n primer lloc, recollir les percepcions de les dones musulmanes entorn les </w:t>
      </w:r>
      <w:r w:rsidR="00D923A6" w:rsidRPr="005445B3">
        <w:rPr>
          <w:rFonts w:ascii="Arial" w:hAnsi="Arial" w:cs="Arial"/>
          <w:color w:val="000000" w:themeColor="text1"/>
          <w:sz w:val="23"/>
          <w:szCs w:val="23"/>
        </w:rPr>
        <w:t>TLD</w:t>
      </w:r>
      <w:r w:rsidR="00D33453" w:rsidRPr="005445B3">
        <w:rPr>
          <w:rFonts w:ascii="Arial" w:hAnsi="Arial" w:cs="Arial"/>
          <w:color w:val="000000" w:themeColor="text1"/>
          <w:sz w:val="23"/>
          <w:szCs w:val="23"/>
        </w:rPr>
        <w:t xml:space="preserve">. </w:t>
      </w:r>
      <w:r w:rsidR="00AB1267" w:rsidRPr="005445B3">
        <w:rPr>
          <w:rFonts w:ascii="Arial" w:hAnsi="Arial" w:cs="Arial"/>
          <w:color w:val="000000" w:themeColor="text1"/>
          <w:sz w:val="23"/>
          <w:szCs w:val="23"/>
        </w:rPr>
        <w:t>En segon lloc, analitzar si hi ha una</w:t>
      </w:r>
      <w:r w:rsidR="00AB1267" w:rsidRPr="005445B3">
        <w:rPr>
          <w:rFonts w:ascii="Arial" w:hAnsi="Arial" w:cs="Arial"/>
          <w:sz w:val="23"/>
          <w:szCs w:val="23"/>
        </w:rPr>
        <w:t xml:space="preserve"> modificació d’expectatives relacionades amb l’educació i la participació ciutadana, i si és així comprovar quines. I en tercer lloc, estudiar si hi ha canvis en les interaccions en el sí de la família. </w:t>
      </w:r>
      <w:r w:rsidR="00891DDF" w:rsidRPr="005445B3">
        <w:rPr>
          <w:rFonts w:ascii="Arial" w:hAnsi="Arial" w:cs="Arial"/>
          <w:sz w:val="23"/>
          <w:szCs w:val="23"/>
        </w:rPr>
        <w:t>L’estratègia</w:t>
      </w:r>
      <w:r w:rsidR="00627FD2" w:rsidRPr="005445B3">
        <w:rPr>
          <w:rFonts w:ascii="Arial" w:hAnsi="Arial" w:cs="Arial"/>
          <w:sz w:val="23"/>
          <w:szCs w:val="23"/>
        </w:rPr>
        <w:t xml:space="preserve"> metodològica utilitzada té</w:t>
      </w:r>
      <w:r w:rsidR="00D9741F" w:rsidRPr="005445B3">
        <w:rPr>
          <w:rFonts w:ascii="Arial" w:hAnsi="Arial" w:cs="Arial"/>
          <w:sz w:val="23"/>
          <w:szCs w:val="23"/>
        </w:rPr>
        <w:t xml:space="preserve"> un enfocament comunicatiu, </w:t>
      </w:r>
      <w:r w:rsidR="00891DDF" w:rsidRPr="005445B3">
        <w:rPr>
          <w:rFonts w:ascii="Arial" w:hAnsi="Arial" w:cs="Arial"/>
          <w:sz w:val="23"/>
          <w:szCs w:val="23"/>
        </w:rPr>
        <w:t>orientació específica de la inv</w:t>
      </w:r>
      <w:r w:rsidR="00B72662" w:rsidRPr="005445B3">
        <w:rPr>
          <w:rFonts w:ascii="Arial" w:hAnsi="Arial" w:cs="Arial"/>
          <w:sz w:val="23"/>
          <w:szCs w:val="23"/>
        </w:rPr>
        <w:t xml:space="preserve">estigació qualitativa. </w:t>
      </w:r>
    </w:p>
    <w:p w14:paraId="27265E91" w14:textId="740DC3EC" w:rsidR="0048163F" w:rsidRPr="005445B3" w:rsidRDefault="0039729C"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La M</w:t>
      </w:r>
      <w:r w:rsidR="00371DCB" w:rsidRPr="005445B3">
        <w:rPr>
          <w:rFonts w:ascii="Arial" w:hAnsi="Arial" w:cs="Arial"/>
          <w:sz w:val="23"/>
          <w:szCs w:val="23"/>
        </w:rPr>
        <w:t>C e</w:t>
      </w:r>
      <w:r w:rsidR="008A1035" w:rsidRPr="005445B3">
        <w:rPr>
          <w:rFonts w:ascii="Arial" w:hAnsi="Arial" w:cs="Arial"/>
          <w:sz w:val="23"/>
          <w:szCs w:val="23"/>
        </w:rPr>
        <w:t>s caracteritza pel principi dialògic, el subjecte participant pot interpretar les ref</w:t>
      </w:r>
      <w:r w:rsidR="00D54ABA" w:rsidRPr="005445B3">
        <w:rPr>
          <w:rFonts w:ascii="Arial" w:hAnsi="Arial" w:cs="Arial"/>
          <w:sz w:val="23"/>
          <w:szCs w:val="23"/>
        </w:rPr>
        <w:t xml:space="preserve">lexions o idees que ha extret la </w:t>
      </w:r>
      <w:r w:rsidR="008A1035" w:rsidRPr="005445B3">
        <w:rPr>
          <w:rFonts w:ascii="Arial" w:hAnsi="Arial" w:cs="Arial"/>
          <w:sz w:val="23"/>
          <w:szCs w:val="23"/>
        </w:rPr>
        <w:t>investigador</w:t>
      </w:r>
      <w:r w:rsidR="00CD5884" w:rsidRPr="005445B3">
        <w:rPr>
          <w:rFonts w:ascii="Arial" w:hAnsi="Arial" w:cs="Arial"/>
          <w:sz w:val="23"/>
          <w:szCs w:val="23"/>
        </w:rPr>
        <w:t>a o l’investigador</w:t>
      </w:r>
      <w:r w:rsidR="008A1035" w:rsidRPr="005445B3">
        <w:rPr>
          <w:rFonts w:ascii="Arial" w:hAnsi="Arial" w:cs="Arial"/>
          <w:sz w:val="23"/>
          <w:szCs w:val="23"/>
        </w:rPr>
        <w:t xml:space="preserve"> (Medina i </w:t>
      </w:r>
      <w:proofErr w:type="spellStart"/>
      <w:r w:rsidR="008A1035" w:rsidRPr="005445B3">
        <w:rPr>
          <w:rFonts w:ascii="Arial" w:hAnsi="Arial" w:cs="Arial"/>
          <w:sz w:val="23"/>
          <w:szCs w:val="23"/>
        </w:rPr>
        <w:t>Santacruz</w:t>
      </w:r>
      <w:proofErr w:type="spellEnd"/>
      <w:r w:rsidR="00D923A6" w:rsidRPr="005445B3">
        <w:rPr>
          <w:rFonts w:ascii="Arial" w:hAnsi="Arial" w:cs="Arial"/>
          <w:sz w:val="23"/>
          <w:szCs w:val="23"/>
        </w:rPr>
        <w:t>, 2000:</w:t>
      </w:r>
      <w:r w:rsidR="008A1035" w:rsidRPr="005445B3">
        <w:rPr>
          <w:rFonts w:ascii="Arial" w:hAnsi="Arial" w:cs="Arial"/>
          <w:sz w:val="23"/>
          <w:szCs w:val="23"/>
        </w:rPr>
        <w:t>163</w:t>
      </w:r>
      <w:r w:rsidR="00CD5884" w:rsidRPr="005445B3">
        <w:rPr>
          <w:rFonts w:ascii="Arial" w:hAnsi="Arial" w:cs="Arial"/>
          <w:sz w:val="23"/>
          <w:szCs w:val="23"/>
        </w:rPr>
        <w:t>)</w:t>
      </w:r>
      <w:r w:rsidRPr="005445B3">
        <w:rPr>
          <w:rFonts w:ascii="Arial" w:hAnsi="Arial" w:cs="Arial"/>
          <w:sz w:val="23"/>
          <w:szCs w:val="23"/>
        </w:rPr>
        <w:t xml:space="preserve"> establint </w:t>
      </w:r>
      <w:r w:rsidR="008A1035" w:rsidRPr="005445B3">
        <w:rPr>
          <w:rFonts w:ascii="Arial" w:hAnsi="Arial" w:cs="Arial"/>
          <w:sz w:val="23"/>
          <w:szCs w:val="23"/>
        </w:rPr>
        <w:t>una estreta relació entre el coneixement científic i el coneixement adquirit mitjançant l’experiència. Aquesta interacció d’ambdós agents està b</w:t>
      </w:r>
      <w:r w:rsidR="00371DCB" w:rsidRPr="005445B3">
        <w:rPr>
          <w:rFonts w:ascii="Arial" w:hAnsi="Arial" w:cs="Arial"/>
          <w:sz w:val="23"/>
          <w:szCs w:val="23"/>
        </w:rPr>
        <w:t>asat en pretensions de validesa</w:t>
      </w:r>
      <w:r w:rsidR="008A1035" w:rsidRPr="005445B3">
        <w:rPr>
          <w:rFonts w:ascii="Arial" w:hAnsi="Arial" w:cs="Arial"/>
          <w:sz w:val="23"/>
          <w:szCs w:val="23"/>
        </w:rPr>
        <w:t xml:space="preserve">. </w:t>
      </w:r>
      <w:r w:rsidR="00CD5884" w:rsidRPr="005445B3">
        <w:rPr>
          <w:rFonts w:ascii="Arial" w:hAnsi="Arial" w:cs="Arial"/>
          <w:sz w:val="23"/>
          <w:szCs w:val="23"/>
        </w:rPr>
        <w:t>U</w:t>
      </w:r>
      <w:r w:rsidR="008A1035" w:rsidRPr="005445B3">
        <w:rPr>
          <w:rFonts w:ascii="Arial" w:hAnsi="Arial" w:cs="Arial"/>
          <w:sz w:val="23"/>
          <w:szCs w:val="23"/>
        </w:rPr>
        <w:t xml:space="preserve">n altre principi </w:t>
      </w:r>
      <w:r w:rsidR="00CD5884" w:rsidRPr="005445B3">
        <w:rPr>
          <w:rFonts w:ascii="Arial" w:hAnsi="Arial" w:cs="Arial"/>
          <w:sz w:val="23"/>
          <w:szCs w:val="23"/>
        </w:rPr>
        <w:t xml:space="preserve">clau </w:t>
      </w:r>
      <w:r w:rsidR="008A1035" w:rsidRPr="005445B3">
        <w:rPr>
          <w:rFonts w:ascii="Arial" w:hAnsi="Arial" w:cs="Arial"/>
          <w:sz w:val="23"/>
          <w:szCs w:val="23"/>
        </w:rPr>
        <w:t xml:space="preserve">d’aquesta metodologia és la identificació d’elements </w:t>
      </w:r>
      <w:r w:rsidR="00371DCB" w:rsidRPr="005445B3">
        <w:rPr>
          <w:rFonts w:ascii="Arial" w:hAnsi="Arial" w:cs="Arial"/>
          <w:sz w:val="23"/>
          <w:szCs w:val="23"/>
        </w:rPr>
        <w:t>inclusors</w:t>
      </w:r>
      <w:r w:rsidR="00CD5884" w:rsidRPr="005445B3">
        <w:rPr>
          <w:rFonts w:ascii="Arial" w:hAnsi="Arial" w:cs="Arial"/>
          <w:sz w:val="23"/>
          <w:szCs w:val="23"/>
        </w:rPr>
        <w:t xml:space="preserve"> amb l</w:t>
      </w:r>
      <w:r w:rsidR="008A1035" w:rsidRPr="005445B3">
        <w:rPr>
          <w:rFonts w:ascii="Arial" w:hAnsi="Arial" w:cs="Arial"/>
          <w:sz w:val="23"/>
          <w:szCs w:val="23"/>
        </w:rPr>
        <w:t>a finalitat que la recerca aporti elements transformadors</w:t>
      </w:r>
      <w:r w:rsidR="00CB58E3" w:rsidRPr="005445B3">
        <w:rPr>
          <w:rFonts w:ascii="Arial" w:hAnsi="Arial" w:cs="Arial"/>
          <w:sz w:val="23"/>
          <w:szCs w:val="23"/>
        </w:rPr>
        <w:t>. Així doncs, la investigació ha d’evidenciar</w:t>
      </w:r>
      <w:r w:rsidR="008A1035" w:rsidRPr="005445B3">
        <w:rPr>
          <w:rFonts w:ascii="Arial" w:hAnsi="Arial" w:cs="Arial"/>
          <w:sz w:val="23"/>
          <w:szCs w:val="23"/>
        </w:rPr>
        <w:t xml:space="preserve"> com</w:t>
      </w:r>
      <w:r w:rsidR="00023F4F" w:rsidRPr="005445B3">
        <w:rPr>
          <w:rFonts w:ascii="Arial" w:hAnsi="Arial" w:cs="Arial"/>
          <w:sz w:val="23"/>
          <w:szCs w:val="23"/>
        </w:rPr>
        <w:t xml:space="preserve"> superar aquestes desigualtats, el que Wright (2010) anomena </w:t>
      </w:r>
      <w:r w:rsidR="00023F4F" w:rsidRPr="005445B3">
        <w:rPr>
          <w:rFonts w:ascii="Arial" w:hAnsi="Arial" w:cs="Arial"/>
          <w:i/>
          <w:sz w:val="23"/>
          <w:szCs w:val="23"/>
        </w:rPr>
        <w:t>teoria de la possibilitat</w:t>
      </w:r>
      <w:r w:rsidR="00023F4F" w:rsidRPr="005445B3">
        <w:rPr>
          <w:rFonts w:ascii="Arial" w:hAnsi="Arial" w:cs="Arial"/>
          <w:sz w:val="23"/>
          <w:szCs w:val="23"/>
        </w:rPr>
        <w:t xml:space="preserve">, posant èmfasi en allò que funciona, en aquest cas allò que garanteix l’èxit educatiu. </w:t>
      </w:r>
      <w:r w:rsidR="00D446C2" w:rsidRPr="005445B3">
        <w:rPr>
          <w:rFonts w:ascii="Arial" w:hAnsi="Arial" w:cs="Arial"/>
          <w:sz w:val="23"/>
          <w:szCs w:val="23"/>
        </w:rPr>
        <w:t>En definitiva, és rellevant destacar</w:t>
      </w:r>
      <w:r w:rsidR="00371DCB" w:rsidRPr="005445B3">
        <w:rPr>
          <w:rFonts w:ascii="Arial" w:hAnsi="Arial" w:cs="Arial"/>
          <w:sz w:val="23"/>
          <w:szCs w:val="23"/>
        </w:rPr>
        <w:t xml:space="preserve"> el diàleg igualitari de la MC, ja que </w:t>
      </w:r>
      <w:r w:rsidR="00D54ABA" w:rsidRPr="005445B3">
        <w:rPr>
          <w:rFonts w:ascii="Arial" w:hAnsi="Arial" w:cs="Arial"/>
          <w:sz w:val="23"/>
          <w:szCs w:val="23"/>
        </w:rPr>
        <w:t>les participants</w:t>
      </w:r>
      <w:r w:rsidR="00D446C2" w:rsidRPr="005445B3">
        <w:rPr>
          <w:rFonts w:ascii="Arial" w:hAnsi="Arial" w:cs="Arial"/>
          <w:sz w:val="23"/>
          <w:szCs w:val="23"/>
        </w:rPr>
        <w:t xml:space="preserve"> estableixen una relació horitzontal basada en la confiança </w:t>
      </w:r>
      <w:r w:rsidR="00D54ABA" w:rsidRPr="005445B3">
        <w:rPr>
          <w:rFonts w:ascii="Arial" w:hAnsi="Arial" w:cs="Arial"/>
          <w:sz w:val="23"/>
          <w:szCs w:val="23"/>
        </w:rPr>
        <w:t>mútua</w:t>
      </w:r>
      <w:r w:rsidR="00D446C2" w:rsidRPr="005445B3">
        <w:rPr>
          <w:rFonts w:ascii="Arial" w:hAnsi="Arial" w:cs="Arial"/>
          <w:sz w:val="23"/>
          <w:szCs w:val="23"/>
        </w:rPr>
        <w:t xml:space="preserve"> (Valls i </w:t>
      </w:r>
      <w:proofErr w:type="spellStart"/>
      <w:r w:rsidR="00D446C2" w:rsidRPr="005445B3">
        <w:rPr>
          <w:rFonts w:ascii="Arial" w:hAnsi="Arial" w:cs="Arial"/>
          <w:sz w:val="23"/>
          <w:szCs w:val="23"/>
        </w:rPr>
        <w:t>Kyriakides</w:t>
      </w:r>
      <w:proofErr w:type="spellEnd"/>
      <w:r w:rsidR="00D923A6" w:rsidRPr="005445B3">
        <w:rPr>
          <w:rFonts w:ascii="Arial" w:hAnsi="Arial" w:cs="Arial"/>
          <w:sz w:val="23"/>
          <w:szCs w:val="23"/>
        </w:rPr>
        <w:t>,</w:t>
      </w:r>
      <w:r w:rsidR="00D446C2" w:rsidRPr="005445B3">
        <w:rPr>
          <w:rFonts w:ascii="Arial" w:hAnsi="Arial" w:cs="Arial"/>
          <w:sz w:val="23"/>
          <w:szCs w:val="23"/>
        </w:rPr>
        <w:t xml:space="preserve"> 2013)</w:t>
      </w:r>
      <w:r w:rsidR="00371DCB" w:rsidRPr="005445B3">
        <w:rPr>
          <w:rFonts w:ascii="Arial" w:hAnsi="Arial" w:cs="Arial"/>
          <w:sz w:val="23"/>
          <w:szCs w:val="23"/>
        </w:rPr>
        <w:t xml:space="preserve"> la qual proporciona un nou coneixement </w:t>
      </w:r>
      <w:r w:rsidR="00D54ABA" w:rsidRPr="005445B3">
        <w:rPr>
          <w:rFonts w:ascii="Arial" w:hAnsi="Arial" w:cs="Arial"/>
          <w:sz w:val="23"/>
          <w:szCs w:val="23"/>
        </w:rPr>
        <w:t>científic</w:t>
      </w:r>
      <w:r w:rsidR="00371DCB" w:rsidRPr="005445B3">
        <w:rPr>
          <w:rFonts w:ascii="Arial" w:hAnsi="Arial" w:cs="Arial"/>
          <w:sz w:val="23"/>
          <w:szCs w:val="23"/>
        </w:rPr>
        <w:t xml:space="preserve"> capaç de transformar les desigualtats tot aportant possibilitats. </w:t>
      </w:r>
    </w:p>
    <w:p w14:paraId="289610AB" w14:textId="77777777" w:rsidR="00F57F27" w:rsidRPr="005445B3" w:rsidRDefault="00F57F27" w:rsidP="00442BAE">
      <w:pPr>
        <w:widowControl w:val="0"/>
        <w:autoSpaceDE w:val="0"/>
        <w:autoSpaceDN w:val="0"/>
        <w:adjustRightInd w:val="0"/>
        <w:spacing w:after="240" w:line="360" w:lineRule="auto"/>
        <w:jc w:val="both"/>
        <w:rPr>
          <w:rFonts w:ascii="Arial" w:hAnsi="Arial" w:cs="Arial"/>
          <w:sz w:val="10"/>
          <w:szCs w:val="10"/>
        </w:rPr>
      </w:pPr>
    </w:p>
    <w:p w14:paraId="724B82B3" w14:textId="77777777" w:rsidR="008B5AE3" w:rsidRPr="005445B3" w:rsidRDefault="0047593A" w:rsidP="00442BAE">
      <w:pPr>
        <w:widowControl w:val="0"/>
        <w:autoSpaceDE w:val="0"/>
        <w:autoSpaceDN w:val="0"/>
        <w:adjustRightInd w:val="0"/>
        <w:spacing w:after="240" w:line="360" w:lineRule="auto"/>
        <w:jc w:val="both"/>
        <w:rPr>
          <w:rFonts w:ascii="Arial" w:hAnsi="Arial" w:cs="Arial"/>
          <w:b/>
          <w:color w:val="000000" w:themeColor="text1"/>
          <w:sz w:val="23"/>
          <w:szCs w:val="23"/>
        </w:rPr>
      </w:pPr>
      <w:r w:rsidRPr="005445B3">
        <w:rPr>
          <w:rFonts w:ascii="Arial" w:hAnsi="Arial" w:cs="Arial"/>
          <w:b/>
          <w:color w:val="000000" w:themeColor="text1"/>
          <w:sz w:val="23"/>
          <w:szCs w:val="23"/>
        </w:rPr>
        <w:t>Recollida de dades</w:t>
      </w:r>
    </w:p>
    <w:p w14:paraId="79F203C7" w14:textId="17D1AA09" w:rsidR="008B5AE3" w:rsidRPr="005445B3" w:rsidRDefault="00300139"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Amb </w:t>
      </w:r>
      <w:ins w:id="62" w:author="marta soler gallart" w:date="2014-11-30T09:18:00Z">
        <w:r w:rsidR="00594AA3" w:rsidRPr="005445B3">
          <w:rPr>
            <w:rFonts w:ascii="Arial" w:hAnsi="Arial" w:cs="Arial"/>
            <w:sz w:val="23"/>
            <w:szCs w:val="23"/>
          </w:rPr>
          <w:t>un enfocament comunicatiu, hem recollit</w:t>
        </w:r>
      </w:ins>
      <w:r w:rsidR="00D446C2" w:rsidRPr="005445B3">
        <w:rPr>
          <w:rFonts w:ascii="Arial" w:hAnsi="Arial" w:cs="Arial"/>
          <w:sz w:val="23"/>
          <w:szCs w:val="23"/>
        </w:rPr>
        <w:t xml:space="preserve"> evidències de com les dones musulmanes s’</w:t>
      </w:r>
      <w:r w:rsidR="00734D26" w:rsidRPr="005445B3">
        <w:rPr>
          <w:rFonts w:ascii="Arial" w:hAnsi="Arial" w:cs="Arial"/>
          <w:sz w:val="23"/>
          <w:szCs w:val="23"/>
        </w:rPr>
        <w:t>apoderen</w:t>
      </w:r>
      <w:r w:rsidR="00D446C2" w:rsidRPr="005445B3">
        <w:rPr>
          <w:rFonts w:ascii="Arial" w:hAnsi="Arial" w:cs="Arial"/>
          <w:sz w:val="23"/>
          <w:szCs w:val="23"/>
        </w:rPr>
        <w:t xml:space="preserve"> mitjançant les tertúlies literàries dialògiques. </w:t>
      </w:r>
      <w:r w:rsidR="00297C0E" w:rsidRPr="005445B3">
        <w:rPr>
          <w:rFonts w:ascii="Arial" w:hAnsi="Arial" w:cs="Arial"/>
          <w:sz w:val="23"/>
          <w:szCs w:val="23"/>
        </w:rPr>
        <w:t>Aquestes evidè</w:t>
      </w:r>
      <w:r w:rsidRPr="005445B3">
        <w:rPr>
          <w:rFonts w:ascii="Arial" w:hAnsi="Arial" w:cs="Arial"/>
          <w:sz w:val="23"/>
          <w:szCs w:val="23"/>
        </w:rPr>
        <w:t>ncies</w:t>
      </w:r>
      <w:ins w:id="63" w:author="marta soler gallart" w:date="2014-11-30T09:23:00Z">
        <w:r w:rsidR="00594AA3" w:rsidRPr="005445B3">
          <w:rPr>
            <w:rFonts w:ascii="Arial" w:hAnsi="Arial" w:cs="Arial"/>
            <w:sz w:val="23"/>
            <w:szCs w:val="23"/>
          </w:rPr>
          <w:t>,</w:t>
        </w:r>
      </w:ins>
      <w:r w:rsidRPr="005445B3">
        <w:rPr>
          <w:rFonts w:ascii="Arial" w:hAnsi="Arial" w:cs="Arial"/>
          <w:sz w:val="23"/>
          <w:szCs w:val="23"/>
        </w:rPr>
        <w:t xml:space="preserve"> de caire qualitatiu</w:t>
      </w:r>
      <w:ins w:id="64" w:author="marta soler gallart" w:date="2014-11-30T09:23:00Z">
        <w:r w:rsidR="00594AA3" w:rsidRPr="005445B3">
          <w:rPr>
            <w:rFonts w:ascii="Arial" w:hAnsi="Arial" w:cs="Arial"/>
            <w:sz w:val="23"/>
            <w:szCs w:val="23"/>
          </w:rPr>
          <w:t>,</w:t>
        </w:r>
      </w:ins>
      <w:r w:rsidRPr="005445B3">
        <w:rPr>
          <w:rFonts w:ascii="Arial" w:hAnsi="Arial" w:cs="Arial"/>
          <w:sz w:val="23"/>
          <w:szCs w:val="23"/>
        </w:rPr>
        <w:t xml:space="preserve"> s’han obtingut mitjançant </w:t>
      </w:r>
      <w:r w:rsidR="0048163F" w:rsidRPr="005445B3">
        <w:rPr>
          <w:rFonts w:ascii="Arial" w:hAnsi="Arial" w:cs="Arial"/>
          <w:sz w:val="23"/>
          <w:szCs w:val="23"/>
        </w:rPr>
        <w:t xml:space="preserve">quatre </w:t>
      </w:r>
      <w:ins w:id="65" w:author="marta soler gallart" w:date="2014-11-30T09:22:00Z">
        <w:r w:rsidR="00594AA3" w:rsidRPr="005445B3">
          <w:rPr>
            <w:rFonts w:ascii="Arial" w:hAnsi="Arial" w:cs="Arial"/>
            <w:sz w:val="23"/>
            <w:szCs w:val="23"/>
          </w:rPr>
          <w:t>tècniques diferents de recollida de dades</w:t>
        </w:r>
      </w:ins>
      <w:ins w:id="66" w:author="marta soler gallart" w:date="2014-11-30T09:24:00Z">
        <w:r w:rsidR="00594AA3" w:rsidRPr="005445B3">
          <w:rPr>
            <w:rFonts w:ascii="Arial" w:hAnsi="Arial" w:cs="Arial"/>
            <w:sz w:val="23"/>
            <w:szCs w:val="23"/>
          </w:rPr>
          <w:t xml:space="preserve"> </w:t>
        </w:r>
        <w:r w:rsidR="00594AA3" w:rsidRPr="005445B3">
          <w:rPr>
            <w:rFonts w:ascii="Arial" w:hAnsi="Arial" w:cs="Arial"/>
            <w:sz w:val="23"/>
            <w:szCs w:val="23"/>
          </w:rPr>
          <w:lastRenderedPageBreak/>
          <w:t>(G</w:t>
        </w:r>
      </w:ins>
      <w:r w:rsidR="00353200" w:rsidRPr="005445B3">
        <w:rPr>
          <w:rFonts w:ascii="Arial" w:hAnsi="Arial" w:cs="Arial"/>
          <w:sz w:val="23"/>
          <w:szCs w:val="23"/>
        </w:rPr>
        <w:t>ó</w:t>
      </w:r>
      <w:ins w:id="67" w:author="marta soler gallart" w:date="2014-11-30T09:24:00Z">
        <w:r w:rsidR="00594AA3" w:rsidRPr="005445B3">
          <w:rPr>
            <w:rFonts w:ascii="Arial" w:hAnsi="Arial" w:cs="Arial"/>
            <w:sz w:val="23"/>
            <w:szCs w:val="23"/>
          </w:rPr>
          <w:t xml:space="preserve">mez, </w:t>
        </w:r>
        <w:proofErr w:type="spellStart"/>
        <w:r w:rsidR="00594AA3" w:rsidRPr="005445B3">
          <w:rPr>
            <w:rFonts w:ascii="Arial" w:hAnsi="Arial" w:cs="Arial"/>
            <w:sz w:val="23"/>
            <w:szCs w:val="23"/>
          </w:rPr>
          <w:t>Flecha</w:t>
        </w:r>
        <w:proofErr w:type="spellEnd"/>
        <w:r w:rsidR="00594AA3" w:rsidRPr="005445B3">
          <w:rPr>
            <w:rFonts w:ascii="Arial" w:hAnsi="Arial" w:cs="Arial"/>
            <w:sz w:val="23"/>
            <w:szCs w:val="23"/>
          </w:rPr>
          <w:t>, Latorre</w:t>
        </w:r>
      </w:ins>
      <w:r w:rsidR="00353200" w:rsidRPr="005445B3">
        <w:rPr>
          <w:rFonts w:ascii="Arial" w:hAnsi="Arial" w:cs="Arial"/>
          <w:sz w:val="23"/>
          <w:szCs w:val="23"/>
        </w:rPr>
        <w:t xml:space="preserve"> i</w:t>
      </w:r>
      <w:ins w:id="68" w:author="marta soler gallart" w:date="2014-11-30T09:24:00Z">
        <w:r w:rsidR="00594AA3" w:rsidRPr="005445B3">
          <w:rPr>
            <w:rFonts w:ascii="Arial" w:hAnsi="Arial" w:cs="Arial"/>
            <w:sz w:val="23"/>
            <w:szCs w:val="23"/>
          </w:rPr>
          <w:t xml:space="preserve"> Sánchez</w:t>
        </w:r>
      </w:ins>
      <w:r w:rsidR="00353200" w:rsidRPr="005445B3">
        <w:rPr>
          <w:rFonts w:ascii="Arial" w:hAnsi="Arial" w:cs="Arial"/>
          <w:sz w:val="23"/>
          <w:szCs w:val="23"/>
        </w:rPr>
        <w:t>, 2006</w:t>
      </w:r>
      <w:ins w:id="69" w:author="marta soler gallart" w:date="2014-11-30T09:24:00Z">
        <w:r w:rsidR="00594AA3" w:rsidRPr="005445B3">
          <w:rPr>
            <w:rFonts w:ascii="Arial" w:hAnsi="Arial" w:cs="Arial"/>
            <w:sz w:val="23"/>
            <w:szCs w:val="23"/>
          </w:rPr>
          <w:t>)</w:t>
        </w:r>
      </w:ins>
      <w:r w:rsidRPr="005445B3">
        <w:rPr>
          <w:rFonts w:ascii="Arial" w:hAnsi="Arial" w:cs="Arial"/>
          <w:sz w:val="23"/>
          <w:szCs w:val="23"/>
        </w:rPr>
        <w:t xml:space="preserve">. </w:t>
      </w:r>
      <w:r w:rsidR="00D446C2" w:rsidRPr="005445B3">
        <w:rPr>
          <w:rFonts w:ascii="Arial" w:hAnsi="Arial" w:cs="Arial"/>
          <w:sz w:val="23"/>
          <w:szCs w:val="23"/>
        </w:rPr>
        <w:t>P</w:t>
      </w:r>
      <w:r w:rsidR="00380783" w:rsidRPr="005445B3">
        <w:rPr>
          <w:rFonts w:ascii="Arial" w:hAnsi="Arial" w:cs="Arial"/>
          <w:sz w:val="23"/>
          <w:szCs w:val="23"/>
        </w:rPr>
        <w:t xml:space="preserve">rimerament </w:t>
      </w:r>
      <w:r w:rsidRPr="005445B3">
        <w:rPr>
          <w:rFonts w:ascii="Arial" w:hAnsi="Arial" w:cs="Arial"/>
          <w:sz w:val="23"/>
          <w:szCs w:val="23"/>
        </w:rPr>
        <w:t>es va realitzar</w:t>
      </w:r>
      <w:r w:rsidR="00380783" w:rsidRPr="005445B3">
        <w:rPr>
          <w:rFonts w:ascii="Arial" w:hAnsi="Arial" w:cs="Arial"/>
          <w:sz w:val="23"/>
          <w:szCs w:val="23"/>
        </w:rPr>
        <w:t xml:space="preserve"> una aproximació </w:t>
      </w:r>
      <w:ins w:id="70" w:author="marta soler gallart" w:date="2014-11-30T09:20:00Z">
        <w:r w:rsidR="00594AA3" w:rsidRPr="005445B3">
          <w:rPr>
            <w:rFonts w:ascii="Arial" w:hAnsi="Arial" w:cs="Arial"/>
            <w:sz w:val="23"/>
            <w:szCs w:val="23"/>
          </w:rPr>
          <w:t xml:space="preserve">a </w:t>
        </w:r>
      </w:ins>
      <w:r w:rsidR="00380783" w:rsidRPr="005445B3">
        <w:rPr>
          <w:rFonts w:ascii="Arial" w:hAnsi="Arial" w:cs="Arial"/>
          <w:sz w:val="23"/>
          <w:szCs w:val="23"/>
        </w:rPr>
        <w:t xml:space="preserve">l’escola </w:t>
      </w:r>
      <w:r w:rsidRPr="005445B3">
        <w:rPr>
          <w:rFonts w:ascii="Arial" w:hAnsi="Arial" w:cs="Arial"/>
          <w:sz w:val="23"/>
          <w:szCs w:val="23"/>
        </w:rPr>
        <w:t xml:space="preserve">amb una entrevista </w:t>
      </w:r>
      <w:ins w:id="71" w:author="marta soler gallart" w:date="2014-11-30T09:21:00Z">
        <w:r w:rsidR="00594AA3" w:rsidRPr="005445B3">
          <w:rPr>
            <w:rFonts w:ascii="Arial" w:hAnsi="Arial" w:cs="Arial"/>
            <w:sz w:val="23"/>
            <w:szCs w:val="23"/>
          </w:rPr>
          <w:t xml:space="preserve">semi-estructurada </w:t>
        </w:r>
      </w:ins>
      <w:r w:rsidRPr="005445B3">
        <w:rPr>
          <w:rFonts w:ascii="Arial" w:hAnsi="Arial" w:cs="Arial"/>
          <w:sz w:val="23"/>
          <w:szCs w:val="23"/>
        </w:rPr>
        <w:t xml:space="preserve">a </w:t>
      </w:r>
      <w:r w:rsidR="00380783" w:rsidRPr="005445B3">
        <w:rPr>
          <w:rFonts w:ascii="Arial" w:hAnsi="Arial" w:cs="Arial"/>
          <w:sz w:val="23"/>
          <w:szCs w:val="23"/>
        </w:rPr>
        <w:t>la directora</w:t>
      </w:r>
      <w:ins w:id="72" w:author="marta soler gallart" w:date="2014-11-30T09:21:00Z">
        <w:r w:rsidR="00594AA3" w:rsidRPr="005445B3">
          <w:rPr>
            <w:rFonts w:ascii="Arial" w:hAnsi="Arial" w:cs="Arial"/>
            <w:sz w:val="23"/>
            <w:szCs w:val="23"/>
          </w:rPr>
          <w:t xml:space="preserve">, amb l’objectiu </w:t>
        </w:r>
      </w:ins>
      <w:r w:rsidR="0048163F" w:rsidRPr="005445B3">
        <w:rPr>
          <w:rFonts w:ascii="Arial" w:hAnsi="Arial" w:cs="Arial"/>
          <w:sz w:val="23"/>
          <w:szCs w:val="23"/>
        </w:rPr>
        <w:t xml:space="preserve">de comprendre el context. </w:t>
      </w:r>
      <w:r w:rsidR="00380783" w:rsidRPr="005445B3">
        <w:rPr>
          <w:rFonts w:ascii="Arial" w:hAnsi="Arial" w:cs="Arial"/>
          <w:sz w:val="23"/>
          <w:szCs w:val="23"/>
        </w:rPr>
        <w:t xml:space="preserve">En segon lloc, es </w:t>
      </w:r>
      <w:ins w:id="73" w:author="marta soler gallart" w:date="2014-11-30T09:22:00Z">
        <w:r w:rsidR="00594AA3" w:rsidRPr="005445B3">
          <w:rPr>
            <w:rFonts w:ascii="Arial" w:hAnsi="Arial" w:cs="Arial"/>
            <w:sz w:val="23"/>
            <w:szCs w:val="23"/>
          </w:rPr>
          <w:t>va realitzar un procés d’</w:t>
        </w:r>
      </w:ins>
      <w:r w:rsidR="00380783" w:rsidRPr="005445B3">
        <w:rPr>
          <w:rFonts w:ascii="Arial" w:hAnsi="Arial" w:cs="Arial"/>
          <w:sz w:val="23"/>
          <w:szCs w:val="23"/>
        </w:rPr>
        <w:t>observaci</w:t>
      </w:r>
      <w:ins w:id="74" w:author="marta soler gallart" w:date="2014-11-30T09:22:00Z">
        <w:r w:rsidR="00594AA3" w:rsidRPr="005445B3">
          <w:rPr>
            <w:rFonts w:ascii="Arial" w:hAnsi="Arial" w:cs="Arial"/>
            <w:sz w:val="23"/>
            <w:szCs w:val="23"/>
          </w:rPr>
          <w:t>ons</w:t>
        </w:r>
      </w:ins>
      <w:r w:rsidR="00380783" w:rsidRPr="005445B3">
        <w:rPr>
          <w:rFonts w:ascii="Arial" w:hAnsi="Arial" w:cs="Arial"/>
          <w:sz w:val="23"/>
          <w:szCs w:val="23"/>
        </w:rPr>
        <w:t xml:space="preserve"> comunicativ</w:t>
      </w:r>
      <w:ins w:id="75" w:author="marta soler gallart" w:date="2014-11-30T09:22:00Z">
        <w:r w:rsidR="00594AA3" w:rsidRPr="005445B3">
          <w:rPr>
            <w:rFonts w:ascii="Arial" w:hAnsi="Arial" w:cs="Arial"/>
            <w:sz w:val="23"/>
            <w:szCs w:val="23"/>
          </w:rPr>
          <w:t>es amb una periodicitat setmana</w:t>
        </w:r>
      </w:ins>
      <w:ins w:id="76" w:author="marta soler gallart" w:date="2014-11-30T09:23:00Z">
        <w:r w:rsidR="00594AA3" w:rsidRPr="005445B3">
          <w:rPr>
            <w:rFonts w:ascii="Arial" w:hAnsi="Arial" w:cs="Arial"/>
            <w:sz w:val="23"/>
            <w:szCs w:val="23"/>
          </w:rPr>
          <w:t>l</w:t>
        </w:r>
      </w:ins>
      <w:r w:rsidRPr="005445B3">
        <w:rPr>
          <w:rFonts w:ascii="Arial" w:hAnsi="Arial" w:cs="Arial"/>
          <w:sz w:val="23"/>
          <w:szCs w:val="23"/>
        </w:rPr>
        <w:t xml:space="preserve"> durant </w:t>
      </w:r>
      <w:r w:rsidR="00297C0E" w:rsidRPr="005445B3">
        <w:rPr>
          <w:rFonts w:ascii="Arial" w:hAnsi="Arial" w:cs="Arial"/>
          <w:sz w:val="23"/>
          <w:szCs w:val="23"/>
        </w:rPr>
        <w:t>vuit</w:t>
      </w:r>
      <w:r w:rsidRPr="005445B3">
        <w:rPr>
          <w:rFonts w:ascii="Arial" w:hAnsi="Arial" w:cs="Arial"/>
          <w:sz w:val="23"/>
          <w:szCs w:val="23"/>
        </w:rPr>
        <w:t xml:space="preserve"> mesos</w:t>
      </w:r>
      <w:r w:rsidR="000E3ECA" w:rsidRPr="005445B3">
        <w:rPr>
          <w:rFonts w:ascii="Arial" w:hAnsi="Arial" w:cs="Arial"/>
          <w:sz w:val="23"/>
          <w:szCs w:val="23"/>
        </w:rPr>
        <w:t xml:space="preserve">. </w:t>
      </w:r>
      <w:r w:rsidR="0048163F" w:rsidRPr="005445B3">
        <w:rPr>
          <w:rFonts w:ascii="Arial" w:hAnsi="Arial" w:cs="Arial"/>
          <w:sz w:val="23"/>
          <w:szCs w:val="23"/>
        </w:rPr>
        <w:t>E</w:t>
      </w:r>
      <w:r w:rsidR="0039729C" w:rsidRPr="005445B3">
        <w:rPr>
          <w:rFonts w:ascii="Arial" w:hAnsi="Arial" w:cs="Arial"/>
          <w:sz w:val="23"/>
          <w:szCs w:val="23"/>
        </w:rPr>
        <w:t>n tercer lloc</w:t>
      </w:r>
      <w:r w:rsidR="00380783" w:rsidRPr="005445B3">
        <w:rPr>
          <w:rFonts w:ascii="Arial" w:hAnsi="Arial" w:cs="Arial"/>
          <w:sz w:val="23"/>
          <w:szCs w:val="23"/>
        </w:rPr>
        <w:t xml:space="preserve">, </w:t>
      </w:r>
      <w:ins w:id="77" w:author="marta soler gallart" w:date="2014-11-30T09:23:00Z">
        <w:r w:rsidR="00594AA3" w:rsidRPr="005445B3">
          <w:rPr>
            <w:rFonts w:ascii="Arial" w:hAnsi="Arial" w:cs="Arial"/>
            <w:sz w:val="23"/>
            <w:szCs w:val="23"/>
          </w:rPr>
          <w:t xml:space="preserve">es van realitzar </w:t>
        </w:r>
      </w:ins>
      <w:r w:rsidR="00D923A6" w:rsidRPr="005445B3">
        <w:rPr>
          <w:rFonts w:ascii="Arial" w:hAnsi="Arial" w:cs="Arial"/>
          <w:sz w:val="23"/>
          <w:szCs w:val="23"/>
        </w:rPr>
        <w:t>sis</w:t>
      </w:r>
      <w:ins w:id="78" w:author="marta soler gallart" w:date="2014-11-30T09:23:00Z">
        <w:r w:rsidR="00594AA3" w:rsidRPr="005445B3">
          <w:rPr>
            <w:rFonts w:ascii="Arial" w:hAnsi="Arial" w:cs="Arial"/>
            <w:sz w:val="23"/>
            <w:szCs w:val="23"/>
          </w:rPr>
          <w:t xml:space="preserve"> </w:t>
        </w:r>
      </w:ins>
      <w:r w:rsidR="00380783" w:rsidRPr="005445B3">
        <w:rPr>
          <w:rFonts w:ascii="Arial" w:hAnsi="Arial" w:cs="Arial"/>
          <w:sz w:val="23"/>
          <w:szCs w:val="23"/>
        </w:rPr>
        <w:t>relat</w:t>
      </w:r>
      <w:ins w:id="79" w:author="marta soler gallart" w:date="2014-11-30T09:24:00Z">
        <w:r w:rsidR="00594AA3" w:rsidRPr="005445B3">
          <w:rPr>
            <w:rFonts w:ascii="Arial" w:hAnsi="Arial" w:cs="Arial"/>
            <w:sz w:val="23"/>
            <w:szCs w:val="23"/>
          </w:rPr>
          <w:t>s</w:t>
        </w:r>
      </w:ins>
      <w:r w:rsidR="00380783" w:rsidRPr="005445B3">
        <w:rPr>
          <w:rFonts w:ascii="Arial" w:hAnsi="Arial" w:cs="Arial"/>
          <w:sz w:val="23"/>
          <w:szCs w:val="23"/>
        </w:rPr>
        <w:t xml:space="preserve"> de vida quotidiana</w:t>
      </w:r>
      <w:ins w:id="80" w:author="marta soler gallart" w:date="2014-11-30T09:25:00Z">
        <w:r w:rsidR="00594AA3" w:rsidRPr="005445B3">
          <w:rPr>
            <w:rFonts w:ascii="Arial" w:hAnsi="Arial" w:cs="Arial"/>
            <w:sz w:val="23"/>
            <w:szCs w:val="23"/>
          </w:rPr>
          <w:t xml:space="preserve"> amb algunes de les mares participants</w:t>
        </w:r>
      </w:ins>
      <w:r w:rsidRPr="005445B3">
        <w:rPr>
          <w:rFonts w:ascii="Arial" w:hAnsi="Arial" w:cs="Arial"/>
          <w:sz w:val="23"/>
          <w:szCs w:val="23"/>
        </w:rPr>
        <w:t>, ja que mitjançant aquesta dinàmica podem a</w:t>
      </w:r>
      <w:ins w:id="81" w:author="marta soler gallart" w:date="2014-11-30T09:25:00Z">
        <w:r w:rsidR="00594AA3" w:rsidRPr="005445B3">
          <w:rPr>
            <w:rFonts w:ascii="Arial" w:hAnsi="Arial" w:cs="Arial"/>
            <w:sz w:val="23"/>
            <w:szCs w:val="23"/>
          </w:rPr>
          <w:t xml:space="preserve">rribar a </w:t>
        </w:r>
      </w:ins>
      <w:r w:rsidRPr="005445B3">
        <w:rPr>
          <w:rFonts w:ascii="Arial" w:hAnsi="Arial" w:cs="Arial"/>
          <w:sz w:val="23"/>
          <w:szCs w:val="23"/>
        </w:rPr>
        <w:t xml:space="preserve">una comprensió </w:t>
      </w:r>
      <w:ins w:id="82" w:author="marta soler gallart" w:date="2014-11-30T09:25:00Z">
        <w:r w:rsidR="00594AA3" w:rsidRPr="005445B3">
          <w:rPr>
            <w:rFonts w:ascii="Arial" w:hAnsi="Arial" w:cs="Arial"/>
            <w:sz w:val="23"/>
            <w:szCs w:val="23"/>
          </w:rPr>
          <w:t xml:space="preserve">més </w:t>
        </w:r>
      </w:ins>
      <w:r w:rsidRPr="005445B3">
        <w:rPr>
          <w:rFonts w:ascii="Arial" w:hAnsi="Arial" w:cs="Arial"/>
          <w:sz w:val="23"/>
          <w:szCs w:val="23"/>
        </w:rPr>
        <w:t>detallada del</w:t>
      </w:r>
      <w:ins w:id="83" w:author="marta soler gallart" w:date="2014-11-30T09:25:00Z">
        <w:r w:rsidR="00594AA3" w:rsidRPr="005445B3">
          <w:rPr>
            <w:rFonts w:ascii="Arial" w:hAnsi="Arial" w:cs="Arial"/>
            <w:sz w:val="23"/>
            <w:szCs w:val="23"/>
          </w:rPr>
          <w:t xml:space="preserve"> seu</w:t>
        </w:r>
      </w:ins>
      <w:r w:rsidRPr="005445B3">
        <w:rPr>
          <w:rFonts w:ascii="Arial" w:hAnsi="Arial" w:cs="Arial"/>
          <w:sz w:val="23"/>
          <w:szCs w:val="23"/>
        </w:rPr>
        <w:t xml:space="preserve"> món</w:t>
      </w:r>
      <w:ins w:id="84" w:author="marta soler gallart" w:date="2014-11-30T09:25:00Z">
        <w:r w:rsidR="00594AA3" w:rsidRPr="005445B3">
          <w:rPr>
            <w:rFonts w:ascii="Arial" w:hAnsi="Arial" w:cs="Arial"/>
            <w:sz w:val="23"/>
            <w:szCs w:val="23"/>
          </w:rPr>
          <w:t xml:space="preserve"> </w:t>
        </w:r>
      </w:ins>
      <w:r w:rsidRPr="005445B3">
        <w:rPr>
          <w:rFonts w:ascii="Arial" w:hAnsi="Arial" w:cs="Arial"/>
          <w:sz w:val="23"/>
          <w:szCs w:val="23"/>
        </w:rPr>
        <w:t>de la vida</w:t>
      </w:r>
      <w:r w:rsidR="0039729C" w:rsidRPr="005445B3">
        <w:rPr>
          <w:rFonts w:ascii="Arial" w:hAnsi="Arial" w:cs="Arial"/>
          <w:sz w:val="23"/>
          <w:szCs w:val="23"/>
        </w:rPr>
        <w:t xml:space="preserve">. </w:t>
      </w:r>
      <w:ins w:id="85" w:author="marta soler gallart" w:date="2014-11-30T09:27:00Z">
        <w:r w:rsidR="00594AA3" w:rsidRPr="005445B3">
          <w:rPr>
            <w:rFonts w:ascii="Arial" w:hAnsi="Arial" w:cs="Arial"/>
            <w:sz w:val="23"/>
            <w:szCs w:val="23"/>
          </w:rPr>
          <w:t>E</w:t>
        </w:r>
      </w:ins>
      <w:r w:rsidR="00EB497D" w:rsidRPr="005445B3">
        <w:rPr>
          <w:rFonts w:ascii="Arial" w:hAnsi="Arial" w:cs="Arial"/>
          <w:sz w:val="23"/>
          <w:szCs w:val="23"/>
        </w:rPr>
        <w:t xml:space="preserve">l relat de vida quotidiana pretén recollir pensaments, reflexions, maneres d’actuar i interaccions mitjançant les quals les persones elaboren les seves construccions socials i les apliquen per resoldre situacions concretes de </w:t>
      </w:r>
      <w:r w:rsidR="00D923A6" w:rsidRPr="005445B3">
        <w:rPr>
          <w:rFonts w:ascii="Arial" w:hAnsi="Arial" w:cs="Arial"/>
          <w:sz w:val="23"/>
          <w:szCs w:val="23"/>
        </w:rPr>
        <w:t>la seva vida quotidiana (</w:t>
      </w:r>
      <w:proofErr w:type="spellStart"/>
      <w:r w:rsidR="00D923A6" w:rsidRPr="005445B3">
        <w:rPr>
          <w:rFonts w:ascii="Arial" w:hAnsi="Arial" w:cs="Arial"/>
          <w:sz w:val="23"/>
          <w:szCs w:val="23"/>
        </w:rPr>
        <w:t>Elboj</w:t>
      </w:r>
      <w:proofErr w:type="spellEnd"/>
      <w:r w:rsidR="00D923A6" w:rsidRPr="005445B3">
        <w:rPr>
          <w:rFonts w:ascii="Arial" w:hAnsi="Arial" w:cs="Arial"/>
          <w:sz w:val="23"/>
          <w:szCs w:val="23"/>
        </w:rPr>
        <w:t xml:space="preserve"> i </w:t>
      </w:r>
      <w:r w:rsidR="00EB497D" w:rsidRPr="005445B3">
        <w:rPr>
          <w:rFonts w:ascii="Arial" w:hAnsi="Arial" w:cs="Arial"/>
          <w:sz w:val="23"/>
          <w:szCs w:val="23"/>
        </w:rPr>
        <w:t xml:space="preserve">Gómez 2001:90). </w:t>
      </w:r>
      <w:ins w:id="86" w:author="marta soler gallart" w:date="2014-11-30T09:28:00Z">
        <w:r w:rsidR="00594AA3" w:rsidRPr="005445B3">
          <w:rPr>
            <w:rFonts w:ascii="Arial" w:hAnsi="Arial" w:cs="Arial"/>
            <w:sz w:val="23"/>
            <w:szCs w:val="23"/>
          </w:rPr>
          <w:t>F</w:t>
        </w:r>
      </w:ins>
      <w:r w:rsidR="0048163F" w:rsidRPr="005445B3">
        <w:rPr>
          <w:rFonts w:ascii="Arial" w:hAnsi="Arial" w:cs="Arial"/>
          <w:sz w:val="23"/>
          <w:szCs w:val="23"/>
        </w:rPr>
        <w:t xml:space="preserve">inalment, s’ha realitzat un grup de discussió </w:t>
      </w:r>
      <w:ins w:id="87" w:author="marta soler gallart" w:date="2014-11-30T09:28:00Z">
        <w:r w:rsidR="00594AA3" w:rsidRPr="005445B3">
          <w:rPr>
            <w:rFonts w:ascii="Arial" w:hAnsi="Arial" w:cs="Arial"/>
            <w:sz w:val="23"/>
            <w:szCs w:val="23"/>
          </w:rPr>
          <w:t xml:space="preserve">comunicatiu </w:t>
        </w:r>
      </w:ins>
      <w:r w:rsidR="0048163F" w:rsidRPr="005445B3">
        <w:rPr>
          <w:rFonts w:ascii="Arial" w:hAnsi="Arial" w:cs="Arial"/>
          <w:sz w:val="23"/>
          <w:szCs w:val="23"/>
        </w:rPr>
        <w:t xml:space="preserve">amb l’objectiu de dialogar conjuntament del significat i del sentit de les TLD. </w:t>
      </w:r>
      <w:r w:rsidR="00B22718" w:rsidRPr="005445B3">
        <w:rPr>
          <w:rFonts w:ascii="Arial" w:hAnsi="Arial" w:cs="Arial"/>
          <w:sz w:val="23"/>
          <w:szCs w:val="23"/>
        </w:rPr>
        <w:t xml:space="preserve">Per tal de </w:t>
      </w:r>
      <w:ins w:id="88" w:author="marta soler gallart" w:date="2014-11-30T09:29:00Z">
        <w:r w:rsidR="00594AA3" w:rsidRPr="005445B3">
          <w:rPr>
            <w:rFonts w:ascii="Arial" w:hAnsi="Arial" w:cs="Arial"/>
            <w:sz w:val="23"/>
            <w:szCs w:val="23"/>
          </w:rPr>
          <w:t>fer</w:t>
        </w:r>
      </w:ins>
      <w:r w:rsidR="00B22718" w:rsidRPr="005445B3">
        <w:rPr>
          <w:rFonts w:ascii="Arial" w:hAnsi="Arial" w:cs="Arial"/>
          <w:sz w:val="23"/>
          <w:szCs w:val="23"/>
        </w:rPr>
        <w:t xml:space="preserve"> aquest procés</w:t>
      </w:r>
      <w:ins w:id="89" w:author="marta soler gallart" w:date="2014-11-30T09:29:00Z">
        <w:r w:rsidR="00594AA3" w:rsidRPr="005445B3">
          <w:rPr>
            <w:rFonts w:ascii="Arial" w:hAnsi="Arial" w:cs="Arial"/>
            <w:sz w:val="23"/>
            <w:szCs w:val="23"/>
          </w:rPr>
          <w:t xml:space="preserve"> més</w:t>
        </w:r>
      </w:ins>
      <w:r w:rsidR="00B22718" w:rsidRPr="005445B3">
        <w:rPr>
          <w:rFonts w:ascii="Arial" w:hAnsi="Arial" w:cs="Arial"/>
          <w:sz w:val="23"/>
          <w:szCs w:val="23"/>
        </w:rPr>
        <w:t xml:space="preserve"> dialògic, s’ha trobat escaient fer una trobada conjunta de totes les mares </w:t>
      </w:r>
      <w:ins w:id="90" w:author="marta soler gallart" w:date="2014-11-30T09:29:00Z">
        <w:r w:rsidR="00594AA3" w:rsidRPr="005445B3">
          <w:rPr>
            <w:rFonts w:ascii="Arial" w:hAnsi="Arial" w:cs="Arial"/>
            <w:sz w:val="23"/>
            <w:szCs w:val="23"/>
          </w:rPr>
          <w:t xml:space="preserve">participants juntes, </w:t>
        </w:r>
      </w:ins>
      <w:r w:rsidR="00B22718" w:rsidRPr="005445B3">
        <w:rPr>
          <w:rFonts w:ascii="Arial" w:hAnsi="Arial" w:cs="Arial"/>
          <w:sz w:val="23"/>
          <w:szCs w:val="23"/>
        </w:rPr>
        <w:t>ja que com expos</w:t>
      </w:r>
      <w:r w:rsidR="008B5AE3" w:rsidRPr="005445B3">
        <w:rPr>
          <w:rFonts w:ascii="Arial" w:hAnsi="Arial" w:cs="Arial"/>
          <w:sz w:val="23"/>
          <w:szCs w:val="23"/>
        </w:rPr>
        <w:t xml:space="preserve">en </w:t>
      </w:r>
      <w:proofErr w:type="spellStart"/>
      <w:r w:rsidR="008B5AE3" w:rsidRPr="005445B3">
        <w:rPr>
          <w:rFonts w:ascii="Arial" w:hAnsi="Arial" w:cs="Arial"/>
          <w:sz w:val="23"/>
          <w:szCs w:val="23"/>
        </w:rPr>
        <w:t>Kamberelis</w:t>
      </w:r>
      <w:proofErr w:type="spellEnd"/>
      <w:r w:rsidR="008B5AE3" w:rsidRPr="005445B3">
        <w:rPr>
          <w:rFonts w:ascii="Arial" w:hAnsi="Arial" w:cs="Arial"/>
          <w:sz w:val="23"/>
          <w:szCs w:val="23"/>
        </w:rPr>
        <w:t xml:space="preserve"> i </w:t>
      </w:r>
      <w:proofErr w:type="spellStart"/>
      <w:r w:rsidR="008B5AE3" w:rsidRPr="005445B3">
        <w:rPr>
          <w:rFonts w:ascii="Arial" w:hAnsi="Arial" w:cs="Arial"/>
          <w:sz w:val="23"/>
          <w:szCs w:val="23"/>
        </w:rPr>
        <w:t>Dimitriades</w:t>
      </w:r>
      <w:proofErr w:type="spellEnd"/>
      <w:r w:rsidR="008B5AE3" w:rsidRPr="005445B3">
        <w:rPr>
          <w:rFonts w:ascii="Arial" w:hAnsi="Arial" w:cs="Arial"/>
          <w:sz w:val="23"/>
          <w:szCs w:val="23"/>
        </w:rPr>
        <w:t xml:space="preserve"> (2011)</w:t>
      </w:r>
      <w:ins w:id="91" w:author="marta soler gallart" w:date="2014-11-30T09:29:00Z">
        <w:r w:rsidR="00594AA3" w:rsidRPr="005445B3">
          <w:rPr>
            <w:rFonts w:ascii="Arial" w:hAnsi="Arial" w:cs="Arial"/>
            <w:sz w:val="23"/>
            <w:szCs w:val="23"/>
          </w:rPr>
          <w:t>,</w:t>
        </w:r>
      </w:ins>
      <w:r w:rsidR="00A12A5F" w:rsidRPr="005445B3">
        <w:rPr>
          <w:rFonts w:ascii="Arial" w:hAnsi="Arial" w:cs="Arial"/>
          <w:sz w:val="23"/>
          <w:szCs w:val="23"/>
        </w:rPr>
        <w:t xml:space="preserve"> el grup de </w:t>
      </w:r>
      <w:r w:rsidR="00442BAE" w:rsidRPr="005445B3">
        <w:rPr>
          <w:rFonts w:ascii="Arial" w:hAnsi="Arial" w:cs="Arial"/>
          <w:sz w:val="23"/>
          <w:szCs w:val="23"/>
        </w:rPr>
        <w:t>discussió</w:t>
      </w:r>
      <w:r w:rsidR="00A12A5F" w:rsidRPr="005445B3">
        <w:rPr>
          <w:rFonts w:ascii="Arial" w:hAnsi="Arial" w:cs="Arial"/>
          <w:sz w:val="23"/>
          <w:szCs w:val="23"/>
        </w:rPr>
        <w:t xml:space="preserve"> </w:t>
      </w:r>
      <w:r w:rsidR="00442BAE" w:rsidRPr="005445B3">
        <w:rPr>
          <w:rFonts w:ascii="Arial" w:hAnsi="Arial" w:cs="Arial"/>
          <w:sz w:val="23"/>
          <w:szCs w:val="23"/>
        </w:rPr>
        <w:t>consisteix</w:t>
      </w:r>
      <w:r w:rsidR="008B5AE3" w:rsidRPr="005445B3">
        <w:rPr>
          <w:rFonts w:ascii="Arial" w:hAnsi="Arial" w:cs="Arial"/>
          <w:sz w:val="23"/>
          <w:szCs w:val="23"/>
        </w:rPr>
        <w:t xml:space="preserve"> </w:t>
      </w:r>
      <w:r w:rsidR="00442BAE" w:rsidRPr="005445B3">
        <w:rPr>
          <w:rFonts w:ascii="Arial" w:hAnsi="Arial" w:cs="Arial"/>
          <w:sz w:val="23"/>
          <w:szCs w:val="23"/>
        </w:rPr>
        <w:t>bàsicament</w:t>
      </w:r>
      <w:r w:rsidR="008B5AE3" w:rsidRPr="005445B3">
        <w:rPr>
          <w:rFonts w:ascii="Arial" w:hAnsi="Arial" w:cs="Arial"/>
          <w:sz w:val="23"/>
          <w:szCs w:val="23"/>
        </w:rPr>
        <w:t xml:space="preserve"> en la participació col·lectiva </w:t>
      </w:r>
      <w:r w:rsidR="00442BAE" w:rsidRPr="005445B3">
        <w:rPr>
          <w:rFonts w:ascii="Arial" w:hAnsi="Arial" w:cs="Arial"/>
          <w:sz w:val="23"/>
          <w:szCs w:val="23"/>
        </w:rPr>
        <w:t>dissenyada</w:t>
      </w:r>
      <w:r w:rsidR="008B5AE3" w:rsidRPr="005445B3">
        <w:rPr>
          <w:rFonts w:ascii="Arial" w:hAnsi="Arial" w:cs="Arial"/>
          <w:sz w:val="23"/>
          <w:szCs w:val="23"/>
        </w:rPr>
        <w:t xml:space="preserve"> per promoure el diàleg i aconseguir majors nivells de comprensió de les </w:t>
      </w:r>
      <w:r w:rsidR="00442BAE" w:rsidRPr="005445B3">
        <w:rPr>
          <w:rFonts w:ascii="Arial" w:hAnsi="Arial" w:cs="Arial"/>
          <w:sz w:val="23"/>
          <w:szCs w:val="23"/>
        </w:rPr>
        <w:t>qüestions</w:t>
      </w:r>
      <w:r w:rsidR="008B5AE3" w:rsidRPr="005445B3">
        <w:rPr>
          <w:rFonts w:ascii="Arial" w:hAnsi="Arial" w:cs="Arial"/>
          <w:sz w:val="23"/>
          <w:szCs w:val="23"/>
        </w:rPr>
        <w:t xml:space="preserve"> </w:t>
      </w:r>
      <w:ins w:id="92" w:author="marta soler gallart" w:date="2014-11-30T09:30:00Z">
        <w:r w:rsidR="00594AA3" w:rsidRPr="005445B3">
          <w:rPr>
            <w:rFonts w:ascii="Arial" w:hAnsi="Arial" w:cs="Arial"/>
            <w:sz w:val="23"/>
            <w:szCs w:val="23"/>
          </w:rPr>
          <w:t>per a la</w:t>
        </w:r>
      </w:ins>
      <w:r w:rsidR="008B5AE3" w:rsidRPr="005445B3">
        <w:rPr>
          <w:rFonts w:ascii="Arial" w:hAnsi="Arial" w:cs="Arial"/>
          <w:sz w:val="23"/>
          <w:szCs w:val="23"/>
        </w:rPr>
        <w:t xml:space="preserve"> transformació de les condicions de la seva existència. </w:t>
      </w:r>
      <w:ins w:id="93" w:author="marta soler gallart" w:date="2014-11-30T09:31:00Z">
        <w:r w:rsidR="00594AA3" w:rsidRPr="005445B3">
          <w:rPr>
            <w:rFonts w:ascii="Arial" w:hAnsi="Arial" w:cs="Arial"/>
            <w:sz w:val="23"/>
            <w:szCs w:val="23"/>
          </w:rPr>
          <w:t>A través d’aquestes tècniques qualitatives comunicatives, la funció interpretativa recaurà tan en l’equip investigador com en les mares musulmanes, concretament en el coneixement generat a partir del nostre diàleg compartit.</w:t>
        </w:r>
      </w:ins>
    </w:p>
    <w:p w14:paraId="200A3F79" w14:textId="4346AB8F" w:rsidR="00F57F27" w:rsidRPr="005445B3" w:rsidRDefault="00594AA3" w:rsidP="00442BAE">
      <w:pPr>
        <w:widowControl w:val="0"/>
        <w:autoSpaceDE w:val="0"/>
        <w:autoSpaceDN w:val="0"/>
        <w:adjustRightInd w:val="0"/>
        <w:spacing w:after="240" w:line="360" w:lineRule="auto"/>
        <w:jc w:val="both"/>
        <w:rPr>
          <w:rFonts w:ascii="Arial" w:hAnsi="Arial" w:cs="Arial"/>
          <w:color w:val="000000" w:themeColor="text1"/>
          <w:sz w:val="23"/>
          <w:szCs w:val="23"/>
        </w:rPr>
      </w:pPr>
      <w:ins w:id="94" w:author="marta soler gallart" w:date="2014-11-30T09:32:00Z">
        <w:r w:rsidRPr="005445B3">
          <w:rPr>
            <w:rFonts w:ascii="Arial" w:hAnsi="Arial" w:cs="Arial"/>
            <w:sz w:val="23"/>
            <w:szCs w:val="23"/>
          </w:rPr>
          <w:t xml:space="preserve">L’anàlisi també ha seguit una orientació comunicativa, i </w:t>
        </w:r>
      </w:ins>
      <w:r w:rsidR="00E26795" w:rsidRPr="005445B3">
        <w:rPr>
          <w:rFonts w:ascii="Arial" w:hAnsi="Arial" w:cs="Arial"/>
          <w:sz w:val="23"/>
          <w:szCs w:val="23"/>
        </w:rPr>
        <w:t xml:space="preserve">s’han </w:t>
      </w:r>
      <w:ins w:id="95" w:author="marta soler gallart" w:date="2014-11-30T09:33:00Z">
        <w:r w:rsidRPr="005445B3">
          <w:rPr>
            <w:rFonts w:ascii="Arial" w:hAnsi="Arial" w:cs="Arial"/>
            <w:sz w:val="23"/>
            <w:szCs w:val="23"/>
          </w:rPr>
          <w:t xml:space="preserve">identificat tan els </w:t>
        </w:r>
      </w:ins>
      <w:r w:rsidR="00E26795" w:rsidRPr="005445B3">
        <w:rPr>
          <w:rFonts w:ascii="Arial" w:hAnsi="Arial" w:cs="Arial"/>
          <w:sz w:val="23"/>
          <w:szCs w:val="23"/>
        </w:rPr>
        <w:t xml:space="preserve">elements excloents </w:t>
      </w:r>
      <w:ins w:id="96" w:author="marta soler gallart" w:date="2014-11-30T09:33:00Z">
        <w:r w:rsidRPr="005445B3">
          <w:rPr>
            <w:rFonts w:ascii="Arial" w:hAnsi="Arial" w:cs="Arial"/>
            <w:sz w:val="23"/>
            <w:szCs w:val="23"/>
          </w:rPr>
          <w:t>com</w:t>
        </w:r>
      </w:ins>
      <w:r w:rsidR="00E26795" w:rsidRPr="005445B3">
        <w:rPr>
          <w:rFonts w:ascii="Arial" w:hAnsi="Arial" w:cs="Arial"/>
          <w:sz w:val="23"/>
          <w:szCs w:val="23"/>
        </w:rPr>
        <w:t xml:space="preserve"> els elements transformadors (Gómez, Latorre, Sánchez i </w:t>
      </w:r>
      <w:proofErr w:type="spellStart"/>
      <w:r w:rsidR="00E26795" w:rsidRPr="005445B3">
        <w:rPr>
          <w:rFonts w:ascii="Arial" w:hAnsi="Arial" w:cs="Arial"/>
          <w:sz w:val="23"/>
          <w:szCs w:val="23"/>
        </w:rPr>
        <w:t>Flecha</w:t>
      </w:r>
      <w:proofErr w:type="spellEnd"/>
      <w:r w:rsidR="00E26795" w:rsidRPr="005445B3">
        <w:rPr>
          <w:rFonts w:ascii="Arial" w:hAnsi="Arial" w:cs="Arial"/>
          <w:sz w:val="23"/>
          <w:szCs w:val="23"/>
        </w:rPr>
        <w:t xml:space="preserve">, 2006; </w:t>
      </w:r>
      <w:proofErr w:type="spellStart"/>
      <w:r w:rsidR="00E26795" w:rsidRPr="005445B3">
        <w:rPr>
          <w:rFonts w:ascii="Arial" w:hAnsi="Arial" w:cs="Arial"/>
          <w:sz w:val="23"/>
          <w:szCs w:val="23"/>
        </w:rPr>
        <w:t>Sordé</w:t>
      </w:r>
      <w:proofErr w:type="spellEnd"/>
      <w:r w:rsidR="00E26795" w:rsidRPr="005445B3">
        <w:rPr>
          <w:rFonts w:ascii="Arial" w:hAnsi="Arial" w:cs="Arial"/>
          <w:sz w:val="23"/>
          <w:szCs w:val="23"/>
        </w:rPr>
        <w:t xml:space="preserve"> i </w:t>
      </w:r>
      <w:proofErr w:type="spellStart"/>
      <w:r w:rsidR="00E26795" w:rsidRPr="005445B3">
        <w:rPr>
          <w:rFonts w:ascii="Arial" w:hAnsi="Arial" w:cs="Arial"/>
          <w:sz w:val="23"/>
          <w:szCs w:val="23"/>
        </w:rPr>
        <w:t>Ojala</w:t>
      </w:r>
      <w:proofErr w:type="spellEnd"/>
      <w:r w:rsidR="00E26795" w:rsidRPr="005445B3">
        <w:rPr>
          <w:rFonts w:ascii="Arial" w:hAnsi="Arial" w:cs="Arial"/>
          <w:sz w:val="23"/>
          <w:szCs w:val="23"/>
        </w:rPr>
        <w:t xml:space="preserve">, 2010). </w:t>
      </w:r>
      <w:ins w:id="97" w:author="marta soler gallart" w:date="2014-11-30T09:34:00Z">
        <w:r w:rsidRPr="005445B3">
          <w:rPr>
            <w:rFonts w:ascii="Arial" w:hAnsi="Arial" w:cs="Arial"/>
            <w:sz w:val="23"/>
            <w:szCs w:val="23"/>
          </w:rPr>
          <w:t>D’aquesta manera hem pogut identifica</w:t>
        </w:r>
      </w:ins>
      <w:r w:rsidR="007B3E23" w:rsidRPr="005445B3">
        <w:rPr>
          <w:rFonts w:ascii="Arial" w:hAnsi="Arial" w:cs="Arial"/>
          <w:sz w:val="23"/>
          <w:szCs w:val="23"/>
        </w:rPr>
        <w:t>r</w:t>
      </w:r>
      <w:ins w:id="98" w:author="marta soler gallart" w:date="2014-11-30T09:34:00Z">
        <w:r w:rsidRPr="005445B3">
          <w:rPr>
            <w:rFonts w:ascii="Arial" w:hAnsi="Arial" w:cs="Arial"/>
            <w:sz w:val="23"/>
            <w:szCs w:val="23"/>
          </w:rPr>
          <w:t xml:space="preserve"> i analitzar </w:t>
        </w:r>
      </w:ins>
      <w:r w:rsidR="00E26795" w:rsidRPr="005445B3">
        <w:rPr>
          <w:rFonts w:ascii="Arial" w:hAnsi="Arial" w:cs="Arial"/>
          <w:color w:val="000000" w:themeColor="text1"/>
          <w:sz w:val="23"/>
          <w:szCs w:val="23"/>
        </w:rPr>
        <w:t>aquells aspectes que</w:t>
      </w:r>
      <w:ins w:id="99" w:author="marta soler gallart" w:date="2014-11-30T09:34:00Z">
        <w:r w:rsidRPr="005445B3">
          <w:rPr>
            <w:rFonts w:ascii="Arial" w:hAnsi="Arial" w:cs="Arial"/>
            <w:color w:val="000000" w:themeColor="text1"/>
            <w:sz w:val="23"/>
            <w:szCs w:val="23"/>
          </w:rPr>
          <w:t>,</w:t>
        </w:r>
      </w:ins>
      <w:r w:rsidR="00E26795" w:rsidRPr="005445B3">
        <w:rPr>
          <w:rFonts w:ascii="Arial" w:hAnsi="Arial" w:cs="Arial"/>
          <w:color w:val="000000" w:themeColor="text1"/>
          <w:sz w:val="23"/>
          <w:szCs w:val="23"/>
        </w:rPr>
        <w:t xml:space="preserve"> mitjançant les tertúlies literàries dialògiques</w:t>
      </w:r>
      <w:ins w:id="100" w:author="marta soler gallart" w:date="2014-11-30T09:34:00Z">
        <w:r w:rsidRPr="005445B3">
          <w:rPr>
            <w:rFonts w:ascii="Arial" w:hAnsi="Arial" w:cs="Arial"/>
            <w:color w:val="000000" w:themeColor="text1"/>
            <w:sz w:val="23"/>
            <w:szCs w:val="23"/>
          </w:rPr>
          <w:t>,</w:t>
        </w:r>
      </w:ins>
      <w:r w:rsidR="00E26795" w:rsidRPr="005445B3">
        <w:rPr>
          <w:rFonts w:ascii="Arial" w:hAnsi="Arial" w:cs="Arial"/>
          <w:color w:val="000000" w:themeColor="text1"/>
          <w:sz w:val="23"/>
          <w:szCs w:val="23"/>
        </w:rPr>
        <w:t xml:space="preserve"> han marcat un gir en les vides quotidianes de les mares musulmanes. I com a premissa s’ha focalitzat l’atenció en les interaccions. </w:t>
      </w:r>
    </w:p>
    <w:p w14:paraId="401D62B0" w14:textId="77777777" w:rsidR="00236C0A" w:rsidRPr="005445B3" w:rsidRDefault="00236C0A" w:rsidP="00442BAE">
      <w:pPr>
        <w:widowControl w:val="0"/>
        <w:autoSpaceDE w:val="0"/>
        <w:autoSpaceDN w:val="0"/>
        <w:adjustRightInd w:val="0"/>
        <w:spacing w:after="240" w:line="360" w:lineRule="auto"/>
        <w:jc w:val="both"/>
        <w:rPr>
          <w:rFonts w:ascii="Arial" w:hAnsi="Arial" w:cs="Arial"/>
          <w:color w:val="000000" w:themeColor="text1"/>
          <w:sz w:val="10"/>
          <w:szCs w:val="10"/>
        </w:rPr>
      </w:pPr>
    </w:p>
    <w:p w14:paraId="6548A837" w14:textId="77777777" w:rsidR="000003F8" w:rsidRPr="005445B3" w:rsidRDefault="0048163F" w:rsidP="00442BAE">
      <w:pPr>
        <w:widowControl w:val="0"/>
        <w:autoSpaceDE w:val="0"/>
        <w:autoSpaceDN w:val="0"/>
        <w:adjustRightInd w:val="0"/>
        <w:spacing w:after="240" w:line="360" w:lineRule="auto"/>
        <w:jc w:val="both"/>
        <w:rPr>
          <w:rFonts w:ascii="Arial" w:hAnsi="Arial" w:cs="Arial"/>
          <w:b/>
          <w:color w:val="000000" w:themeColor="text1"/>
          <w:sz w:val="23"/>
          <w:szCs w:val="23"/>
        </w:rPr>
      </w:pPr>
      <w:r w:rsidRPr="005445B3">
        <w:rPr>
          <w:rFonts w:ascii="Arial" w:hAnsi="Arial" w:cs="Arial"/>
          <w:b/>
          <w:color w:val="000000" w:themeColor="text1"/>
          <w:sz w:val="23"/>
          <w:szCs w:val="23"/>
        </w:rPr>
        <w:t>Participants</w:t>
      </w:r>
    </w:p>
    <w:p w14:paraId="0E7CD7F5" w14:textId="2E86F3C9" w:rsidR="00685DE2" w:rsidRPr="005445B3" w:rsidRDefault="000003F8" w:rsidP="002B64AF">
      <w:pPr>
        <w:pStyle w:val="Prrafodelista"/>
        <w:spacing w:line="360" w:lineRule="auto"/>
        <w:ind w:left="0"/>
        <w:jc w:val="both"/>
        <w:rPr>
          <w:rFonts w:ascii="Arial" w:hAnsi="Arial" w:cs="Arial"/>
          <w:b/>
          <w:color w:val="C0504D" w:themeColor="accent2"/>
          <w:sz w:val="23"/>
          <w:szCs w:val="23"/>
        </w:rPr>
      </w:pPr>
      <w:r w:rsidRPr="005445B3">
        <w:rPr>
          <w:rFonts w:ascii="Arial" w:hAnsi="Arial" w:cs="Arial"/>
          <w:color w:val="000000" w:themeColor="text1"/>
          <w:sz w:val="23"/>
          <w:szCs w:val="23"/>
        </w:rPr>
        <w:t xml:space="preserve">Per tal de poder extreure conclusions </w:t>
      </w:r>
      <w:r w:rsidR="00306E4D" w:rsidRPr="005445B3">
        <w:rPr>
          <w:rFonts w:ascii="Arial" w:hAnsi="Arial" w:cs="Arial"/>
          <w:color w:val="000000" w:themeColor="text1"/>
          <w:sz w:val="23"/>
          <w:szCs w:val="23"/>
        </w:rPr>
        <w:t xml:space="preserve">l’estudi s’ha basat </w:t>
      </w:r>
      <w:r w:rsidR="00306E4D" w:rsidRPr="005445B3">
        <w:rPr>
          <w:rFonts w:ascii="Arial" w:hAnsi="Arial" w:cs="Arial"/>
          <w:sz w:val="23"/>
          <w:szCs w:val="23"/>
          <w:lang w:val="es-ES"/>
        </w:rPr>
        <w:t xml:space="preserve">en pautes </w:t>
      </w:r>
      <w:proofErr w:type="spellStart"/>
      <w:r w:rsidR="00306E4D" w:rsidRPr="005445B3">
        <w:rPr>
          <w:rFonts w:ascii="Arial" w:hAnsi="Arial" w:cs="Arial"/>
          <w:sz w:val="23"/>
          <w:szCs w:val="23"/>
          <w:lang w:val="es-ES"/>
        </w:rPr>
        <w:t>homogènies</w:t>
      </w:r>
      <w:proofErr w:type="spellEnd"/>
      <w:ins w:id="101" w:author="marta soler gallart" w:date="2014-11-30T09:42:00Z">
        <w:r w:rsidR="00A11E24" w:rsidRPr="005445B3">
          <w:rPr>
            <w:rFonts w:ascii="Arial" w:hAnsi="Arial" w:cs="Arial"/>
            <w:sz w:val="23"/>
            <w:szCs w:val="23"/>
            <w:lang w:val="es-ES"/>
          </w:rPr>
          <w:t>:</w:t>
        </w:r>
      </w:ins>
      <w:r w:rsidRPr="005445B3">
        <w:rPr>
          <w:rFonts w:ascii="Arial" w:hAnsi="Arial" w:cs="Arial"/>
          <w:sz w:val="23"/>
          <w:szCs w:val="23"/>
          <w:lang w:val="es-ES"/>
        </w:rPr>
        <w:t xml:space="preserve"> totes les dones </w:t>
      </w:r>
      <w:r w:rsidRPr="005445B3">
        <w:rPr>
          <w:rFonts w:ascii="Arial" w:hAnsi="Arial" w:cs="Arial"/>
          <w:sz w:val="23"/>
          <w:szCs w:val="23"/>
        </w:rPr>
        <w:t>que han participat</w:t>
      </w:r>
      <w:r w:rsidR="00E26795" w:rsidRPr="005445B3">
        <w:rPr>
          <w:rFonts w:ascii="Arial" w:hAnsi="Arial" w:cs="Arial"/>
          <w:sz w:val="23"/>
          <w:szCs w:val="23"/>
        </w:rPr>
        <w:t xml:space="preserve">, </w:t>
      </w:r>
      <w:proofErr w:type="spellStart"/>
      <w:r w:rsidRPr="005445B3">
        <w:rPr>
          <w:rFonts w:ascii="Arial" w:hAnsi="Arial" w:cs="Arial"/>
          <w:sz w:val="23"/>
          <w:szCs w:val="23"/>
          <w:lang w:val="es-ES"/>
        </w:rPr>
        <w:t>són</w:t>
      </w:r>
      <w:proofErr w:type="spellEnd"/>
      <w:r w:rsidRPr="005445B3">
        <w:rPr>
          <w:rFonts w:ascii="Arial" w:hAnsi="Arial" w:cs="Arial"/>
          <w:sz w:val="23"/>
          <w:szCs w:val="23"/>
          <w:lang w:val="es-ES"/>
        </w:rPr>
        <w:t xml:space="preserve"> dones </w:t>
      </w:r>
      <w:proofErr w:type="spellStart"/>
      <w:r w:rsidRPr="005445B3">
        <w:rPr>
          <w:rFonts w:ascii="Arial" w:hAnsi="Arial" w:cs="Arial"/>
          <w:sz w:val="23"/>
          <w:szCs w:val="23"/>
          <w:lang w:val="es-ES"/>
        </w:rPr>
        <w:t>marroquines</w:t>
      </w:r>
      <w:proofErr w:type="spellEnd"/>
      <w:r w:rsidRPr="005445B3">
        <w:rPr>
          <w:rFonts w:ascii="Arial" w:hAnsi="Arial" w:cs="Arial"/>
          <w:sz w:val="23"/>
          <w:szCs w:val="23"/>
          <w:lang w:val="es-ES"/>
        </w:rPr>
        <w:t xml:space="preserve">, musulmanes i </w:t>
      </w:r>
      <w:proofErr w:type="spellStart"/>
      <w:r w:rsidRPr="005445B3">
        <w:rPr>
          <w:rFonts w:ascii="Arial" w:hAnsi="Arial" w:cs="Arial"/>
          <w:sz w:val="23"/>
          <w:szCs w:val="23"/>
          <w:lang w:val="es-ES"/>
        </w:rPr>
        <w:t>tenen</w:t>
      </w:r>
      <w:proofErr w:type="spellEnd"/>
      <w:r w:rsidRPr="005445B3">
        <w:rPr>
          <w:rFonts w:ascii="Arial" w:hAnsi="Arial" w:cs="Arial"/>
          <w:sz w:val="23"/>
          <w:szCs w:val="23"/>
          <w:lang w:val="es-ES"/>
        </w:rPr>
        <w:t xml:space="preserve"> </w:t>
      </w:r>
      <w:proofErr w:type="spellStart"/>
      <w:r w:rsidRPr="005445B3">
        <w:rPr>
          <w:rFonts w:ascii="Arial" w:hAnsi="Arial" w:cs="Arial"/>
          <w:sz w:val="23"/>
          <w:szCs w:val="23"/>
          <w:lang w:val="es-ES"/>
        </w:rPr>
        <w:t>com</w:t>
      </w:r>
      <w:proofErr w:type="spellEnd"/>
      <w:r w:rsidRPr="005445B3">
        <w:rPr>
          <w:rFonts w:ascii="Arial" w:hAnsi="Arial" w:cs="Arial"/>
          <w:sz w:val="23"/>
          <w:szCs w:val="23"/>
          <w:lang w:val="es-ES"/>
        </w:rPr>
        <w:t xml:space="preserve"> a </w:t>
      </w:r>
      <w:proofErr w:type="spellStart"/>
      <w:r w:rsidRPr="005445B3">
        <w:rPr>
          <w:rFonts w:ascii="Arial" w:hAnsi="Arial" w:cs="Arial"/>
          <w:sz w:val="23"/>
          <w:szCs w:val="23"/>
          <w:lang w:val="es-ES"/>
        </w:rPr>
        <w:t>mínim</w:t>
      </w:r>
      <w:proofErr w:type="spellEnd"/>
      <w:r w:rsidRPr="005445B3">
        <w:rPr>
          <w:rFonts w:ascii="Arial" w:hAnsi="Arial" w:cs="Arial"/>
          <w:sz w:val="23"/>
          <w:szCs w:val="23"/>
          <w:lang w:val="es-ES"/>
        </w:rPr>
        <w:t xml:space="preserve"> un </w:t>
      </w:r>
      <w:proofErr w:type="spellStart"/>
      <w:r w:rsidRPr="005445B3">
        <w:rPr>
          <w:rFonts w:ascii="Arial" w:hAnsi="Arial" w:cs="Arial"/>
          <w:sz w:val="23"/>
          <w:szCs w:val="23"/>
          <w:lang w:val="es-ES"/>
        </w:rPr>
        <w:t>fill</w:t>
      </w:r>
      <w:proofErr w:type="spellEnd"/>
      <w:r w:rsidRPr="005445B3">
        <w:rPr>
          <w:rFonts w:ascii="Arial" w:hAnsi="Arial" w:cs="Arial"/>
          <w:sz w:val="23"/>
          <w:szCs w:val="23"/>
          <w:lang w:val="es-ES"/>
        </w:rPr>
        <w:t xml:space="preserve"> o </w:t>
      </w:r>
      <w:proofErr w:type="spellStart"/>
      <w:r w:rsidRPr="005445B3">
        <w:rPr>
          <w:rFonts w:ascii="Arial" w:hAnsi="Arial" w:cs="Arial"/>
          <w:sz w:val="23"/>
          <w:szCs w:val="23"/>
          <w:lang w:val="es-ES"/>
        </w:rPr>
        <w:t>filla</w:t>
      </w:r>
      <w:proofErr w:type="spellEnd"/>
      <w:r w:rsidRPr="005445B3">
        <w:rPr>
          <w:rFonts w:ascii="Arial" w:hAnsi="Arial" w:cs="Arial"/>
          <w:sz w:val="23"/>
          <w:szCs w:val="23"/>
          <w:lang w:val="es-ES"/>
        </w:rPr>
        <w:t xml:space="preserve"> </w:t>
      </w:r>
      <w:proofErr w:type="spellStart"/>
      <w:r w:rsidRPr="005445B3">
        <w:rPr>
          <w:rFonts w:ascii="Arial" w:hAnsi="Arial" w:cs="Arial"/>
          <w:sz w:val="23"/>
          <w:szCs w:val="23"/>
          <w:lang w:val="es-ES"/>
        </w:rPr>
        <w:t>tot</w:t>
      </w:r>
      <w:proofErr w:type="spellEnd"/>
      <w:r w:rsidRPr="005445B3">
        <w:rPr>
          <w:rFonts w:ascii="Arial" w:hAnsi="Arial" w:cs="Arial"/>
          <w:sz w:val="23"/>
          <w:szCs w:val="23"/>
          <w:lang w:val="es-ES"/>
        </w:rPr>
        <w:t xml:space="preserve"> i que no </w:t>
      </w:r>
      <w:proofErr w:type="spellStart"/>
      <w:r w:rsidRPr="005445B3">
        <w:rPr>
          <w:rFonts w:ascii="Arial" w:hAnsi="Arial" w:cs="Arial"/>
          <w:sz w:val="23"/>
          <w:szCs w:val="23"/>
          <w:lang w:val="es-ES"/>
        </w:rPr>
        <w:t>estigui</w:t>
      </w:r>
      <w:proofErr w:type="spellEnd"/>
      <w:r w:rsidRPr="005445B3">
        <w:rPr>
          <w:rFonts w:ascii="Arial" w:hAnsi="Arial" w:cs="Arial"/>
          <w:sz w:val="23"/>
          <w:szCs w:val="23"/>
          <w:lang w:val="es-ES"/>
        </w:rPr>
        <w:t xml:space="preserve"> </w:t>
      </w:r>
      <w:proofErr w:type="spellStart"/>
      <w:r w:rsidRPr="005445B3">
        <w:rPr>
          <w:rFonts w:ascii="Arial" w:hAnsi="Arial" w:cs="Arial"/>
          <w:sz w:val="23"/>
          <w:szCs w:val="23"/>
          <w:lang w:val="es-ES"/>
        </w:rPr>
        <w:t>matriculat</w:t>
      </w:r>
      <w:proofErr w:type="spellEnd"/>
      <w:r w:rsidRPr="005445B3">
        <w:rPr>
          <w:rFonts w:ascii="Arial" w:hAnsi="Arial" w:cs="Arial"/>
          <w:sz w:val="23"/>
          <w:szCs w:val="23"/>
          <w:lang w:val="es-ES"/>
        </w:rPr>
        <w:t xml:space="preserve"> o matriculada a </w:t>
      </w:r>
      <w:proofErr w:type="spellStart"/>
      <w:r w:rsidRPr="005445B3">
        <w:rPr>
          <w:rFonts w:ascii="Arial" w:hAnsi="Arial" w:cs="Arial"/>
          <w:sz w:val="23"/>
          <w:szCs w:val="23"/>
          <w:lang w:val="es-ES"/>
        </w:rPr>
        <w:t>l’Escola</w:t>
      </w:r>
      <w:proofErr w:type="spellEnd"/>
      <w:r w:rsidRPr="005445B3">
        <w:rPr>
          <w:rFonts w:ascii="Arial" w:hAnsi="Arial" w:cs="Arial"/>
          <w:sz w:val="23"/>
          <w:szCs w:val="23"/>
          <w:lang w:val="es-ES"/>
        </w:rPr>
        <w:t xml:space="preserve"> </w:t>
      </w:r>
      <w:proofErr w:type="spellStart"/>
      <w:r w:rsidRPr="005445B3">
        <w:rPr>
          <w:rFonts w:ascii="Arial" w:hAnsi="Arial" w:cs="Arial"/>
          <w:sz w:val="23"/>
          <w:szCs w:val="23"/>
          <w:lang w:val="es-ES"/>
        </w:rPr>
        <w:t>Mediterrani</w:t>
      </w:r>
      <w:proofErr w:type="spellEnd"/>
      <w:r w:rsidRPr="005445B3">
        <w:rPr>
          <w:rFonts w:ascii="Arial" w:hAnsi="Arial" w:cs="Arial"/>
          <w:sz w:val="23"/>
          <w:szCs w:val="23"/>
          <w:lang w:val="es-ES"/>
        </w:rPr>
        <w:t xml:space="preserve">. A </w:t>
      </w:r>
      <w:proofErr w:type="spellStart"/>
      <w:r w:rsidRPr="005445B3">
        <w:rPr>
          <w:rFonts w:ascii="Arial" w:hAnsi="Arial" w:cs="Arial"/>
          <w:sz w:val="23"/>
          <w:szCs w:val="23"/>
          <w:lang w:val="es-ES"/>
        </w:rPr>
        <w:t>més</w:t>
      </w:r>
      <w:proofErr w:type="spellEnd"/>
      <w:r w:rsidR="00442BAE" w:rsidRPr="005445B3">
        <w:rPr>
          <w:rFonts w:ascii="Arial" w:hAnsi="Arial" w:cs="Arial"/>
          <w:sz w:val="23"/>
          <w:szCs w:val="23"/>
          <w:lang w:val="es-ES"/>
        </w:rPr>
        <w:t>,</w:t>
      </w:r>
      <w:r w:rsidRPr="005445B3">
        <w:rPr>
          <w:rFonts w:ascii="Arial" w:hAnsi="Arial" w:cs="Arial"/>
          <w:sz w:val="23"/>
          <w:szCs w:val="23"/>
          <w:lang w:val="es-ES"/>
        </w:rPr>
        <w:t xml:space="preserve"> totes elles </w:t>
      </w:r>
      <w:proofErr w:type="spellStart"/>
      <w:r w:rsidRPr="005445B3">
        <w:rPr>
          <w:rFonts w:ascii="Arial" w:hAnsi="Arial" w:cs="Arial"/>
          <w:sz w:val="23"/>
          <w:szCs w:val="23"/>
          <w:lang w:val="es-ES"/>
        </w:rPr>
        <w:t>formaven</w:t>
      </w:r>
      <w:proofErr w:type="spellEnd"/>
      <w:r w:rsidRPr="005445B3">
        <w:rPr>
          <w:rFonts w:ascii="Arial" w:hAnsi="Arial" w:cs="Arial"/>
          <w:sz w:val="23"/>
          <w:szCs w:val="23"/>
          <w:lang w:val="es-ES"/>
        </w:rPr>
        <w:t xml:space="preserve"> </w:t>
      </w:r>
      <w:proofErr w:type="spellStart"/>
      <w:r w:rsidRPr="005445B3">
        <w:rPr>
          <w:rFonts w:ascii="Arial" w:hAnsi="Arial" w:cs="Arial"/>
          <w:sz w:val="23"/>
          <w:szCs w:val="23"/>
          <w:lang w:val="es-ES"/>
        </w:rPr>
        <w:t>part</w:t>
      </w:r>
      <w:proofErr w:type="spellEnd"/>
      <w:r w:rsidRPr="005445B3">
        <w:rPr>
          <w:rFonts w:ascii="Arial" w:hAnsi="Arial" w:cs="Arial"/>
          <w:sz w:val="23"/>
          <w:szCs w:val="23"/>
          <w:lang w:val="es-ES"/>
        </w:rPr>
        <w:t xml:space="preserve"> de la </w:t>
      </w:r>
      <w:r w:rsidRPr="005445B3">
        <w:rPr>
          <w:rFonts w:ascii="Arial" w:hAnsi="Arial" w:cs="Arial"/>
          <w:color w:val="000000" w:themeColor="text1"/>
          <w:sz w:val="23"/>
          <w:szCs w:val="23"/>
          <w:lang w:val="es-ES"/>
        </w:rPr>
        <w:t xml:space="preserve">TLD en </w:t>
      </w:r>
      <w:proofErr w:type="spellStart"/>
      <w:r w:rsidRPr="005445B3">
        <w:rPr>
          <w:rFonts w:ascii="Arial" w:hAnsi="Arial" w:cs="Arial"/>
          <w:color w:val="000000" w:themeColor="text1"/>
          <w:sz w:val="23"/>
          <w:szCs w:val="23"/>
          <w:lang w:val="es-ES"/>
        </w:rPr>
        <w:t>castellà</w:t>
      </w:r>
      <w:proofErr w:type="spellEnd"/>
      <w:r w:rsidRPr="005445B3">
        <w:rPr>
          <w:rFonts w:ascii="Arial" w:hAnsi="Arial" w:cs="Arial"/>
          <w:color w:val="000000" w:themeColor="text1"/>
          <w:sz w:val="23"/>
          <w:szCs w:val="23"/>
          <w:lang w:val="es-ES"/>
        </w:rPr>
        <w:t xml:space="preserve"> des del </w:t>
      </w:r>
      <w:proofErr w:type="spellStart"/>
      <w:r w:rsidRPr="005445B3">
        <w:rPr>
          <w:rFonts w:ascii="Arial" w:hAnsi="Arial" w:cs="Arial"/>
          <w:color w:val="000000" w:themeColor="text1"/>
          <w:sz w:val="23"/>
          <w:szCs w:val="23"/>
          <w:lang w:val="es-ES"/>
        </w:rPr>
        <w:t>curs</w:t>
      </w:r>
      <w:proofErr w:type="spellEnd"/>
      <w:r w:rsidRPr="005445B3">
        <w:rPr>
          <w:rFonts w:ascii="Arial" w:hAnsi="Arial" w:cs="Arial"/>
          <w:color w:val="000000" w:themeColor="text1"/>
          <w:sz w:val="23"/>
          <w:szCs w:val="23"/>
          <w:lang w:val="es-ES"/>
        </w:rPr>
        <w:t xml:space="preserve"> anterior per tal de </w:t>
      </w:r>
      <w:proofErr w:type="spellStart"/>
      <w:r w:rsidRPr="005445B3">
        <w:rPr>
          <w:rFonts w:ascii="Arial" w:hAnsi="Arial" w:cs="Arial"/>
          <w:color w:val="000000" w:themeColor="text1"/>
          <w:sz w:val="23"/>
          <w:szCs w:val="23"/>
          <w:lang w:val="es-ES"/>
        </w:rPr>
        <w:t>tenir</w:t>
      </w:r>
      <w:proofErr w:type="spellEnd"/>
      <w:r w:rsidRPr="005445B3">
        <w:rPr>
          <w:rFonts w:ascii="Arial" w:hAnsi="Arial" w:cs="Arial"/>
          <w:color w:val="000000" w:themeColor="text1"/>
          <w:sz w:val="23"/>
          <w:szCs w:val="23"/>
          <w:lang w:val="es-ES"/>
        </w:rPr>
        <w:t xml:space="preserve"> una perspectiva </w:t>
      </w:r>
      <w:proofErr w:type="spellStart"/>
      <w:r w:rsidRPr="005445B3">
        <w:rPr>
          <w:rFonts w:ascii="Arial" w:hAnsi="Arial" w:cs="Arial"/>
          <w:color w:val="000000" w:themeColor="text1"/>
          <w:sz w:val="23"/>
          <w:szCs w:val="23"/>
          <w:lang w:val="es-ES"/>
        </w:rPr>
        <w:t>més</w:t>
      </w:r>
      <w:proofErr w:type="spellEnd"/>
      <w:r w:rsidRPr="005445B3">
        <w:rPr>
          <w:rFonts w:ascii="Arial" w:hAnsi="Arial" w:cs="Arial"/>
          <w:color w:val="000000" w:themeColor="text1"/>
          <w:sz w:val="23"/>
          <w:szCs w:val="23"/>
          <w:lang w:val="es-ES"/>
        </w:rPr>
        <w:t xml:space="preserve"> amplia </w:t>
      </w:r>
      <w:proofErr w:type="spellStart"/>
      <w:r w:rsidRPr="005445B3">
        <w:rPr>
          <w:rFonts w:ascii="Arial" w:hAnsi="Arial" w:cs="Arial"/>
          <w:color w:val="000000" w:themeColor="text1"/>
          <w:sz w:val="23"/>
          <w:szCs w:val="23"/>
          <w:lang w:val="es-ES"/>
        </w:rPr>
        <w:t>entorn</w:t>
      </w:r>
      <w:proofErr w:type="spellEnd"/>
      <w:r w:rsidRPr="005445B3">
        <w:rPr>
          <w:rFonts w:ascii="Arial" w:hAnsi="Arial" w:cs="Arial"/>
          <w:color w:val="000000" w:themeColor="text1"/>
          <w:sz w:val="23"/>
          <w:szCs w:val="23"/>
          <w:lang w:val="es-ES"/>
        </w:rPr>
        <w:t xml:space="preserve"> les TLD. </w:t>
      </w:r>
      <w:proofErr w:type="spellStart"/>
      <w:r w:rsidRPr="005445B3">
        <w:rPr>
          <w:rFonts w:ascii="Arial" w:hAnsi="Arial" w:cs="Arial"/>
          <w:color w:val="000000" w:themeColor="text1"/>
          <w:sz w:val="23"/>
          <w:szCs w:val="23"/>
          <w:lang w:val="es-ES"/>
        </w:rPr>
        <w:t>Així</w:t>
      </w:r>
      <w:proofErr w:type="spellEnd"/>
      <w:r w:rsidRPr="005445B3">
        <w:rPr>
          <w:rFonts w:ascii="Arial" w:hAnsi="Arial" w:cs="Arial"/>
          <w:color w:val="000000" w:themeColor="text1"/>
          <w:sz w:val="23"/>
          <w:szCs w:val="23"/>
          <w:lang w:val="es-ES"/>
        </w:rPr>
        <w:t xml:space="preserve"> </w:t>
      </w:r>
      <w:proofErr w:type="spellStart"/>
      <w:r w:rsidRPr="005445B3">
        <w:rPr>
          <w:rFonts w:ascii="Arial" w:hAnsi="Arial" w:cs="Arial"/>
          <w:color w:val="000000" w:themeColor="text1"/>
          <w:sz w:val="23"/>
          <w:szCs w:val="23"/>
          <w:lang w:val="es-ES"/>
        </w:rPr>
        <w:t>doncs</w:t>
      </w:r>
      <w:proofErr w:type="spellEnd"/>
      <w:r w:rsidRPr="005445B3">
        <w:rPr>
          <w:rFonts w:ascii="Arial" w:hAnsi="Arial" w:cs="Arial"/>
          <w:color w:val="000000" w:themeColor="text1"/>
          <w:sz w:val="23"/>
          <w:szCs w:val="23"/>
          <w:lang w:val="es-ES"/>
        </w:rPr>
        <w:t xml:space="preserve">, </w:t>
      </w:r>
      <w:proofErr w:type="spellStart"/>
      <w:r w:rsidRPr="005445B3">
        <w:rPr>
          <w:rFonts w:ascii="Arial" w:hAnsi="Arial" w:cs="Arial"/>
          <w:color w:val="000000" w:themeColor="text1"/>
          <w:sz w:val="23"/>
          <w:szCs w:val="23"/>
          <w:lang w:val="es-ES"/>
        </w:rPr>
        <w:t>ens</w:t>
      </w:r>
      <w:proofErr w:type="spellEnd"/>
      <w:r w:rsidRPr="005445B3">
        <w:rPr>
          <w:rFonts w:ascii="Arial" w:hAnsi="Arial" w:cs="Arial"/>
          <w:color w:val="000000" w:themeColor="text1"/>
          <w:sz w:val="23"/>
          <w:szCs w:val="23"/>
          <w:lang w:val="es-ES"/>
        </w:rPr>
        <w:t xml:space="preserve"> </w:t>
      </w:r>
      <w:proofErr w:type="spellStart"/>
      <w:r w:rsidRPr="005445B3">
        <w:rPr>
          <w:rFonts w:ascii="Arial" w:hAnsi="Arial" w:cs="Arial"/>
          <w:color w:val="000000" w:themeColor="text1"/>
          <w:sz w:val="23"/>
          <w:szCs w:val="23"/>
          <w:lang w:val="es-ES"/>
        </w:rPr>
        <w:t>hem</w:t>
      </w:r>
      <w:proofErr w:type="spellEnd"/>
      <w:r w:rsidRPr="005445B3">
        <w:rPr>
          <w:rFonts w:ascii="Arial" w:hAnsi="Arial" w:cs="Arial"/>
          <w:color w:val="000000" w:themeColor="text1"/>
          <w:sz w:val="23"/>
          <w:szCs w:val="23"/>
          <w:lang w:val="es-ES"/>
        </w:rPr>
        <w:t xml:space="preserve"> </w:t>
      </w:r>
      <w:proofErr w:type="spellStart"/>
      <w:r w:rsidRPr="005445B3">
        <w:rPr>
          <w:rFonts w:ascii="Arial" w:hAnsi="Arial" w:cs="Arial"/>
          <w:color w:val="000000" w:themeColor="text1"/>
          <w:sz w:val="23"/>
          <w:szCs w:val="23"/>
          <w:lang w:val="es-ES"/>
        </w:rPr>
        <w:t>centrat</w:t>
      </w:r>
      <w:proofErr w:type="spellEnd"/>
      <w:r w:rsidRPr="005445B3">
        <w:rPr>
          <w:rFonts w:ascii="Arial" w:hAnsi="Arial" w:cs="Arial"/>
          <w:color w:val="000000" w:themeColor="text1"/>
          <w:sz w:val="23"/>
          <w:szCs w:val="23"/>
          <w:lang w:val="es-ES"/>
        </w:rPr>
        <w:t xml:space="preserve"> </w:t>
      </w:r>
      <w:r w:rsidRPr="005445B3">
        <w:rPr>
          <w:rFonts w:ascii="Arial" w:hAnsi="Arial" w:cs="Arial"/>
          <w:color w:val="000000" w:themeColor="text1"/>
          <w:sz w:val="23"/>
          <w:szCs w:val="23"/>
        </w:rPr>
        <w:t xml:space="preserve">en </w:t>
      </w:r>
      <w:r w:rsidR="0048163F" w:rsidRPr="005445B3">
        <w:rPr>
          <w:rFonts w:ascii="Arial" w:hAnsi="Arial" w:cs="Arial"/>
          <w:color w:val="000000" w:themeColor="text1"/>
          <w:sz w:val="23"/>
          <w:szCs w:val="23"/>
        </w:rPr>
        <w:t>una unitat d’interès per oferir idees qu</w:t>
      </w:r>
      <w:r w:rsidR="004D7CA2" w:rsidRPr="005445B3">
        <w:rPr>
          <w:rFonts w:ascii="Arial" w:hAnsi="Arial" w:cs="Arial"/>
          <w:color w:val="000000" w:themeColor="text1"/>
          <w:sz w:val="23"/>
          <w:szCs w:val="23"/>
        </w:rPr>
        <w:t>e serveixen per millorar el fenomen</w:t>
      </w:r>
      <w:r w:rsidR="0048163F" w:rsidRPr="005445B3">
        <w:rPr>
          <w:rFonts w:ascii="Arial" w:hAnsi="Arial" w:cs="Arial"/>
          <w:color w:val="000000" w:themeColor="text1"/>
          <w:sz w:val="23"/>
          <w:szCs w:val="23"/>
        </w:rPr>
        <w:t xml:space="preserve"> investigat  (</w:t>
      </w:r>
      <w:proofErr w:type="spellStart"/>
      <w:r w:rsidR="0048163F" w:rsidRPr="005445B3">
        <w:rPr>
          <w:rFonts w:ascii="Arial" w:hAnsi="Arial" w:cs="Arial"/>
          <w:color w:val="000000" w:themeColor="text1"/>
          <w:sz w:val="23"/>
          <w:szCs w:val="23"/>
        </w:rPr>
        <w:t>Stake</w:t>
      </w:r>
      <w:proofErr w:type="spellEnd"/>
      <w:r w:rsidR="0048163F" w:rsidRPr="005445B3">
        <w:rPr>
          <w:rFonts w:ascii="Arial" w:hAnsi="Arial" w:cs="Arial"/>
          <w:color w:val="000000" w:themeColor="text1"/>
          <w:sz w:val="23"/>
          <w:szCs w:val="23"/>
        </w:rPr>
        <w:t>, 2005).</w:t>
      </w:r>
      <w:r w:rsidRPr="005445B3">
        <w:rPr>
          <w:rFonts w:ascii="Arial" w:hAnsi="Arial" w:cs="Arial"/>
          <w:color w:val="000000" w:themeColor="text1"/>
          <w:sz w:val="23"/>
          <w:szCs w:val="23"/>
        </w:rPr>
        <w:t xml:space="preserve"> </w:t>
      </w:r>
      <w:r w:rsidRPr="005445B3">
        <w:rPr>
          <w:rFonts w:ascii="Arial" w:hAnsi="Arial" w:cs="Arial"/>
          <w:color w:val="000000" w:themeColor="text1"/>
          <w:sz w:val="23"/>
          <w:szCs w:val="23"/>
        </w:rPr>
        <w:lastRenderedPageBreak/>
        <w:t>Per altra banda, destacar que per tal de mantenir la confidencialitat tots els noms utilitzats en aquest article són pseudònims; en tota la investigació les mares han estat informades i n’han format part voluntàriament</w:t>
      </w:r>
      <w:r w:rsidR="00E26795" w:rsidRPr="005445B3">
        <w:rPr>
          <w:rFonts w:ascii="Arial" w:hAnsi="Arial" w:cs="Arial"/>
          <w:color w:val="000000" w:themeColor="text1"/>
          <w:sz w:val="23"/>
          <w:szCs w:val="23"/>
        </w:rPr>
        <w:t xml:space="preserve">, els noms utilitzats seran: Leila, </w:t>
      </w:r>
      <w:proofErr w:type="spellStart"/>
      <w:r w:rsidR="00E26795" w:rsidRPr="005445B3">
        <w:rPr>
          <w:rFonts w:ascii="Arial" w:hAnsi="Arial" w:cs="Arial"/>
          <w:color w:val="000000" w:themeColor="text1"/>
          <w:sz w:val="23"/>
          <w:szCs w:val="23"/>
        </w:rPr>
        <w:t>Haifa</w:t>
      </w:r>
      <w:proofErr w:type="spellEnd"/>
      <w:r w:rsidR="00E26795" w:rsidRPr="005445B3">
        <w:rPr>
          <w:rFonts w:ascii="Arial" w:hAnsi="Arial" w:cs="Arial"/>
          <w:color w:val="000000" w:themeColor="text1"/>
          <w:sz w:val="23"/>
          <w:szCs w:val="23"/>
        </w:rPr>
        <w:t xml:space="preserve">, </w:t>
      </w:r>
      <w:proofErr w:type="spellStart"/>
      <w:r w:rsidR="00E26795" w:rsidRPr="005445B3">
        <w:rPr>
          <w:rFonts w:ascii="Arial" w:hAnsi="Arial" w:cs="Arial"/>
          <w:color w:val="000000" w:themeColor="text1"/>
          <w:sz w:val="23"/>
          <w:szCs w:val="23"/>
        </w:rPr>
        <w:t>Jalida</w:t>
      </w:r>
      <w:proofErr w:type="spellEnd"/>
      <w:r w:rsidR="00E26795" w:rsidRPr="005445B3">
        <w:rPr>
          <w:rFonts w:ascii="Arial" w:hAnsi="Arial" w:cs="Arial"/>
          <w:color w:val="000000" w:themeColor="text1"/>
          <w:sz w:val="23"/>
          <w:szCs w:val="23"/>
        </w:rPr>
        <w:t xml:space="preserve">, Samia, </w:t>
      </w:r>
      <w:proofErr w:type="spellStart"/>
      <w:r w:rsidR="00E26795" w:rsidRPr="005445B3">
        <w:rPr>
          <w:rFonts w:ascii="Arial" w:hAnsi="Arial" w:cs="Arial"/>
          <w:color w:val="000000" w:themeColor="text1"/>
          <w:sz w:val="23"/>
          <w:szCs w:val="23"/>
        </w:rPr>
        <w:t>Suha</w:t>
      </w:r>
      <w:proofErr w:type="spellEnd"/>
      <w:r w:rsidR="00E26795" w:rsidRPr="005445B3">
        <w:rPr>
          <w:rFonts w:ascii="Arial" w:hAnsi="Arial" w:cs="Arial"/>
          <w:color w:val="000000" w:themeColor="text1"/>
          <w:sz w:val="23"/>
          <w:szCs w:val="23"/>
        </w:rPr>
        <w:t xml:space="preserve"> i Naima.</w:t>
      </w:r>
      <w:r w:rsidR="00E26795" w:rsidRPr="005445B3">
        <w:rPr>
          <w:rFonts w:ascii="Arial" w:hAnsi="Arial" w:cs="Arial"/>
          <w:b/>
          <w:color w:val="C0504D" w:themeColor="accent2"/>
          <w:sz w:val="23"/>
          <w:szCs w:val="23"/>
        </w:rPr>
        <w:t xml:space="preserve"> </w:t>
      </w:r>
    </w:p>
    <w:p w14:paraId="66758674" w14:textId="77777777" w:rsidR="00685DE2" w:rsidRPr="005445B3" w:rsidRDefault="00685DE2" w:rsidP="00442BAE">
      <w:pPr>
        <w:widowControl w:val="0"/>
        <w:autoSpaceDE w:val="0"/>
        <w:autoSpaceDN w:val="0"/>
        <w:adjustRightInd w:val="0"/>
        <w:spacing w:after="240" w:line="360" w:lineRule="auto"/>
        <w:jc w:val="both"/>
        <w:rPr>
          <w:rFonts w:ascii="Arial" w:hAnsi="Arial" w:cs="Arial"/>
          <w:b/>
          <w:sz w:val="23"/>
          <w:szCs w:val="23"/>
        </w:rPr>
      </w:pPr>
    </w:p>
    <w:p w14:paraId="7E7D7865" w14:textId="394744B5" w:rsidR="00EB2863" w:rsidRPr="005445B3" w:rsidRDefault="00691533" w:rsidP="00442BAE">
      <w:pPr>
        <w:widowControl w:val="0"/>
        <w:autoSpaceDE w:val="0"/>
        <w:autoSpaceDN w:val="0"/>
        <w:adjustRightInd w:val="0"/>
        <w:spacing w:after="240" w:line="360" w:lineRule="auto"/>
        <w:jc w:val="both"/>
        <w:rPr>
          <w:rFonts w:ascii="Arial" w:hAnsi="Arial" w:cs="Arial"/>
          <w:color w:val="C0504D" w:themeColor="accent2"/>
          <w:sz w:val="23"/>
          <w:szCs w:val="23"/>
        </w:rPr>
      </w:pPr>
      <w:r w:rsidRPr="005445B3">
        <w:rPr>
          <w:rFonts w:ascii="Arial" w:hAnsi="Arial" w:cs="Arial"/>
          <w:b/>
          <w:sz w:val="23"/>
          <w:szCs w:val="23"/>
        </w:rPr>
        <w:t>RESULTATS</w:t>
      </w:r>
    </w:p>
    <w:p w14:paraId="1C94D6EC" w14:textId="43D44003" w:rsidR="005A5D21" w:rsidRPr="005445B3" w:rsidRDefault="00F00774" w:rsidP="00442BAE">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U</w:t>
      </w:r>
      <w:ins w:id="102" w:author="marta soler gallart" w:date="2014-11-30T10:44:00Z">
        <w:r w:rsidR="00546106" w:rsidRPr="005445B3">
          <w:rPr>
            <w:rFonts w:ascii="Arial" w:hAnsi="Arial" w:cs="Arial"/>
            <w:color w:val="000000" w:themeColor="text1"/>
            <w:sz w:val="23"/>
            <w:szCs w:val="23"/>
          </w:rPr>
          <w:t xml:space="preserve">n dels temes centrals de les TLD és </w:t>
        </w:r>
      </w:ins>
      <w:ins w:id="103" w:author="marta soler gallart" w:date="2014-11-30T10:40:00Z">
        <w:r w:rsidR="00546106" w:rsidRPr="005445B3">
          <w:rPr>
            <w:rFonts w:ascii="Arial" w:hAnsi="Arial" w:cs="Arial"/>
            <w:color w:val="000000" w:themeColor="text1"/>
            <w:sz w:val="23"/>
            <w:szCs w:val="23"/>
          </w:rPr>
          <w:t xml:space="preserve">el procés </w:t>
        </w:r>
      </w:ins>
      <w:r w:rsidR="00C04091" w:rsidRPr="005445B3">
        <w:rPr>
          <w:rFonts w:ascii="Arial" w:hAnsi="Arial" w:cs="Arial"/>
          <w:color w:val="000000" w:themeColor="text1"/>
          <w:sz w:val="23"/>
          <w:szCs w:val="23"/>
        </w:rPr>
        <w:t>d’a</w:t>
      </w:r>
      <w:r w:rsidR="00C74E3A" w:rsidRPr="005445B3">
        <w:rPr>
          <w:rFonts w:ascii="Arial" w:hAnsi="Arial" w:cs="Arial"/>
          <w:color w:val="000000" w:themeColor="text1"/>
          <w:sz w:val="23"/>
          <w:szCs w:val="23"/>
        </w:rPr>
        <w:t>poderament de</w:t>
      </w:r>
      <w:r w:rsidR="00CB7EE2" w:rsidRPr="005445B3">
        <w:rPr>
          <w:rFonts w:ascii="Arial" w:hAnsi="Arial" w:cs="Arial"/>
          <w:color w:val="000000" w:themeColor="text1"/>
          <w:sz w:val="23"/>
          <w:szCs w:val="23"/>
        </w:rPr>
        <w:t xml:space="preserve"> les participants</w:t>
      </w:r>
      <w:ins w:id="104" w:author="marta soler gallart" w:date="2014-11-30T10:44:00Z">
        <w:r w:rsidR="00546106" w:rsidRPr="005445B3">
          <w:rPr>
            <w:rFonts w:ascii="Arial" w:hAnsi="Arial" w:cs="Arial"/>
            <w:color w:val="000000" w:themeColor="text1"/>
            <w:sz w:val="23"/>
            <w:szCs w:val="23"/>
          </w:rPr>
          <w:t>,</w:t>
        </w:r>
      </w:ins>
      <w:r w:rsidRPr="005445B3">
        <w:rPr>
          <w:rFonts w:ascii="Arial" w:hAnsi="Arial" w:cs="Arial"/>
          <w:color w:val="000000" w:themeColor="text1"/>
          <w:sz w:val="23"/>
          <w:szCs w:val="23"/>
        </w:rPr>
        <w:t xml:space="preserve"> ja que és a partir d’aquí d’on</w:t>
      </w:r>
      <w:r w:rsidR="00C74E3A" w:rsidRPr="005445B3">
        <w:rPr>
          <w:rFonts w:ascii="Arial" w:hAnsi="Arial" w:cs="Arial"/>
          <w:color w:val="000000" w:themeColor="text1"/>
          <w:sz w:val="23"/>
          <w:szCs w:val="23"/>
        </w:rPr>
        <w:t xml:space="preserve"> deriven </w:t>
      </w:r>
      <w:r w:rsidR="00F75F58" w:rsidRPr="005445B3">
        <w:rPr>
          <w:rFonts w:ascii="Arial" w:hAnsi="Arial" w:cs="Arial"/>
          <w:color w:val="000000" w:themeColor="text1"/>
          <w:sz w:val="23"/>
          <w:szCs w:val="23"/>
        </w:rPr>
        <w:t xml:space="preserve">dos </w:t>
      </w:r>
      <w:ins w:id="105" w:author="marta soler gallart" w:date="2014-11-30T10:45:00Z">
        <w:r w:rsidR="00357009" w:rsidRPr="005445B3">
          <w:rPr>
            <w:rFonts w:ascii="Arial" w:hAnsi="Arial" w:cs="Arial"/>
            <w:color w:val="000000" w:themeColor="text1"/>
            <w:sz w:val="23"/>
            <w:szCs w:val="23"/>
          </w:rPr>
          <w:t xml:space="preserve">altres </w:t>
        </w:r>
      </w:ins>
      <w:r w:rsidR="00F75F58" w:rsidRPr="005445B3">
        <w:rPr>
          <w:rFonts w:ascii="Arial" w:hAnsi="Arial" w:cs="Arial"/>
          <w:color w:val="000000" w:themeColor="text1"/>
          <w:sz w:val="23"/>
          <w:szCs w:val="23"/>
        </w:rPr>
        <w:t>temes cabdals</w:t>
      </w:r>
      <w:ins w:id="106" w:author="marta soler gallart" w:date="2014-11-30T10:40:00Z">
        <w:r w:rsidR="00546106" w:rsidRPr="005445B3">
          <w:rPr>
            <w:rFonts w:ascii="Arial" w:hAnsi="Arial" w:cs="Arial"/>
            <w:color w:val="000000" w:themeColor="text1"/>
            <w:sz w:val="23"/>
            <w:szCs w:val="23"/>
          </w:rPr>
          <w:t xml:space="preserve">: </w:t>
        </w:r>
      </w:ins>
      <w:ins w:id="107" w:author="marta soler gallart" w:date="2014-11-30T10:46:00Z">
        <w:r w:rsidR="00357009" w:rsidRPr="005445B3">
          <w:rPr>
            <w:rFonts w:ascii="Arial" w:hAnsi="Arial" w:cs="Arial"/>
            <w:color w:val="000000" w:themeColor="text1"/>
            <w:sz w:val="23"/>
            <w:szCs w:val="23"/>
          </w:rPr>
          <w:t>el canvi d’</w:t>
        </w:r>
      </w:ins>
      <w:r w:rsidR="00F75F58" w:rsidRPr="005445B3">
        <w:rPr>
          <w:rFonts w:ascii="Arial" w:hAnsi="Arial" w:cs="Arial"/>
          <w:color w:val="000000" w:themeColor="text1"/>
          <w:sz w:val="23"/>
          <w:szCs w:val="23"/>
        </w:rPr>
        <w:t>interacci</w:t>
      </w:r>
      <w:ins w:id="108" w:author="marta soler gallart" w:date="2014-11-30T10:46:00Z">
        <w:r w:rsidR="00357009" w:rsidRPr="005445B3">
          <w:rPr>
            <w:rFonts w:ascii="Arial" w:hAnsi="Arial" w:cs="Arial"/>
            <w:color w:val="000000" w:themeColor="text1"/>
            <w:sz w:val="23"/>
            <w:szCs w:val="23"/>
          </w:rPr>
          <w:t>ons</w:t>
        </w:r>
      </w:ins>
      <w:r w:rsidR="00F75F58" w:rsidRPr="005445B3">
        <w:rPr>
          <w:rFonts w:ascii="Arial" w:hAnsi="Arial" w:cs="Arial"/>
          <w:color w:val="000000" w:themeColor="text1"/>
          <w:sz w:val="23"/>
          <w:szCs w:val="23"/>
        </w:rPr>
        <w:t xml:space="preserve"> amb </w:t>
      </w:r>
      <w:ins w:id="109" w:author="marta soler gallart" w:date="2014-11-30T10:41:00Z">
        <w:r w:rsidR="00546106" w:rsidRPr="005445B3">
          <w:rPr>
            <w:rFonts w:ascii="Arial" w:hAnsi="Arial" w:cs="Arial"/>
            <w:color w:val="000000" w:themeColor="text1"/>
            <w:sz w:val="23"/>
            <w:szCs w:val="23"/>
          </w:rPr>
          <w:t>les seves famílies</w:t>
        </w:r>
      </w:ins>
      <w:r w:rsidR="00F75F58" w:rsidRPr="005445B3">
        <w:rPr>
          <w:rFonts w:ascii="Arial" w:hAnsi="Arial" w:cs="Arial"/>
          <w:color w:val="000000" w:themeColor="text1"/>
          <w:sz w:val="23"/>
          <w:szCs w:val="23"/>
        </w:rPr>
        <w:t xml:space="preserve"> i la participació activa en l’aprenentatge dels seus fills i filles</w:t>
      </w:r>
      <w:ins w:id="110" w:author="marta soler gallart" w:date="2014-11-30T10:41:00Z">
        <w:r w:rsidR="00546106" w:rsidRPr="005445B3">
          <w:rPr>
            <w:rFonts w:ascii="Arial" w:hAnsi="Arial" w:cs="Arial"/>
            <w:color w:val="000000" w:themeColor="text1"/>
            <w:sz w:val="23"/>
            <w:szCs w:val="23"/>
          </w:rPr>
          <w:t xml:space="preserve">. </w:t>
        </w:r>
      </w:ins>
      <w:ins w:id="111" w:author="marta soler gallart" w:date="2014-11-30T10:42:00Z">
        <w:r w:rsidR="00546106" w:rsidRPr="005445B3">
          <w:rPr>
            <w:rFonts w:ascii="Arial" w:hAnsi="Arial" w:cs="Arial"/>
            <w:color w:val="000000" w:themeColor="text1"/>
            <w:sz w:val="23"/>
            <w:szCs w:val="23"/>
          </w:rPr>
          <w:t xml:space="preserve">En aquesta </w:t>
        </w:r>
      </w:ins>
      <w:ins w:id="112" w:author="marta soler gallart" w:date="2014-11-30T10:46:00Z">
        <w:r w:rsidR="00357009" w:rsidRPr="005445B3">
          <w:rPr>
            <w:rFonts w:ascii="Arial" w:hAnsi="Arial" w:cs="Arial"/>
            <w:color w:val="000000" w:themeColor="text1"/>
            <w:sz w:val="23"/>
            <w:szCs w:val="23"/>
          </w:rPr>
          <w:t>triple</w:t>
        </w:r>
      </w:ins>
      <w:ins w:id="113" w:author="marta soler gallart" w:date="2014-11-30T10:42:00Z">
        <w:r w:rsidR="00546106" w:rsidRPr="005445B3">
          <w:rPr>
            <w:rFonts w:ascii="Arial" w:hAnsi="Arial" w:cs="Arial"/>
            <w:color w:val="000000" w:themeColor="text1"/>
            <w:sz w:val="23"/>
            <w:szCs w:val="23"/>
          </w:rPr>
          <w:t xml:space="preserve"> vessant </w:t>
        </w:r>
      </w:ins>
      <w:r w:rsidR="001372CB" w:rsidRPr="005445B3">
        <w:rPr>
          <w:rFonts w:ascii="Arial" w:hAnsi="Arial" w:cs="Arial"/>
          <w:color w:val="000000" w:themeColor="text1"/>
          <w:sz w:val="23"/>
          <w:szCs w:val="23"/>
        </w:rPr>
        <w:t>s’organitza</w:t>
      </w:r>
      <w:ins w:id="114" w:author="marta soler gallart" w:date="2014-11-30T10:42:00Z">
        <w:r w:rsidR="00546106" w:rsidRPr="005445B3">
          <w:rPr>
            <w:rFonts w:ascii="Arial" w:hAnsi="Arial" w:cs="Arial"/>
            <w:color w:val="000000" w:themeColor="text1"/>
            <w:sz w:val="23"/>
            <w:szCs w:val="23"/>
          </w:rPr>
          <w:t xml:space="preserve"> la presentació dels resultats de l’estudi</w:t>
        </w:r>
      </w:ins>
      <w:r w:rsidRPr="005445B3">
        <w:rPr>
          <w:rFonts w:ascii="Arial" w:hAnsi="Arial" w:cs="Arial"/>
          <w:color w:val="000000" w:themeColor="text1"/>
          <w:sz w:val="23"/>
          <w:szCs w:val="23"/>
        </w:rPr>
        <w:t xml:space="preserve">. </w:t>
      </w:r>
    </w:p>
    <w:p w14:paraId="1C60CB7B" w14:textId="77777777" w:rsidR="005A5D21" w:rsidRPr="005445B3" w:rsidRDefault="005A5D21" w:rsidP="00442BAE">
      <w:pPr>
        <w:widowControl w:val="0"/>
        <w:autoSpaceDE w:val="0"/>
        <w:autoSpaceDN w:val="0"/>
        <w:adjustRightInd w:val="0"/>
        <w:spacing w:after="240" w:line="360" w:lineRule="auto"/>
        <w:jc w:val="both"/>
        <w:rPr>
          <w:rFonts w:ascii="Arial" w:hAnsi="Arial" w:cs="Arial"/>
          <w:color w:val="000000" w:themeColor="text1"/>
          <w:sz w:val="10"/>
          <w:szCs w:val="10"/>
        </w:rPr>
      </w:pPr>
    </w:p>
    <w:p w14:paraId="2E22C49C" w14:textId="52B2C2C9" w:rsidR="00CB7EE2" w:rsidRPr="005445B3" w:rsidRDefault="00683361" w:rsidP="00442BAE">
      <w:pPr>
        <w:widowControl w:val="0"/>
        <w:autoSpaceDE w:val="0"/>
        <w:autoSpaceDN w:val="0"/>
        <w:adjustRightInd w:val="0"/>
        <w:spacing w:after="240" w:line="360" w:lineRule="auto"/>
        <w:jc w:val="both"/>
        <w:rPr>
          <w:rFonts w:ascii="Arial" w:hAnsi="Arial" w:cs="Arial"/>
          <w:b/>
          <w:sz w:val="23"/>
          <w:szCs w:val="23"/>
        </w:rPr>
      </w:pPr>
      <w:r w:rsidRPr="005445B3">
        <w:rPr>
          <w:rFonts w:ascii="Arial" w:hAnsi="Arial" w:cs="Arial"/>
          <w:b/>
          <w:sz w:val="23"/>
          <w:szCs w:val="23"/>
        </w:rPr>
        <w:t>Apoderament</w:t>
      </w:r>
      <w:r w:rsidR="00CB7EE2" w:rsidRPr="005445B3">
        <w:rPr>
          <w:rFonts w:ascii="Arial" w:hAnsi="Arial" w:cs="Arial"/>
          <w:b/>
          <w:sz w:val="23"/>
          <w:szCs w:val="23"/>
        </w:rPr>
        <w:t xml:space="preserve"> de les mares</w:t>
      </w:r>
    </w:p>
    <w:p w14:paraId="68CAA9B7" w14:textId="653D4726" w:rsidR="00380B83" w:rsidRPr="005445B3" w:rsidRDefault="00683361" w:rsidP="00442BAE">
      <w:pPr>
        <w:spacing w:line="360" w:lineRule="auto"/>
        <w:jc w:val="both"/>
        <w:rPr>
          <w:rFonts w:ascii="Arial" w:hAnsi="Arial" w:cs="Arial"/>
          <w:sz w:val="23"/>
          <w:szCs w:val="23"/>
        </w:rPr>
      </w:pPr>
      <w:r w:rsidRPr="005445B3">
        <w:rPr>
          <w:rFonts w:ascii="Arial" w:hAnsi="Arial" w:cs="Arial"/>
          <w:color w:val="000000" w:themeColor="text1"/>
          <w:sz w:val="23"/>
          <w:szCs w:val="23"/>
        </w:rPr>
        <w:t xml:space="preserve">Aquest punt determina la transformació de la vida quotidiana de les mares. </w:t>
      </w:r>
      <w:r w:rsidR="00F75F58" w:rsidRPr="005445B3">
        <w:rPr>
          <w:rFonts w:ascii="Arial" w:hAnsi="Arial" w:cs="Arial"/>
          <w:color w:val="000000" w:themeColor="text1"/>
          <w:sz w:val="23"/>
          <w:szCs w:val="23"/>
        </w:rPr>
        <w:t xml:space="preserve">Moltes mares </w:t>
      </w:r>
      <w:r w:rsidRPr="005445B3">
        <w:rPr>
          <w:rFonts w:ascii="Arial" w:hAnsi="Arial" w:cs="Arial"/>
          <w:color w:val="000000" w:themeColor="text1"/>
          <w:sz w:val="23"/>
          <w:szCs w:val="23"/>
        </w:rPr>
        <w:t xml:space="preserve">van començar la </w:t>
      </w:r>
      <w:r w:rsidR="00F00774" w:rsidRPr="005445B3">
        <w:rPr>
          <w:rFonts w:ascii="Arial" w:hAnsi="Arial" w:cs="Arial"/>
          <w:color w:val="000000" w:themeColor="text1"/>
          <w:sz w:val="23"/>
          <w:szCs w:val="23"/>
        </w:rPr>
        <w:t>TLD</w:t>
      </w:r>
      <w:r w:rsidR="00F75F58" w:rsidRPr="005445B3">
        <w:rPr>
          <w:rFonts w:ascii="Arial" w:hAnsi="Arial" w:cs="Arial"/>
          <w:color w:val="000000" w:themeColor="text1"/>
          <w:sz w:val="23"/>
          <w:szCs w:val="23"/>
        </w:rPr>
        <w:t xml:space="preserve"> amb un baix nivell de castellà i a més</w:t>
      </w:r>
      <w:r w:rsidRPr="005445B3">
        <w:rPr>
          <w:rFonts w:ascii="Arial" w:hAnsi="Arial" w:cs="Arial"/>
          <w:color w:val="000000" w:themeColor="text1"/>
          <w:sz w:val="23"/>
          <w:szCs w:val="23"/>
        </w:rPr>
        <w:t xml:space="preserve">, </w:t>
      </w:r>
      <w:r w:rsidR="00F75F58" w:rsidRPr="005445B3">
        <w:rPr>
          <w:rFonts w:ascii="Arial" w:hAnsi="Arial" w:cs="Arial"/>
          <w:color w:val="000000" w:themeColor="text1"/>
          <w:sz w:val="23"/>
          <w:szCs w:val="23"/>
        </w:rPr>
        <w:t>algunes d’elles teni</w:t>
      </w:r>
      <w:r w:rsidRPr="005445B3">
        <w:rPr>
          <w:rFonts w:ascii="Arial" w:hAnsi="Arial" w:cs="Arial"/>
          <w:color w:val="000000" w:themeColor="text1"/>
          <w:sz w:val="23"/>
          <w:szCs w:val="23"/>
        </w:rPr>
        <w:t>en</w:t>
      </w:r>
      <w:r w:rsidR="00F75F58" w:rsidRPr="005445B3">
        <w:rPr>
          <w:rFonts w:ascii="Arial" w:hAnsi="Arial" w:cs="Arial"/>
          <w:color w:val="000000" w:themeColor="text1"/>
          <w:sz w:val="23"/>
          <w:szCs w:val="23"/>
        </w:rPr>
        <w:t xml:space="preserve"> severes dificultats lectores, però </w:t>
      </w:r>
      <w:r w:rsidR="0031448A" w:rsidRPr="005445B3">
        <w:rPr>
          <w:rFonts w:ascii="Arial" w:hAnsi="Arial" w:cs="Arial"/>
          <w:color w:val="000000" w:themeColor="text1"/>
          <w:sz w:val="23"/>
          <w:szCs w:val="23"/>
        </w:rPr>
        <w:t xml:space="preserve">per una banda, </w:t>
      </w:r>
      <w:r w:rsidR="00F75F58" w:rsidRPr="005445B3">
        <w:rPr>
          <w:rFonts w:ascii="Arial" w:hAnsi="Arial" w:cs="Arial"/>
          <w:color w:val="000000" w:themeColor="text1"/>
          <w:sz w:val="23"/>
          <w:szCs w:val="23"/>
        </w:rPr>
        <w:t xml:space="preserve">la seva persistència en aprendre i </w:t>
      </w:r>
      <w:r w:rsidR="0031448A" w:rsidRPr="005445B3">
        <w:rPr>
          <w:rFonts w:ascii="Arial" w:hAnsi="Arial" w:cs="Arial"/>
          <w:color w:val="000000" w:themeColor="text1"/>
          <w:sz w:val="23"/>
          <w:szCs w:val="23"/>
        </w:rPr>
        <w:t xml:space="preserve">per l’altre, </w:t>
      </w:r>
      <w:r w:rsidR="00F75F58" w:rsidRPr="005445B3">
        <w:rPr>
          <w:rFonts w:ascii="Arial" w:hAnsi="Arial" w:cs="Arial"/>
          <w:color w:val="000000" w:themeColor="text1"/>
          <w:sz w:val="23"/>
          <w:szCs w:val="23"/>
        </w:rPr>
        <w:t xml:space="preserve">el model dialògic de les tertúlies ha fet que aprenguin </w:t>
      </w:r>
      <w:r w:rsidR="00592EE9" w:rsidRPr="005445B3">
        <w:rPr>
          <w:rFonts w:ascii="Arial" w:hAnsi="Arial" w:cs="Arial"/>
          <w:color w:val="000000" w:themeColor="text1"/>
          <w:sz w:val="23"/>
          <w:szCs w:val="23"/>
        </w:rPr>
        <w:t>exponencialment</w:t>
      </w:r>
      <w:r w:rsidR="00F75F58" w:rsidRPr="005445B3">
        <w:rPr>
          <w:rFonts w:ascii="Arial" w:hAnsi="Arial" w:cs="Arial"/>
          <w:color w:val="000000" w:themeColor="text1"/>
          <w:sz w:val="23"/>
          <w:szCs w:val="23"/>
        </w:rPr>
        <w:t xml:space="preserve"> i que amb pocs mesos el canvi </w:t>
      </w:r>
      <w:r w:rsidR="00C63A98" w:rsidRPr="005445B3">
        <w:rPr>
          <w:rFonts w:ascii="Arial" w:hAnsi="Arial" w:cs="Arial"/>
          <w:color w:val="000000" w:themeColor="text1"/>
          <w:sz w:val="23"/>
          <w:szCs w:val="23"/>
        </w:rPr>
        <w:t>sigui</w:t>
      </w:r>
      <w:r w:rsidR="00F75F58" w:rsidRPr="005445B3">
        <w:rPr>
          <w:rFonts w:ascii="Arial" w:hAnsi="Arial" w:cs="Arial"/>
          <w:color w:val="000000" w:themeColor="text1"/>
          <w:sz w:val="23"/>
          <w:szCs w:val="23"/>
        </w:rPr>
        <w:t xml:space="preserve"> </w:t>
      </w:r>
      <w:r w:rsidR="00C63A98" w:rsidRPr="005445B3">
        <w:rPr>
          <w:rFonts w:ascii="Arial" w:hAnsi="Arial" w:cs="Arial"/>
          <w:color w:val="000000" w:themeColor="text1"/>
          <w:sz w:val="23"/>
          <w:szCs w:val="23"/>
        </w:rPr>
        <w:t>significatiu</w:t>
      </w:r>
      <w:r w:rsidR="00F75F58" w:rsidRPr="005445B3">
        <w:rPr>
          <w:rFonts w:ascii="Arial" w:hAnsi="Arial" w:cs="Arial"/>
          <w:color w:val="000000" w:themeColor="text1"/>
          <w:sz w:val="23"/>
          <w:szCs w:val="23"/>
        </w:rPr>
        <w:t xml:space="preserve">. Les mares exposen que participar a </w:t>
      </w:r>
      <w:r w:rsidRPr="005445B3">
        <w:rPr>
          <w:rFonts w:ascii="Arial" w:hAnsi="Arial" w:cs="Arial"/>
          <w:color w:val="000000" w:themeColor="text1"/>
          <w:sz w:val="23"/>
          <w:szCs w:val="23"/>
        </w:rPr>
        <w:t xml:space="preserve">les </w:t>
      </w:r>
      <w:r w:rsidR="00F75F58" w:rsidRPr="005445B3">
        <w:rPr>
          <w:rFonts w:ascii="Arial" w:hAnsi="Arial" w:cs="Arial"/>
          <w:color w:val="000000" w:themeColor="text1"/>
          <w:sz w:val="23"/>
          <w:szCs w:val="23"/>
        </w:rPr>
        <w:t>tertúlies fa que ap</w:t>
      </w:r>
      <w:r w:rsidR="0031448A" w:rsidRPr="005445B3">
        <w:rPr>
          <w:rFonts w:ascii="Arial" w:hAnsi="Arial" w:cs="Arial"/>
          <w:color w:val="000000" w:themeColor="text1"/>
          <w:sz w:val="23"/>
          <w:szCs w:val="23"/>
        </w:rPr>
        <w:t>renguin molt l’idioma, vocabulari</w:t>
      </w:r>
      <w:r w:rsidR="00D243F0" w:rsidRPr="005445B3">
        <w:rPr>
          <w:rFonts w:ascii="Arial" w:hAnsi="Arial" w:cs="Arial"/>
          <w:color w:val="000000" w:themeColor="text1"/>
          <w:sz w:val="23"/>
          <w:szCs w:val="23"/>
        </w:rPr>
        <w:t>,</w:t>
      </w:r>
      <w:r w:rsidR="0031448A" w:rsidRPr="005445B3">
        <w:rPr>
          <w:rFonts w:ascii="Arial" w:hAnsi="Arial" w:cs="Arial"/>
          <w:color w:val="000000" w:themeColor="text1"/>
          <w:sz w:val="23"/>
          <w:szCs w:val="23"/>
        </w:rPr>
        <w:t xml:space="preserve"> i també a </w:t>
      </w:r>
      <w:r w:rsidR="00F75F58" w:rsidRPr="005445B3">
        <w:rPr>
          <w:rFonts w:ascii="Arial" w:hAnsi="Arial" w:cs="Arial"/>
          <w:color w:val="000000" w:themeColor="text1"/>
          <w:sz w:val="23"/>
          <w:szCs w:val="23"/>
        </w:rPr>
        <w:t xml:space="preserve">parlar </w:t>
      </w:r>
      <w:r w:rsidR="004027F0" w:rsidRPr="005445B3">
        <w:rPr>
          <w:rFonts w:ascii="Arial" w:hAnsi="Arial" w:cs="Arial"/>
          <w:color w:val="000000" w:themeColor="text1"/>
          <w:sz w:val="23"/>
          <w:szCs w:val="23"/>
        </w:rPr>
        <w:t>en</w:t>
      </w:r>
      <w:r w:rsidR="00F75F58" w:rsidRPr="005445B3">
        <w:rPr>
          <w:rFonts w:ascii="Arial" w:hAnsi="Arial" w:cs="Arial"/>
          <w:color w:val="000000" w:themeColor="text1"/>
          <w:sz w:val="23"/>
          <w:szCs w:val="23"/>
        </w:rPr>
        <w:t xml:space="preserve"> grup. L’</w:t>
      </w:r>
      <w:r w:rsidRPr="005445B3">
        <w:rPr>
          <w:rFonts w:ascii="Arial" w:hAnsi="Arial" w:cs="Arial"/>
          <w:color w:val="000000" w:themeColor="text1"/>
          <w:sz w:val="23"/>
          <w:szCs w:val="23"/>
        </w:rPr>
        <w:t>a</w:t>
      </w:r>
      <w:r w:rsidR="00F75F58" w:rsidRPr="005445B3">
        <w:rPr>
          <w:rFonts w:ascii="Arial" w:hAnsi="Arial" w:cs="Arial"/>
          <w:color w:val="000000" w:themeColor="text1"/>
          <w:sz w:val="23"/>
          <w:szCs w:val="23"/>
        </w:rPr>
        <w:t>poderament de les mares és evident</w:t>
      </w:r>
      <w:r w:rsidRPr="005445B3">
        <w:rPr>
          <w:rFonts w:ascii="Arial" w:hAnsi="Arial" w:cs="Arial"/>
          <w:color w:val="000000" w:themeColor="text1"/>
          <w:sz w:val="23"/>
          <w:szCs w:val="23"/>
        </w:rPr>
        <w:t>,</w:t>
      </w:r>
      <w:r w:rsidR="00F75F58" w:rsidRPr="005445B3">
        <w:rPr>
          <w:rFonts w:ascii="Arial" w:hAnsi="Arial" w:cs="Arial"/>
          <w:color w:val="000000" w:themeColor="text1"/>
          <w:sz w:val="23"/>
          <w:szCs w:val="23"/>
        </w:rPr>
        <w:t xml:space="preserve"> la </w:t>
      </w:r>
      <w:proofErr w:type="spellStart"/>
      <w:r w:rsidR="00F75F58" w:rsidRPr="005445B3">
        <w:rPr>
          <w:rFonts w:ascii="Arial" w:hAnsi="Arial" w:cs="Arial"/>
          <w:color w:val="000000" w:themeColor="text1"/>
          <w:sz w:val="23"/>
          <w:szCs w:val="23"/>
        </w:rPr>
        <w:t>Haifa</w:t>
      </w:r>
      <w:proofErr w:type="spellEnd"/>
      <w:r w:rsidR="00F75F58" w:rsidRPr="005445B3">
        <w:rPr>
          <w:rFonts w:ascii="Arial" w:hAnsi="Arial" w:cs="Arial"/>
          <w:color w:val="000000" w:themeColor="text1"/>
          <w:sz w:val="23"/>
          <w:szCs w:val="23"/>
        </w:rPr>
        <w:t xml:space="preserve"> l’any passat no volia llegir la frase en veu al</w:t>
      </w:r>
      <w:r w:rsidR="00C63A98" w:rsidRPr="005445B3">
        <w:rPr>
          <w:rFonts w:ascii="Arial" w:hAnsi="Arial" w:cs="Arial"/>
          <w:color w:val="000000" w:themeColor="text1"/>
          <w:sz w:val="23"/>
          <w:szCs w:val="23"/>
        </w:rPr>
        <w:t>ta i feia intervencions puntua</w:t>
      </w:r>
      <w:r w:rsidRPr="005445B3">
        <w:rPr>
          <w:rFonts w:ascii="Arial" w:hAnsi="Arial" w:cs="Arial"/>
          <w:color w:val="000000" w:themeColor="text1"/>
          <w:sz w:val="23"/>
          <w:szCs w:val="23"/>
        </w:rPr>
        <w:t>ls</w:t>
      </w:r>
      <w:r w:rsidR="0031448A" w:rsidRPr="005445B3">
        <w:rPr>
          <w:rFonts w:ascii="Arial" w:hAnsi="Arial" w:cs="Arial"/>
          <w:color w:val="000000" w:themeColor="text1"/>
          <w:sz w:val="23"/>
          <w:szCs w:val="23"/>
        </w:rPr>
        <w:t>. Pel contrari,</w:t>
      </w:r>
      <w:r w:rsidR="00F75F58" w:rsidRPr="005445B3">
        <w:rPr>
          <w:rFonts w:ascii="Arial" w:hAnsi="Arial" w:cs="Arial"/>
          <w:color w:val="000000" w:themeColor="text1"/>
          <w:sz w:val="23"/>
          <w:szCs w:val="23"/>
        </w:rPr>
        <w:t xml:space="preserve"> </w:t>
      </w:r>
      <w:r w:rsidRPr="005445B3">
        <w:rPr>
          <w:rFonts w:ascii="Arial" w:hAnsi="Arial" w:cs="Arial"/>
          <w:color w:val="000000" w:themeColor="text1"/>
          <w:sz w:val="23"/>
          <w:szCs w:val="23"/>
        </w:rPr>
        <w:t>en les</w:t>
      </w:r>
      <w:r w:rsidR="0031448A" w:rsidRPr="005445B3">
        <w:rPr>
          <w:rFonts w:ascii="Arial" w:hAnsi="Arial" w:cs="Arial"/>
          <w:color w:val="000000" w:themeColor="text1"/>
          <w:sz w:val="23"/>
          <w:szCs w:val="23"/>
        </w:rPr>
        <w:t xml:space="preserve"> </w:t>
      </w:r>
      <w:r w:rsidR="00F75F58" w:rsidRPr="005445B3">
        <w:rPr>
          <w:rFonts w:ascii="Arial" w:hAnsi="Arial" w:cs="Arial"/>
          <w:color w:val="000000" w:themeColor="text1"/>
          <w:sz w:val="23"/>
          <w:szCs w:val="23"/>
        </w:rPr>
        <w:t xml:space="preserve">sessions </w:t>
      </w:r>
      <w:r w:rsidR="00F00774" w:rsidRPr="005445B3">
        <w:rPr>
          <w:rFonts w:ascii="Arial" w:hAnsi="Arial" w:cs="Arial"/>
          <w:color w:val="000000" w:themeColor="text1"/>
          <w:sz w:val="23"/>
          <w:szCs w:val="23"/>
        </w:rPr>
        <w:t>realitzades</w:t>
      </w:r>
      <w:r w:rsidR="00F75F58" w:rsidRPr="005445B3">
        <w:rPr>
          <w:rFonts w:ascii="Arial" w:hAnsi="Arial" w:cs="Arial"/>
          <w:color w:val="000000" w:themeColor="text1"/>
          <w:sz w:val="23"/>
          <w:szCs w:val="23"/>
        </w:rPr>
        <w:t xml:space="preserve"> </w:t>
      </w:r>
      <w:r w:rsidRPr="005445B3">
        <w:rPr>
          <w:rFonts w:ascii="Arial" w:hAnsi="Arial" w:cs="Arial"/>
          <w:color w:val="000000" w:themeColor="text1"/>
          <w:sz w:val="23"/>
          <w:szCs w:val="23"/>
        </w:rPr>
        <w:t xml:space="preserve">aquest curs </w:t>
      </w:r>
      <w:r w:rsidR="00F75F58" w:rsidRPr="005445B3">
        <w:rPr>
          <w:rFonts w:ascii="Arial" w:hAnsi="Arial" w:cs="Arial"/>
          <w:color w:val="000000" w:themeColor="text1"/>
          <w:sz w:val="23"/>
          <w:szCs w:val="23"/>
        </w:rPr>
        <w:t>ha intervingut a totes</w:t>
      </w:r>
      <w:r w:rsidR="00C63A98" w:rsidRPr="005445B3">
        <w:rPr>
          <w:rFonts w:ascii="Arial" w:hAnsi="Arial" w:cs="Arial"/>
          <w:color w:val="000000" w:themeColor="text1"/>
          <w:sz w:val="23"/>
          <w:szCs w:val="23"/>
        </w:rPr>
        <w:t xml:space="preserve"> i en moltes començant ella llegint el paràgraf que </w:t>
      </w:r>
      <w:r w:rsidR="0031448A" w:rsidRPr="005445B3">
        <w:rPr>
          <w:rFonts w:ascii="Arial" w:hAnsi="Arial" w:cs="Arial"/>
          <w:color w:val="000000" w:themeColor="text1"/>
          <w:sz w:val="23"/>
          <w:szCs w:val="23"/>
        </w:rPr>
        <w:t>vol comentar.</w:t>
      </w:r>
      <w:r w:rsidR="00F75F58" w:rsidRPr="005445B3">
        <w:rPr>
          <w:rFonts w:ascii="Arial" w:hAnsi="Arial" w:cs="Arial"/>
          <w:color w:val="000000" w:themeColor="text1"/>
          <w:sz w:val="23"/>
          <w:szCs w:val="23"/>
        </w:rPr>
        <w:t xml:space="preserve"> </w:t>
      </w:r>
      <w:r w:rsidR="0031448A" w:rsidRPr="005445B3">
        <w:rPr>
          <w:rFonts w:ascii="Arial" w:hAnsi="Arial" w:cs="Arial"/>
          <w:color w:val="000000" w:themeColor="text1"/>
          <w:sz w:val="23"/>
          <w:szCs w:val="23"/>
        </w:rPr>
        <w:t xml:space="preserve">La </w:t>
      </w:r>
      <w:proofErr w:type="spellStart"/>
      <w:r w:rsidR="0031448A" w:rsidRPr="005445B3">
        <w:rPr>
          <w:rFonts w:ascii="Arial" w:hAnsi="Arial" w:cs="Arial"/>
          <w:color w:val="000000" w:themeColor="text1"/>
          <w:sz w:val="23"/>
          <w:szCs w:val="23"/>
        </w:rPr>
        <w:t>Haifa</w:t>
      </w:r>
      <w:proofErr w:type="spellEnd"/>
      <w:r w:rsidR="0031448A" w:rsidRPr="005445B3">
        <w:rPr>
          <w:rFonts w:ascii="Arial" w:hAnsi="Arial" w:cs="Arial"/>
          <w:color w:val="000000" w:themeColor="text1"/>
          <w:sz w:val="23"/>
          <w:szCs w:val="23"/>
        </w:rPr>
        <w:t xml:space="preserve"> </w:t>
      </w:r>
      <w:r w:rsidRPr="005445B3">
        <w:rPr>
          <w:rFonts w:ascii="Arial" w:hAnsi="Arial" w:cs="Arial"/>
          <w:color w:val="000000" w:themeColor="text1"/>
          <w:sz w:val="23"/>
          <w:szCs w:val="23"/>
        </w:rPr>
        <w:t>l</w:t>
      </w:r>
      <w:r w:rsidR="00F75F58" w:rsidRPr="005445B3">
        <w:rPr>
          <w:rFonts w:ascii="Arial" w:hAnsi="Arial" w:cs="Arial"/>
          <w:color w:val="000000" w:themeColor="text1"/>
          <w:sz w:val="23"/>
          <w:szCs w:val="23"/>
        </w:rPr>
        <w:t xml:space="preserve">legeix una mica més </w:t>
      </w:r>
      <w:r w:rsidR="00592EE9" w:rsidRPr="005445B3">
        <w:rPr>
          <w:rFonts w:ascii="Arial" w:hAnsi="Arial" w:cs="Arial"/>
          <w:color w:val="000000" w:themeColor="text1"/>
          <w:sz w:val="23"/>
          <w:szCs w:val="23"/>
        </w:rPr>
        <w:t>fluid</w:t>
      </w:r>
      <w:r w:rsidR="00F75F58" w:rsidRPr="005445B3">
        <w:rPr>
          <w:rFonts w:ascii="Arial" w:hAnsi="Arial" w:cs="Arial"/>
          <w:color w:val="000000" w:themeColor="text1"/>
          <w:sz w:val="23"/>
          <w:szCs w:val="23"/>
        </w:rPr>
        <w:t xml:space="preserve"> tot i això</w:t>
      </w:r>
      <w:r w:rsidR="00C63A98" w:rsidRPr="005445B3">
        <w:rPr>
          <w:rFonts w:ascii="Arial" w:hAnsi="Arial" w:cs="Arial"/>
          <w:color w:val="000000" w:themeColor="text1"/>
          <w:sz w:val="23"/>
          <w:szCs w:val="23"/>
        </w:rPr>
        <w:t>,</w:t>
      </w:r>
      <w:r w:rsidR="00F75F58" w:rsidRPr="005445B3">
        <w:rPr>
          <w:rFonts w:ascii="Arial" w:hAnsi="Arial" w:cs="Arial"/>
          <w:color w:val="000000" w:themeColor="text1"/>
          <w:sz w:val="23"/>
          <w:szCs w:val="23"/>
        </w:rPr>
        <w:t xml:space="preserve"> </w:t>
      </w:r>
      <w:r w:rsidR="00D243F0" w:rsidRPr="005445B3">
        <w:rPr>
          <w:rFonts w:ascii="Arial" w:hAnsi="Arial" w:cs="Arial"/>
          <w:color w:val="000000" w:themeColor="text1"/>
          <w:sz w:val="23"/>
          <w:szCs w:val="23"/>
        </w:rPr>
        <w:t>és a la mare que</w:t>
      </w:r>
      <w:r w:rsidR="00F75F58" w:rsidRPr="005445B3">
        <w:rPr>
          <w:rFonts w:ascii="Arial" w:hAnsi="Arial" w:cs="Arial"/>
          <w:color w:val="000000" w:themeColor="text1"/>
          <w:sz w:val="23"/>
          <w:szCs w:val="23"/>
        </w:rPr>
        <w:t xml:space="preserve"> li costa</w:t>
      </w:r>
      <w:r w:rsidR="0031448A" w:rsidRPr="005445B3">
        <w:rPr>
          <w:rFonts w:ascii="Arial" w:hAnsi="Arial" w:cs="Arial"/>
          <w:color w:val="000000" w:themeColor="text1"/>
          <w:sz w:val="23"/>
          <w:szCs w:val="23"/>
        </w:rPr>
        <w:t xml:space="preserve"> </w:t>
      </w:r>
      <w:r w:rsidR="00D243F0" w:rsidRPr="005445B3">
        <w:rPr>
          <w:rFonts w:ascii="Arial" w:hAnsi="Arial" w:cs="Arial"/>
          <w:color w:val="000000" w:themeColor="text1"/>
          <w:sz w:val="23"/>
          <w:szCs w:val="23"/>
        </w:rPr>
        <w:t xml:space="preserve">més </w:t>
      </w:r>
      <w:r w:rsidR="0031448A" w:rsidRPr="005445B3">
        <w:rPr>
          <w:rFonts w:ascii="Arial" w:hAnsi="Arial" w:cs="Arial"/>
          <w:color w:val="000000" w:themeColor="text1"/>
          <w:sz w:val="23"/>
          <w:szCs w:val="23"/>
        </w:rPr>
        <w:t xml:space="preserve">i </w:t>
      </w:r>
      <w:r w:rsidR="00AD4456" w:rsidRPr="005445B3">
        <w:rPr>
          <w:rFonts w:ascii="Arial" w:hAnsi="Arial" w:cs="Arial"/>
          <w:color w:val="000000" w:themeColor="text1"/>
          <w:sz w:val="23"/>
          <w:szCs w:val="23"/>
        </w:rPr>
        <w:t>ella n’és conscient</w:t>
      </w:r>
      <w:r w:rsidR="00C63A98" w:rsidRPr="005445B3">
        <w:rPr>
          <w:rFonts w:ascii="Arial" w:hAnsi="Arial" w:cs="Arial"/>
          <w:color w:val="000000" w:themeColor="text1"/>
          <w:sz w:val="23"/>
          <w:szCs w:val="23"/>
        </w:rPr>
        <w:t>,</w:t>
      </w:r>
      <w:r w:rsidR="00AD4456" w:rsidRPr="005445B3">
        <w:rPr>
          <w:rFonts w:ascii="Arial" w:hAnsi="Arial" w:cs="Arial"/>
          <w:color w:val="000000" w:themeColor="text1"/>
          <w:sz w:val="23"/>
          <w:szCs w:val="23"/>
        </w:rPr>
        <w:t xml:space="preserve"> però</w:t>
      </w:r>
      <w:r w:rsidRPr="005445B3">
        <w:rPr>
          <w:rFonts w:ascii="Arial" w:hAnsi="Arial" w:cs="Arial"/>
          <w:color w:val="000000" w:themeColor="text1"/>
          <w:sz w:val="23"/>
          <w:szCs w:val="23"/>
        </w:rPr>
        <w:t xml:space="preserve"> ara aquest fet </w:t>
      </w:r>
      <w:r w:rsidR="00F00774" w:rsidRPr="005445B3">
        <w:rPr>
          <w:rFonts w:ascii="Arial" w:hAnsi="Arial" w:cs="Arial"/>
          <w:color w:val="000000" w:themeColor="text1"/>
          <w:sz w:val="23"/>
          <w:szCs w:val="23"/>
        </w:rPr>
        <w:t xml:space="preserve">ja </w:t>
      </w:r>
      <w:r w:rsidRPr="005445B3">
        <w:rPr>
          <w:rFonts w:ascii="Arial" w:hAnsi="Arial" w:cs="Arial"/>
          <w:color w:val="000000" w:themeColor="text1"/>
          <w:sz w:val="23"/>
          <w:szCs w:val="23"/>
        </w:rPr>
        <w:t>no la</w:t>
      </w:r>
      <w:r w:rsidR="00AD4456" w:rsidRPr="005445B3">
        <w:rPr>
          <w:rFonts w:ascii="Arial" w:hAnsi="Arial" w:cs="Arial"/>
          <w:color w:val="000000" w:themeColor="text1"/>
          <w:sz w:val="23"/>
          <w:szCs w:val="23"/>
        </w:rPr>
        <w:t xml:space="preserve"> fa tirar </w:t>
      </w:r>
      <w:r w:rsidR="00592EE9" w:rsidRPr="005445B3">
        <w:rPr>
          <w:rFonts w:ascii="Arial" w:hAnsi="Arial" w:cs="Arial"/>
          <w:color w:val="000000" w:themeColor="text1"/>
          <w:sz w:val="23"/>
          <w:szCs w:val="23"/>
        </w:rPr>
        <w:t>endarrere</w:t>
      </w:r>
      <w:r w:rsidR="00C63A98" w:rsidRPr="005445B3">
        <w:rPr>
          <w:rFonts w:ascii="Arial" w:hAnsi="Arial" w:cs="Arial"/>
          <w:color w:val="000000" w:themeColor="text1"/>
          <w:sz w:val="23"/>
          <w:szCs w:val="23"/>
        </w:rPr>
        <w:t>,</w:t>
      </w:r>
      <w:r w:rsidR="00AD4456" w:rsidRPr="005445B3">
        <w:rPr>
          <w:rFonts w:ascii="Arial" w:hAnsi="Arial" w:cs="Arial"/>
          <w:color w:val="000000" w:themeColor="text1"/>
          <w:sz w:val="23"/>
          <w:szCs w:val="23"/>
        </w:rPr>
        <w:t xml:space="preserve"> perquè sap que la </w:t>
      </w:r>
      <w:r w:rsidR="00C63A98" w:rsidRPr="005445B3">
        <w:rPr>
          <w:rFonts w:ascii="Arial" w:hAnsi="Arial" w:cs="Arial"/>
          <w:color w:val="000000" w:themeColor="text1"/>
          <w:sz w:val="23"/>
          <w:szCs w:val="23"/>
        </w:rPr>
        <w:t xml:space="preserve">seva intervenció </w:t>
      </w:r>
      <w:r w:rsidRPr="005445B3">
        <w:rPr>
          <w:rFonts w:ascii="Arial" w:hAnsi="Arial" w:cs="Arial"/>
          <w:color w:val="000000" w:themeColor="text1"/>
          <w:sz w:val="23"/>
          <w:szCs w:val="23"/>
        </w:rPr>
        <w:t xml:space="preserve">també </w:t>
      </w:r>
      <w:r w:rsidR="00C63A98" w:rsidRPr="005445B3">
        <w:rPr>
          <w:rFonts w:ascii="Arial" w:hAnsi="Arial" w:cs="Arial"/>
          <w:color w:val="000000" w:themeColor="text1"/>
          <w:sz w:val="23"/>
          <w:szCs w:val="23"/>
        </w:rPr>
        <w:t>és rellevant</w:t>
      </w:r>
      <w:r w:rsidRPr="005445B3">
        <w:rPr>
          <w:rFonts w:ascii="Arial" w:hAnsi="Arial" w:cs="Arial"/>
          <w:color w:val="000000" w:themeColor="text1"/>
          <w:sz w:val="23"/>
          <w:szCs w:val="23"/>
        </w:rPr>
        <w:t xml:space="preserve">. </w:t>
      </w:r>
      <w:r w:rsidR="00C63A98" w:rsidRPr="005445B3">
        <w:rPr>
          <w:rFonts w:ascii="Arial" w:hAnsi="Arial" w:cs="Arial"/>
          <w:color w:val="000000" w:themeColor="text1"/>
          <w:sz w:val="23"/>
          <w:szCs w:val="23"/>
        </w:rPr>
        <w:t>A</w:t>
      </w:r>
      <w:r w:rsidR="00AD4456" w:rsidRPr="005445B3">
        <w:rPr>
          <w:rFonts w:ascii="Arial" w:hAnsi="Arial" w:cs="Arial"/>
          <w:color w:val="000000" w:themeColor="text1"/>
          <w:sz w:val="23"/>
          <w:szCs w:val="23"/>
        </w:rPr>
        <w:t xml:space="preserve">ixí doncs, ha guanyat en seguretat i això es demostra amb els comentaris que fa, </w:t>
      </w:r>
      <w:r w:rsidR="00C63A98" w:rsidRPr="005445B3">
        <w:rPr>
          <w:rFonts w:ascii="Arial" w:hAnsi="Arial" w:cs="Arial"/>
          <w:color w:val="000000" w:themeColor="text1"/>
          <w:sz w:val="23"/>
          <w:szCs w:val="23"/>
        </w:rPr>
        <w:t xml:space="preserve">els quals </w:t>
      </w:r>
      <w:r w:rsidR="004D7CA2" w:rsidRPr="005445B3">
        <w:rPr>
          <w:rFonts w:ascii="Arial" w:hAnsi="Arial" w:cs="Arial"/>
          <w:color w:val="000000" w:themeColor="text1"/>
          <w:sz w:val="23"/>
          <w:szCs w:val="23"/>
        </w:rPr>
        <w:t xml:space="preserve">evidencien </w:t>
      </w:r>
      <w:r w:rsidR="00C63A98" w:rsidRPr="005445B3">
        <w:rPr>
          <w:rFonts w:ascii="Arial" w:hAnsi="Arial" w:cs="Arial"/>
          <w:color w:val="000000" w:themeColor="text1"/>
          <w:sz w:val="23"/>
          <w:szCs w:val="23"/>
        </w:rPr>
        <w:t xml:space="preserve">que </w:t>
      </w:r>
      <w:r w:rsidR="0031448A" w:rsidRPr="005445B3">
        <w:rPr>
          <w:rFonts w:ascii="Arial" w:hAnsi="Arial" w:cs="Arial"/>
          <w:color w:val="000000" w:themeColor="text1"/>
          <w:sz w:val="23"/>
          <w:szCs w:val="23"/>
        </w:rPr>
        <w:t xml:space="preserve">ha modificat la </w:t>
      </w:r>
      <w:r w:rsidR="0031448A" w:rsidRPr="005445B3">
        <w:rPr>
          <w:rFonts w:ascii="Arial" w:hAnsi="Arial" w:cs="Arial"/>
          <w:sz w:val="23"/>
          <w:szCs w:val="23"/>
        </w:rPr>
        <w:t>seva</w:t>
      </w:r>
      <w:r w:rsidR="00AD4456" w:rsidRPr="005445B3">
        <w:rPr>
          <w:rFonts w:ascii="Arial" w:hAnsi="Arial" w:cs="Arial"/>
          <w:sz w:val="23"/>
          <w:szCs w:val="23"/>
        </w:rPr>
        <w:t xml:space="preserve"> pròpia</w:t>
      </w:r>
      <w:r w:rsidR="00C63A98" w:rsidRPr="005445B3">
        <w:rPr>
          <w:rFonts w:ascii="Arial" w:hAnsi="Arial" w:cs="Arial"/>
          <w:sz w:val="23"/>
          <w:szCs w:val="23"/>
        </w:rPr>
        <w:t xml:space="preserve"> imatge</w:t>
      </w:r>
      <w:ins w:id="115" w:author="TOSHIBA" w:date="2015-01-09T20:15:00Z">
        <w:r w:rsidR="00380B83" w:rsidRPr="005445B3">
          <w:rPr>
            <w:rFonts w:ascii="Arial" w:hAnsi="Arial" w:cs="Arial"/>
            <w:sz w:val="23"/>
            <w:szCs w:val="23"/>
          </w:rPr>
          <w:t>. Ara</w:t>
        </w:r>
      </w:ins>
      <w:ins w:id="116" w:author="TOSHIBA" w:date="2015-01-09T20:14:00Z">
        <w:r w:rsidR="00380B83" w:rsidRPr="005445B3">
          <w:rPr>
            <w:rFonts w:ascii="Arial" w:hAnsi="Arial" w:cs="Arial"/>
            <w:sz w:val="23"/>
            <w:szCs w:val="23"/>
          </w:rPr>
          <w:t xml:space="preserve"> </w:t>
        </w:r>
      </w:ins>
      <w:ins w:id="117" w:author="TOSHIBA" w:date="2015-01-09T20:15:00Z">
        <w:r w:rsidR="00380B83" w:rsidRPr="005445B3">
          <w:rPr>
            <w:rFonts w:ascii="Arial" w:hAnsi="Arial" w:cs="Arial"/>
            <w:sz w:val="23"/>
            <w:szCs w:val="23"/>
          </w:rPr>
          <w:t>e</w:t>
        </w:r>
      </w:ins>
      <w:ins w:id="118" w:author="TOSHIBA" w:date="2015-01-09T20:14:00Z">
        <w:r w:rsidR="00380B83" w:rsidRPr="005445B3">
          <w:rPr>
            <w:rFonts w:ascii="Arial" w:hAnsi="Arial" w:cs="Arial"/>
            <w:sz w:val="23"/>
            <w:szCs w:val="23"/>
          </w:rPr>
          <w:t>s qüestiona</w:t>
        </w:r>
      </w:ins>
      <w:ins w:id="119" w:author="TOSHIBA" w:date="2015-01-09T20:15:00Z">
        <w:r w:rsidR="00380B83" w:rsidRPr="005445B3">
          <w:rPr>
            <w:rFonts w:ascii="Arial" w:hAnsi="Arial" w:cs="Arial"/>
            <w:sz w:val="23"/>
            <w:szCs w:val="23"/>
          </w:rPr>
          <w:t xml:space="preserve"> aspectes que fins ara eren normal, un exemple comentat a l’aula:</w:t>
        </w:r>
      </w:ins>
    </w:p>
    <w:p w14:paraId="6174DF9A" w14:textId="77777777" w:rsidR="00353200" w:rsidRPr="005445B3" w:rsidRDefault="00353200" w:rsidP="00442BAE">
      <w:pPr>
        <w:spacing w:line="360" w:lineRule="auto"/>
        <w:jc w:val="both"/>
        <w:rPr>
          <w:ins w:id="120" w:author="TOSHIBA" w:date="2015-01-09T20:15:00Z"/>
          <w:rFonts w:ascii="Arial" w:hAnsi="Arial" w:cs="Arial"/>
          <w:sz w:val="23"/>
          <w:szCs w:val="23"/>
        </w:rPr>
      </w:pPr>
    </w:p>
    <w:p w14:paraId="3AA5D001" w14:textId="40AF6A5A" w:rsidR="004027F0" w:rsidRPr="005445B3" w:rsidRDefault="00380B83" w:rsidP="002B64AF">
      <w:pPr>
        <w:spacing w:line="360" w:lineRule="auto"/>
        <w:ind w:left="700"/>
        <w:jc w:val="both"/>
        <w:rPr>
          <w:rFonts w:ascii="Arial" w:hAnsi="Arial" w:cs="Arial"/>
          <w:sz w:val="23"/>
          <w:szCs w:val="23"/>
        </w:rPr>
      </w:pPr>
      <w:ins w:id="121" w:author="TOSHIBA" w:date="2015-01-09T20:15:00Z">
        <w:r w:rsidRPr="005445B3">
          <w:rPr>
            <w:rFonts w:ascii="Arial" w:hAnsi="Arial" w:cs="Arial"/>
            <w:sz w:val="23"/>
            <w:szCs w:val="23"/>
          </w:rPr>
          <w:t xml:space="preserve">Un dia </w:t>
        </w:r>
      </w:ins>
      <w:ins w:id="122" w:author="TOSHIBA" w:date="2015-01-09T20:16:00Z">
        <w:r w:rsidRPr="005445B3">
          <w:rPr>
            <w:rFonts w:ascii="Arial" w:hAnsi="Arial" w:cs="Arial"/>
            <w:sz w:val="23"/>
            <w:szCs w:val="23"/>
          </w:rPr>
          <w:t xml:space="preserve">anava pel </w:t>
        </w:r>
      </w:ins>
      <w:ins w:id="123" w:author="TOSHIBA" w:date="2015-01-09T20:17:00Z">
        <w:r w:rsidRPr="005445B3">
          <w:rPr>
            <w:rFonts w:ascii="Arial" w:hAnsi="Arial" w:cs="Arial"/>
            <w:sz w:val="23"/>
            <w:szCs w:val="23"/>
          </w:rPr>
          <w:t>carrer amb el</w:t>
        </w:r>
      </w:ins>
      <w:ins w:id="124" w:author="TOSHIBA" w:date="2015-01-09T20:15:00Z">
        <w:r w:rsidRPr="005445B3">
          <w:rPr>
            <w:rFonts w:ascii="Arial" w:hAnsi="Arial" w:cs="Arial"/>
            <w:sz w:val="23"/>
            <w:szCs w:val="23"/>
          </w:rPr>
          <w:t xml:space="preserve"> meu marit </w:t>
        </w:r>
      </w:ins>
      <w:ins w:id="125" w:author="TOSHIBA" w:date="2015-01-09T20:17:00Z">
        <w:r w:rsidRPr="005445B3">
          <w:rPr>
            <w:rFonts w:ascii="Arial" w:hAnsi="Arial" w:cs="Arial"/>
            <w:sz w:val="23"/>
            <w:szCs w:val="23"/>
          </w:rPr>
          <w:t xml:space="preserve">i </w:t>
        </w:r>
      </w:ins>
      <w:ins w:id="126" w:author="TOSHIBA" w:date="2015-01-09T20:15:00Z">
        <w:r w:rsidRPr="005445B3">
          <w:rPr>
            <w:rFonts w:ascii="Arial" w:hAnsi="Arial" w:cs="Arial"/>
            <w:sz w:val="23"/>
            <w:szCs w:val="23"/>
          </w:rPr>
          <w:t>em va dir que em baixes m</w:t>
        </w:r>
      </w:ins>
      <w:ins w:id="127" w:author="TOSHIBA" w:date="2015-01-09T20:16:00Z">
        <w:r w:rsidRPr="005445B3">
          <w:rPr>
            <w:rFonts w:ascii="Arial" w:hAnsi="Arial" w:cs="Arial"/>
            <w:sz w:val="23"/>
            <w:szCs w:val="23"/>
          </w:rPr>
          <w:t xml:space="preserve">és el mocador que se’m </w:t>
        </w:r>
      </w:ins>
      <w:ins w:id="128" w:author="TOSHIBA" w:date="2015-01-09T20:17:00Z">
        <w:r w:rsidRPr="005445B3">
          <w:rPr>
            <w:rFonts w:ascii="Arial" w:hAnsi="Arial" w:cs="Arial"/>
            <w:sz w:val="23"/>
            <w:szCs w:val="23"/>
          </w:rPr>
          <w:tab/>
        </w:r>
      </w:ins>
      <w:ins w:id="129" w:author="TOSHIBA" w:date="2015-01-09T20:16:00Z">
        <w:r w:rsidRPr="005445B3">
          <w:rPr>
            <w:rFonts w:ascii="Arial" w:hAnsi="Arial" w:cs="Arial"/>
            <w:sz w:val="23"/>
            <w:szCs w:val="23"/>
          </w:rPr>
          <w:t xml:space="preserve">veia massa la cara. Jo me’l vaig baixar però crec que ell no m’hauria de dir aquestes coses.  </w:t>
        </w:r>
      </w:ins>
      <w:ins w:id="130" w:author="TOSHIBA" w:date="2015-01-09T20:14:00Z">
        <w:r w:rsidRPr="005445B3">
          <w:rPr>
            <w:rFonts w:ascii="Arial" w:hAnsi="Arial" w:cs="Arial"/>
            <w:sz w:val="23"/>
            <w:szCs w:val="23"/>
          </w:rPr>
          <w:t xml:space="preserve"> </w:t>
        </w:r>
      </w:ins>
    </w:p>
    <w:p w14:paraId="65AABDA9" w14:textId="77777777" w:rsidR="004027F0" w:rsidRPr="005445B3" w:rsidRDefault="004027F0" w:rsidP="00442BAE">
      <w:pPr>
        <w:spacing w:line="360" w:lineRule="auto"/>
        <w:jc w:val="both"/>
        <w:rPr>
          <w:rFonts w:ascii="Arial" w:hAnsi="Arial" w:cs="Arial"/>
          <w:sz w:val="23"/>
          <w:szCs w:val="23"/>
        </w:rPr>
      </w:pPr>
    </w:p>
    <w:p w14:paraId="00942ED7" w14:textId="27F80144" w:rsidR="004027F0" w:rsidRPr="005445B3" w:rsidRDefault="004027F0" w:rsidP="004027F0">
      <w:pPr>
        <w:spacing w:line="360" w:lineRule="auto"/>
        <w:jc w:val="both"/>
        <w:rPr>
          <w:rFonts w:ascii="Arial" w:hAnsi="Arial" w:cs="Arial"/>
          <w:sz w:val="23"/>
          <w:szCs w:val="23"/>
        </w:rPr>
      </w:pPr>
      <w:r w:rsidRPr="005445B3">
        <w:rPr>
          <w:rFonts w:ascii="Arial" w:hAnsi="Arial" w:cs="Arial"/>
          <w:sz w:val="23"/>
          <w:szCs w:val="23"/>
        </w:rPr>
        <w:t xml:space="preserve">Amb les TLD s’ha aconseguit involucrar part de la Comunitat a l’escola sobretot a dones i totes tenen un objectiu comú: que els seus fills i filles </w:t>
      </w:r>
      <w:r w:rsidR="005A5C31" w:rsidRPr="005445B3">
        <w:rPr>
          <w:rFonts w:ascii="Arial" w:hAnsi="Arial" w:cs="Arial"/>
          <w:sz w:val="23"/>
          <w:szCs w:val="23"/>
        </w:rPr>
        <w:t xml:space="preserve">estudiïn, que tinguin un futur. </w:t>
      </w:r>
      <w:r w:rsidR="005A5C31" w:rsidRPr="005445B3">
        <w:rPr>
          <w:rFonts w:ascii="Arial" w:hAnsi="Arial" w:cs="Arial"/>
          <w:sz w:val="23"/>
          <w:szCs w:val="23"/>
        </w:rPr>
        <w:lastRenderedPageBreak/>
        <w:t>T</w:t>
      </w:r>
      <w:r w:rsidRPr="005445B3">
        <w:rPr>
          <w:rFonts w:ascii="Arial" w:hAnsi="Arial" w:cs="Arial"/>
          <w:sz w:val="23"/>
          <w:szCs w:val="23"/>
        </w:rPr>
        <w:t xml:space="preserve">enen clar que per fer-ho és important donar exemple, és per això, que al mateix temps que els fills i filles estan a l’aula algunes mares adquireixen poder amb les TLD. L’escola és un punt de reunió i esdevé significatiu degut a l’aprenentatge que hi realitza tota la comunitat. Un exemple n’és la Naima, degut a la severa situació de pobresa que estava vivint al barri de </w:t>
      </w:r>
      <w:proofErr w:type="spellStart"/>
      <w:r w:rsidRPr="005445B3">
        <w:rPr>
          <w:rFonts w:ascii="Arial" w:hAnsi="Arial" w:cs="Arial"/>
          <w:sz w:val="23"/>
          <w:szCs w:val="23"/>
        </w:rPr>
        <w:t>Campclar</w:t>
      </w:r>
      <w:proofErr w:type="spellEnd"/>
      <w:r w:rsidRPr="005445B3">
        <w:rPr>
          <w:rFonts w:ascii="Arial" w:hAnsi="Arial" w:cs="Arial"/>
          <w:sz w:val="23"/>
          <w:szCs w:val="23"/>
        </w:rPr>
        <w:t xml:space="preserve"> l’any passat va decidir entornar-se al seu poble del Marroc on hi viu la majoria de la seva família, el dia abans de marxar va assistir a la tertúlia per acomiadar-se i ens va dir: </w:t>
      </w:r>
    </w:p>
    <w:p w14:paraId="4079FAF4" w14:textId="77777777" w:rsidR="00353200" w:rsidRPr="005445B3" w:rsidRDefault="00353200" w:rsidP="004027F0">
      <w:pPr>
        <w:spacing w:line="360" w:lineRule="auto"/>
        <w:ind w:left="708"/>
        <w:jc w:val="both"/>
        <w:rPr>
          <w:rFonts w:ascii="Arial" w:hAnsi="Arial" w:cs="Arial"/>
          <w:sz w:val="23"/>
          <w:szCs w:val="23"/>
        </w:rPr>
      </w:pPr>
    </w:p>
    <w:p w14:paraId="4FD58CAD" w14:textId="7E91F53C" w:rsidR="004027F0" w:rsidRPr="005445B3" w:rsidRDefault="00353200" w:rsidP="004027F0">
      <w:pPr>
        <w:spacing w:line="360" w:lineRule="auto"/>
        <w:ind w:left="708"/>
        <w:jc w:val="both"/>
        <w:rPr>
          <w:rFonts w:ascii="Arial" w:hAnsi="Arial" w:cs="Arial"/>
          <w:sz w:val="23"/>
          <w:szCs w:val="23"/>
        </w:rPr>
      </w:pPr>
      <w:r w:rsidRPr="005445B3">
        <w:rPr>
          <w:rFonts w:ascii="Arial" w:hAnsi="Arial" w:cs="Arial"/>
          <w:sz w:val="23"/>
          <w:szCs w:val="23"/>
        </w:rPr>
        <w:t>E</w:t>
      </w:r>
      <w:r w:rsidR="004027F0" w:rsidRPr="005445B3">
        <w:rPr>
          <w:rFonts w:ascii="Arial" w:hAnsi="Arial" w:cs="Arial"/>
          <w:sz w:val="23"/>
          <w:szCs w:val="23"/>
        </w:rPr>
        <w:t>l que m’ha fet més feliç és poder assistir en aquesta activitat, ja que m’ha ajudat moltíssim...  Quan estigui al meu país el que més trobaré a faltar serà l’escola.</w:t>
      </w:r>
    </w:p>
    <w:p w14:paraId="4E82A6E2" w14:textId="77777777" w:rsidR="004027F0" w:rsidRPr="005445B3" w:rsidRDefault="004027F0" w:rsidP="004027F0">
      <w:pPr>
        <w:spacing w:line="360" w:lineRule="auto"/>
        <w:ind w:left="708"/>
        <w:jc w:val="both"/>
        <w:rPr>
          <w:rFonts w:ascii="Arial" w:hAnsi="Arial" w:cs="Arial"/>
          <w:sz w:val="23"/>
          <w:szCs w:val="23"/>
        </w:rPr>
      </w:pPr>
    </w:p>
    <w:p w14:paraId="06297C5A" w14:textId="229D3BBC" w:rsidR="004027F0" w:rsidRPr="005445B3" w:rsidRDefault="004027F0" w:rsidP="004027F0">
      <w:pPr>
        <w:spacing w:line="360" w:lineRule="auto"/>
        <w:jc w:val="both"/>
        <w:rPr>
          <w:rFonts w:ascii="Arial" w:hAnsi="Arial" w:cs="Arial"/>
          <w:sz w:val="23"/>
          <w:szCs w:val="23"/>
        </w:rPr>
      </w:pPr>
      <w:r w:rsidRPr="005445B3">
        <w:rPr>
          <w:rFonts w:ascii="Arial" w:hAnsi="Arial" w:cs="Arial"/>
          <w:sz w:val="23"/>
          <w:szCs w:val="23"/>
        </w:rPr>
        <w:t>Aquest cas personal esdevé un exemple clar de la importància del binomi família i escola, i quan aquest es treballa sorgeix una relació molt potent la qual és capaç de transformar la realitat. Aquesta mare ha tornat a l’escola aquest curs, ella sola amb els fills, ja que vol que els seus fills aprenguin i</w:t>
      </w:r>
      <w:ins w:id="131" w:author="marta soler gallart" w:date="2014-11-30T10:36:00Z">
        <w:r w:rsidRPr="005445B3">
          <w:rPr>
            <w:rFonts w:ascii="Arial" w:hAnsi="Arial" w:cs="Arial"/>
            <w:sz w:val="23"/>
            <w:szCs w:val="23"/>
          </w:rPr>
          <w:t xml:space="preserve"> </w:t>
        </w:r>
      </w:ins>
      <w:r w:rsidRPr="005445B3">
        <w:rPr>
          <w:rFonts w:ascii="Arial" w:hAnsi="Arial" w:cs="Arial"/>
          <w:sz w:val="23"/>
          <w:szCs w:val="23"/>
        </w:rPr>
        <w:t>tinguin oportunitats. Malgrat la dura història que té darrera, l’educació dels seus fills preval davant de tot. Mitjançant les TLD aquestes mares han transformat el seu rol de dona invisible i s’han apoderat, la seva veu és escoltada i tenen el valor de prendre decisions tant importants com la de la Naima</w:t>
      </w:r>
      <w:r w:rsidR="00353200" w:rsidRPr="005445B3">
        <w:rPr>
          <w:rFonts w:ascii="Arial" w:hAnsi="Arial" w:cs="Arial"/>
          <w:sz w:val="23"/>
          <w:szCs w:val="23"/>
        </w:rPr>
        <w:t>.</w:t>
      </w:r>
    </w:p>
    <w:p w14:paraId="2127CC5D" w14:textId="77777777" w:rsidR="0031448A" w:rsidRPr="005445B3" w:rsidRDefault="0031448A" w:rsidP="00442BAE">
      <w:pPr>
        <w:spacing w:line="360" w:lineRule="auto"/>
        <w:jc w:val="both"/>
        <w:rPr>
          <w:rFonts w:ascii="Arial" w:hAnsi="Arial" w:cs="Arial"/>
          <w:sz w:val="23"/>
          <w:szCs w:val="23"/>
        </w:rPr>
      </w:pPr>
    </w:p>
    <w:p w14:paraId="6A064DDE" w14:textId="087F13A4" w:rsidR="00AD4456" w:rsidRPr="005445B3" w:rsidRDefault="00AD4456" w:rsidP="00442BAE">
      <w:pPr>
        <w:spacing w:line="360" w:lineRule="auto"/>
        <w:jc w:val="both"/>
        <w:rPr>
          <w:rFonts w:ascii="Arial" w:hAnsi="Arial" w:cs="Arial"/>
          <w:sz w:val="23"/>
          <w:szCs w:val="23"/>
        </w:rPr>
      </w:pPr>
      <w:r w:rsidRPr="005445B3">
        <w:rPr>
          <w:rFonts w:ascii="Arial" w:hAnsi="Arial" w:cs="Arial"/>
          <w:sz w:val="23"/>
          <w:szCs w:val="23"/>
        </w:rPr>
        <w:t>De les sis mares participants</w:t>
      </w:r>
      <w:r w:rsidR="005A5D21" w:rsidRPr="005445B3">
        <w:rPr>
          <w:rFonts w:ascii="Arial" w:hAnsi="Arial" w:cs="Arial"/>
          <w:sz w:val="23"/>
          <w:szCs w:val="23"/>
        </w:rPr>
        <w:t xml:space="preserve"> </w:t>
      </w:r>
      <w:r w:rsidR="0031448A" w:rsidRPr="005445B3">
        <w:rPr>
          <w:rFonts w:ascii="Arial" w:hAnsi="Arial" w:cs="Arial"/>
          <w:sz w:val="23"/>
          <w:szCs w:val="23"/>
        </w:rPr>
        <w:t>a les TLD</w:t>
      </w:r>
      <w:r w:rsidR="005E55E8" w:rsidRPr="005445B3">
        <w:rPr>
          <w:rFonts w:ascii="Arial" w:hAnsi="Arial" w:cs="Arial"/>
          <w:sz w:val="23"/>
          <w:szCs w:val="23"/>
        </w:rPr>
        <w:t xml:space="preserve"> i en aquest estudi</w:t>
      </w:r>
      <w:r w:rsidR="0031448A" w:rsidRPr="005445B3">
        <w:rPr>
          <w:rFonts w:ascii="Arial" w:hAnsi="Arial" w:cs="Arial"/>
          <w:sz w:val="23"/>
          <w:szCs w:val="23"/>
        </w:rPr>
        <w:t xml:space="preserve">, </w:t>
      </w:r>
      <w:r w:rsidRPr="005445B3">
        <w:rPr>
          <w:rFonts w:ascii="Arial" w:hAnsi="Arial" w:cs="Arial"/>
          <w:sz w:val="23"/>
          <w:szCs w:val="23"/>
        </w:rPr>
        <w:t>dues no havien llegit cap llibre</w:t>
      </w:r>
      <w:r w:rsidR="00683361" w:rsidRPr="005445B3">
        <w:rPr>
          <w:rFonts w:ascii="Arial" w:hAnsi="Arial" w:cs="Arial"/>
          <w:sz w:val="23"/>
          <w:szCs w:val="23"/>
        </w:rPr>
        <w:t xml:space="preserve"> prèviament</w:t>
      </w:r>
      <w:r w:rsidRPr="005445B3">
        <w:rPr>
          <w:rFonts w:ascii="Arial" w:hAnsi="Arial" w:cs="Arial"/>
          <w:sz w:val="23"/>
          <w:szCs w:val="23"/>
        </w:rPr>
        <w:t xml:space="preserve">, així doncs </w:t>
      </w:r>
      <w:r w:rsidRPr="005445B3">
        <w:rPr>
          <w:rFonts w:ascii="Arial" w:hAnsi="Arial" w:cs="Arial"/>
          <w:i/>
          <w:sz w:val="23"/>
          <w:szCs w:val="23"/>
        </w:rPr>
        <w:t>La casa de Bernada Alba</w:t>
      </w:r>
      <w:r w:rsidRPr="005445B3">
        <w:rPr>
          <w:rFonts w:ascii="Arial" w:hAnsi="Arial" w:cs="Arial"/>
          <w:sz w:val="23"/>
          <w:szCs w:val="23"/>
        </w:rPr>
        <w:t xml:space="preserve"> va ser el seu primer llibre</w:t>
      </w:r>
      <w:r w:rsidR="0050310B" w:rsidRPr="005445B3">
        <w:rPr>
          <w:rFonts w:ascii="Arial" w:hAnsi="Arial" w:cs="Arial"/>
          <w:sz w:val="23"/>
          <w:szCs w:val="23"/>
        </w:rPr>
        <w:t xml:space="preserve">, </w:t>
      </w:r>
      <w:r w:rsidR="00892157" w:rsidRPr="005445B3">
        <w:rPr>
          <w:rFonts w:ascii="Arial" w:hAnsi="Arial" w:cs="Arial"/>
          <w:sz w:val="23"/>
          <w:szCs w:val="23"/>
        </w:rPr>
        <w:t>en contraposició,</w:t>
      </w:r>
      <w:r w:rsidR="0050310B" w:rsidRPr="005445B3">
        <w:rPr>
          <w:rFonts w:ascii="Arial" w:hAnsi="Arial" w:cs="Arial"/>
          <w:sz w:val="23"/>
          <w:szCs w:val="23"/>
        </w:rPr>
        <w:t xml:space="preserve"> només una</w:t>
      </w:r>
      <w:r w:rsidR="00683361" w:rsidRPr="005445B3">
        <w:rPr>
          <w:rFonts w:ascii="Arial" w:hAnsi="Arial" w:cs="Arial"/>
          <w:sz w:val="23"/>
          <w:szCs w:val="23"/>
        </w:rPr>
        <w:t xml:space="preserve"> comenta </w:t>
      </w:r>
      <w:r w:rsidR="0050310B" w:rsidRPr="005445B3">
        <w:rPr>
          <w:rFonts w:ascii="Arial" w:hAnsi="Arial" w:cs="Arial"/>
          <w:sz w:val="23"/>
          <w:szCs w:val="23"/>
        </w:rPr>
        <w:t xml:space="preserve">haver llegit un llibre d’aquesta dificultat. Quan parlem de que els hi aporten aquests llibres destaquen que </w:t>
      </w:r>
      <w:r w:rsidR="00892157" w:rsidRPr="005445B3">
        <w:rPr>
          <w:rFonts w:ascii="Arial" w:hAnsi="Arial" w:cs="Arial"/>
          <w:sz w:val="23"/>
          <w:szCs w:val="23"/>
        </w:rPr>
        <w:t xml:space="preserve">moltes coses i sobretot vocabulari. </w:t>
      </w:r>
      <w:r w:rsidR="00683361" w:rsidRPr="005445B3">
        <w:rPr>
          <w:rFonts w:ascii="Arial" w:hAnsi="Arial" w:cs="Arial"/>
          <w:sz w:val="23"/>
          <w:szCs w:val="23"/>
        </w:rPr>
        <w:t>U</w:t>
      </w:r>
      <w:r w:rsidR="0050310B" w:rsidRPr="005445B3">
        <w:rPr>
          <w:rFonts w:ascii="Arial" w:hAnsi="Arial" w:cs="Arial"/>
          <w:sz w:val="23"/>
          <w:szCs w:val="23"/>
        </w:rPr>
        <w:t xml:space="preserve">na mare concreta: </w:t>
      </w:r>
    </w:p>
    <w:p w14:paraId="05094DA7" w14:textId="77777777" w:rsidR="00353200" w:rsidRPr="005445B3" w:rsidRDefault="00353200" w:rsidP="00746800">
      <w:pPr>
        <w:spacing w:line="360" w:lineRule="auto"/>
        <w:ind w:left="708"/>
        <w:jc w:val="both"/>
        <w:rPr>
          <w:rFonts w:ascii="Arial" w:hAnsi="Arial" w:cs="Arial"/>
          <w:sz w:val="23"/>
          <w:szCs w:val="23"/>
        </w:rPr>
      </w:pPr>
    </w:p>
    <w:p w14:paraId="3030B896" w14:textId="6A4D0D16" w:rsidR="00746800" w:rsidRPr="005445B3" w:rsidRDefault="0050310B" w:rsidP="00746800">
      <w:pPr>
        <w:spacing w:line="360" w:lineRule="auto"/>
        <w:ind w:left="708"/>
        <w:jc w:val="both"/>
        <w:rPr>
          <w:rFonts w:ascii="Arial" w:hAnsi="Arial" w:cs="Arial"/>
          <w:sz w:val="23"/>
          <w:szCs w:val="23"/>
        </w:rPr>
      </w:pPr>
      <w:r w:rsidRPr="005445B3">
        <w:rPr>
          <w:rFonts w:ascii="Arial" w:hAnsi="Arial" w:cs="Arial"/>
          <w:sz w:val="23"/>
          <w:szCs w:val="23"/>
        </w:rPr>
        <w:t>M’ha ensenyat moltes coses</w:t>
      </w:r>
      <w:r w:rsidR="00C63A98" w:rsidRPr="005445B3">
        <w:rPr>
          <w:rFonts w:ascii="Arial" w:hAnsi="Arial" w:cs="Arial"/>
          <w:sz w:val="23"/>
          <w:szCs w:val="23"/>
        </w:rPr>
        <w:t>,</w:t>
      </w:r>
      <w:r w:rsidRPr="005445B3">
        <w:rPr>
          <w:rFonts w:ascii="Arial" w:hAnsi="Arial" w:cs="Arial"/>
          <w:sz w:val="23"/>
          <w:szCs w:val="23"/>
        </w:rPr>
        <w:t xml:space="preserve"> m’ha permès entendre la </w:t>
      </w:r>
      <w:r w:rsidR="004D7CA2" w:rsidRPr="005445B3">
        <w:rPr>
          <w:rFonts w:ascii="Arial" w:hAnsi="Arial" w:cs="Arial"/>
          <w:sz w:val="23"/>
          <w:szCs w:val="23"/>
        </w:rPr>
        <w:t>vida d’aquí, entendre que no som</w:t>
      </w:r>
      <w:r w:rsidRPr="005445B3">
        <w:rPr>
          <w:rFonts w:ascii="Arial" w:hAnsi="Arial" w:cs="Arial"/>
          <w:sz w:val="23"/>
          <w:szCs w:val="23"/>
        </w:rPr>
        <w:t xml:space="preserve"> tant diferents, fem les mateixes coses però tenen diferents noms. </w:t>
      </w:r>
    </w:p>
    <w:p w14:paraId="07FCF5B0" w14:textId="77777777" w:rsidR="00892157" w:rsidRPr="005445B3" w:rsidRDefault="00892157" w:rsidP="005A322E">
      <w:pPr>
        <w:spacing w:line="360" w:lineRule="auto"/>
        <w:jc w:val="both"/>
        <w:rPr>
          <w:rFonts w:ascii="Arial" w:hAnsi="Arial" w:cs="Arial"/>
          <w:sz w:val="23"/>
          <w:szCs w:val="23"/>
        </w:rPr>
      </w:pPr>
    </w:p>
    <w:p w14:paraId="62F3D9C4" w14:textId="77777777" w:rsidR="004D7CA2" w:rsidRPr="005445B3" w:rsidRDefault="00AD4456" w:rsidP="00F00774">
      <w:pPr>
        <w:spacing w:line="360" w:lineRule="auto"/>
        <w:jc w:val="both"/>
        <w:rPr>
          <w:rFonts w:ascii="Arial" w:hAnsi="Arial" w:cs="Arial"/>
          <w:color w:val="000000" w:themeColor="text1"/>
          <w:sz w:val="23"/>
          <w:szCs w:val="23"/>
        </w:rPr>
      </w:pPr>
      <w:r w:rsidRPr="005445B3">
        <w:rPr>
          <w:rFonts w:ascii="Arial" w:hAnsi="Arial" w:cs="Arial"/>
          <w:sz w:val="23"/>
          <w:szCs w:val="23"/>
        </w:rPr>
        <w:t>A les tertúlies s</w:t>
      </w:r>
      <w:r w:rsidR="0050310B" w:rsidRPr="005445B3">
        <w:rPr>
          <w:rFonts w:ascii="Arial" w:hAnsi="Arial" w:cs="Arial"/>
          <w:sz w:val="23"/>
          <w:szCs w:val="23"/>
        </w:rPr>
        <w:t>urten</w:t>
      </w:r>
      <w:r w:rsidRPr="005445B3">
        <w:rPr>
          <w:rFonts w:ascii="Arial" w:hAnsi="Arial" w:cs="Arial"/>
          <w:sz w:val="23"/>
          <w:szCs w:val="23"/>
        </w:rPr>
        <w:t xml:space="preserve"> molts temes, els fills, l’amor, el sexe, </w:t>
      </w:r>
      <w:r w:rsidR="00D818BF" w:rsidRPr="005445B3">
        <w:rPr>
          <w:rFonts w:ascii="Arial" w:hAnsi="Arial" w:cs="Arial"/>
          <w:sz w:val="23"/>
          <w:szCs w:val="23"/>
        </w:rPr>
        <w:t xml:space="preserve">la mort, </w:t>
      </w:r>
      <w:r w:rsidRPr="005445B3">
        <w:rPr>
          <w:rFonts w:ascii="Arial" w:hAnsi="Arial" w:cs="Arial"/>
          <w:sz w:val="23"/>
          <w:szCs w:val="23"/>
        </w:rPr>
        <w:t>l’herència... Però els debats són molt rics i es parlen els temes amb profunditat</w:t>
      </w:r>
      <w:r w:rsidR="0031448A" w:rsidRPr="005445B3">
        <w:rPr>
          <w:rFonts w:ascii="Arial" w:hAnsi="Arial" w:cs="Arial"/>
          <w:sz w:val="23"/>
          <w:szCs w:val="23"/>
        </w:rPr>
        <w:t>,</w:t>
      </w:r>
      <w:r w:rsidRPr="005445B3">
        <w:rPr>
          <w:rFonts w:ascii="Arial" w:hAnsi="Arial" w:cs="Arial"/>
          <w:sz w:val="23"/>
          <w:szCs w:val="23"/>
        </w:rPr>
        <w:t xml:space="preserve"> per exemple no </w:t>
      </w:r>
      <w:r w:rsidR="00683361" w:rsidRPr="005445B3">
        <w:rPr>
          <w:rFonts w:ascii="Arial" w:hAnsi="Arial" w:cs="Arial"/>
          <w:sz w:val="23"/>
          <w:szCs w:val="23"/>
        </w:rPr>
        <w:t xml:space="preserve">només </w:t>
      </w:r>
      <w:r w:rsidRPr="005445B3">
        <w:rPr>
          <w:rFonts w:ascii="Arial" w:hAnsi="Arial" w:cs="Arial"/>
          <w:sz w:val="23"/>
          <w:szCs w:val="23"/>
        </w:rPr>
        <w:t xml:space="preserve">es parla de l’amor i dels prototips de relacions sinó que es parla d’allò que ens atrau i perquè, quan parlem de sexe es relaciona amb els </w:t>
      </w:r>
      <w:r w:rsidR="00683361" w:rsidRPr="005445B3">
        <w:rPr>
          <w:rFonts w:ascii="Arial" w:hAnsi="Arial" w:cs="Arial"/>
          <w:sz w:val="23"/>
          <w:szCs w:val="23"/>
        </w:rPr>
        <w:t>fills i filles</w:t>
      </w:r>
      <w:r w:rsidRPr="005445B3">
        <w:rPr>
          <w:rFonts w:ascii="Arial" w:hAnsi="Arial" w:cs="Arial"/>
          <w:sz w:val="23"/>
          <w:szCs w:val="23"/>
        </w:rPr>
        <w:t xml:space="preserve"> i d</w:t>
      </w:r>
      <w:r w:rsidRPr="005445B3">
        <w:rPr>
          <w:rFonts w:ascii="Arial" w:hAnsi="Arial" w:cs="Arial"/>
          <w:color w:val="000000" w:themeColor="text1"/>
          <w:sz w:val="23"/>
          <w:szCs w:val="23"/>
        </w:rPr>
        <w:t>e la preocupació que tenen les mares per les seves filles</w:t>
      </w:r>
      <w:r w:rsidR="00683361"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Tot relacio</w:t>
      </w:r>
      <w:r w:rsidR="00D818BF" w:rsidRPr="005445B3">
        <w:rPr>
          <w:rFonts w:ascii="Arial" w:hAnsi="Arial" w:cs="Arial"/>
          <w:color w:val="000000" w:themeColor="text1"/>
          <w:sz w:val="23"/>
          <w:szCs w:val="23"/>
        </w:rPr>
        <w:t>nant-ho amb aspectes del text. P</w:t>
      </w:r>
      <w:r w:rsidRPr="005445B3">
        <w:rPr>
          <w:rFonts w:ascii="Arial" w:hAnsi="Arial" w:cs="Arial"/>
          <w:color w:val="000000" w:themeColor="text1"/>
          <w:sz w:val="23"/>
          <w:szCs w:val="23"/>
        </w:rPr>
        <w:t xml:space="preserve">er exemple llegint la </w:t>
      </w:r>
      <w:r w:rsidRPr="005445B3">
        <w:rPr>
          <w:rFonts w:ascii="Arial" w:hAnsi="Arial" w:cs="Arial"/>
          <w:i/>
          <w:color w:val="000000" w:themeColor="text1"/>
          <w:sz w:val="23"/>
          <w:szCs w:val="23"/>
        </w:rPr>
        <w:t xml:space="preserve">Casa de </w:t>
      </w:r>
      <w:proofErr w:type="spellStart"/>
      <w:r w:rsidRPr="005445B3">
        <w:rPr>
          <w:rFonts w:ascii="Arial" w:hAnsi="Arial" w:cs="Arial"/>
          <w:i/>
          <w:color w:val="000000" w:themeColor="text1"/>
          <w:sz w:val="23"/>
          <w:szCs w:val="23"/>
        </w:rPr>
        <w:t>Bernarda</w:t>
      </w:r>
      <w:proofErr w:type="spellEnd"/>
      <w:r w:rsidRPr="005445B3">
        <w:rPr>
          <w:rFonts w:ascii="Arial" w:hAnsi="Arial" w:cs="Arial"/>
          <w:i/>
          <w:color w:val="000000" w:themeColor="text1"/>
          <w:sz w:val="23"/>
          <w:szCs w:val="23"/>
        </w:rPr>
        <w:t xml:space="preserve"> Alba</w:t>
      </w:r>
      <w:r w:rsidRPr="005445B3">
        <w:rPr>
          <w:rFonts w:ascii="Arial" w:hAnsi="Arial" w:cs="Arial"/>
          <w:color w:val="000000" w:themeColor="text1"/>
          <w:sz w:val="23"/>
          <w:szCs w:val="23"/>
        </w:rPr>
        <w:t xml:space="preserve"> el llibre diu: ... </w:t>
      </w:r>
      <w:r w:rsidRPr="005445B3">
        <w:rPr>
          <w:rFonts w:ascii="Arial" w:hAnsi="Arial" w:cs="Arial"/>
          <w:i/>
          <w:color w:val="000000" w:themeColor="text1"/>
          <w:sz w:val="23"/>
          <w:szCs w:val="23"/>
        </w:rPr>
        <w:t xml:space="preserve">el </w:t>
      </w:r>
      <w:proofErr w:type="spellStart"/>
      <w:r w:rsidRPr="005445B3">
        <w:rPr>
          <w:rFonts w:ascii="Arial" w:hAnsi="Arial" w:cs="Arial"/>
          <w:i/>
          <w:color w:val="000000" w:themeColor="text1"/>
          <w:sz w:val="23"/>
          <w:szCs w:val="23"/>
        </w:rPr>
        <w:t>hombre</w:t>
      </w:r>
      <w:proofErr w:type="spellEnd"/>
      <w:r w:rsidRPr="005445B3">
        <w:rPr>
          <w:rFonts w:ascii="Arial" w:hAnsi="Arial" w:cs="Arial"/>
          <w:i/>
          <w:color w:val="000000" w:themeColor="text1"/>
          <w:sz w:val="23"/>
          <w:szCs w:val="23"/>
        </w:rPr>
        <w:t xml:space="preserve"> a los </w:t>
      </w:r>
      <w:proofErr w:type="spellStart"/>
      <w:r w:rsidRPr="005445B3">
        <w:rPr>
          <w:rFonts w:ascii="Arial" w:hAnsi="Arial" w:cs="Arial"/>
          <w:i/>
          <w:color w:val="000000" w:themeColor="text1"/>
          <w:sz w:val="23"/>
          <w:szCs w:val="23"/>
        </w:rPr>
        <w:t>quince</w:t>
      </w:r>
      <w:proofErr w:type="spellEnd"/>
      <w:r w:rsidRPr="005445B3">
        <w:rPr>
          <w:rFonts w:ascii="Arial" w:hAnsi="Arial" w:cs="Arial"/>
          <w:i/>
          <w:color w:val="000000" w:themeColor="text1"/>
          <w:sz w:val="23"/>
          <w:szCs w:val="23"/>
        </w:rPr>
        <w:t xml:space="preserve"> </w:t>
      </w:r>
      <w:proofErr w:type="spellStart"/>
      <w:r w:rsidRPr="005445B3">
        <w:rPr>
          <w:rFonts w:ascii="Arial" w:hAnsi="Arial" w:cs="Arial"/>
          <w:i/>
          <w:color w:val="000000" w:themeColor="text1"/>
          <w:sz w:val="23"/>
          <w:szCs w:val="23"/>
        </w:rPr>
        <w:t>dias</w:t>
      </w:r>
      <w:proofErr w:type="spellEnd"/>
      <w:r w:rsidRPr="005445B3">
        <w:rPr>
          <w:rFonts w:ascii="Arial" w:hAnsi="Arial" w:cs="Arial"/>
          <w:i/>
          <w:color w:val="000000" w:themeColor="text1"/>
          <w:sz w:val="23"/>
          <w:szCs w:val="23"/>
        </w:rPr>
        <w:t xml:space="preserve"> de </w:t>
      </w:r>
      <w:r w:rsidRPr="005445B3">
        <w:rPr>
          <w:rFonts w:ascii="Arial" w:hAnsi="Arial" w:cs="Arial"/>
          <w:i/>
          <w:color w:val="000000" w:themeColor="text1"/>
          <w:sz w:val="23"/>
          <w:szCs w:val="23"/>
        </w:rPr>
        <w:lastRenderedPageBreak/>
        <w:t xml:space="preserve">boda </w:t>
      </w:r>
      <w:proofErr w:type="spellStart"/>
      <w:r w:rsidRPr="005445B3">
        <w:rPr>
          <w:rFonts w:ascii="Arial" w:hAnsi="Arial" w:cs="Arial"/>
          <w:i/>
          <w:color w:val="000000" w:themeColor="text1"/>
          <w:sz w:val="23"/>
          <w:szCs w:val="23"/>
        </w:rPr>
        <w:t>deja</w:t>
      </w:r>
      <w:proofErr w:type="spellEnd"/>
      <w:r w:rsidRPr="005445B3">
        <w:rPr>
          <w:rFonts w:ascii="Arial" w:hAnsi="Arial" w:cs="Arial"/>
          <w:i/>
          <w:color w:val="000000" w:themeColor="text1"/>
          <w:sz w:val="23"/>
          <w:szCs w:val="23"/>
        </w:rPr>
        <w:t xml:space="preserve"> la cama por la mesa, y </w:t>
      </w:r>
      <w:proofErr w:type="spellStart"/>
      <w:r w:rsidRPr="005445B3">
        <w:rPr>
          <w:rFonts w:ascii="Arial" w:hAnsi="Arial" w:cs="Arial"/>
          <w:i/>
          <w:color w:val="000000" w:themeColor="text1"/>
          <w:sz w:val="23"/>
          <w:szCs w:val="23"/>
        </w:rPr>
        <w:t>luego</w:t>
      </w:r>
      <w:proofErr w:type="spellEnd"/>
      <w:r w:rsidRPr="005445B3">
        <w:rPr>
          <w:rFonts w:ascii="Arial" w:hAnsi="Arial" w:cs="Arial"/>
          <w:i/>
          <w:color w:val="000000" w:themeColor="text1"/>
          <w:sz w:val="23"/>
          <w:szCs w:val="23"/>
        </w:rPr>
        <w:t xml:space="preserve"> la mesa por la </w:t>
      </w:r>
      <w:proofErr w:type="spellStart"/>
      <w:r w:rsidRPr="005445B3">
        <w:rPr>
          <w:rFonts w:ascii="Arial" w:hAnsi="Arial" w:cs="Arial"/>
          <w:i/>
          <w:color w:val="000000" w:themeColor="text1"/>
          <w:sz w:val="23"/>
          <w:szCs w:val="23"/>
        </w:rPr>
        <w:t>tabernilla</w:t>
      </w:r>
      <w:proofErr w:type="spellEnd"/>
      <w:r w:rsidR="00C63A98" w:rsidRPr="005445B3">
        <w:rPr>
          <w:rFonts w:ascii="Arial" w:hAnsi="Arial" w:cs="Arial"/>
          <w:i/>
          <w:color w:val="000000" w:themeColor="text1"/>
          <w:sz w:val="23"/>
          <w:szCs w:val="23"/>
        </w:rPr>
        <w:t xml:space="preserve"> </w:t>
      </w:r>
      <w:r w:rsidR="00C63A98" w:rsidRPr="005445B3">
        <w:rPr>
          <w:rFonts w:ascii="Arial" w:hAnsi="Arial" w:cs="Arial"/>
          <w:color w:val="000000" w:themeColor="text1"/>
          <w:sz w:val="23"/>
          <w:szCs w:val="23"/>
        </w:rPr>
        <w:t>(</w:t>
      </w:r>
      <w:r w:rsidR="004D7CA2" w:rsidRPr="005445B3">
        <w:rPr>
          <w:rFonts w:ascii="Arial" w:hAnsi="Arial" w:cs="Arial"/>
          <w:color w:val="000000" w:themeColor="text1"/>
          <w:sz w:val="23"/>
          <w:szCs w:val="23"/>
        </w:rPr>
        <w:t>Garcia Lorca, 1981:151</w:t>
      </w:r>
      <w:r w:rsidR="00C63A98" w:rsidRPr="005445B3">
        <w:rPr>
          <w:rFonts w:ascii="Arial" w:hAnsi="Arial" w:cs="Arial"/>
          <w:i/>
          <w:color w:val="000000" w:themeColor="text1"/>
          <w:sz w:val="23"/>
          <w:szCs w:val="23"/>
        </w:rPr>
        <w:t>)</w:t>
      </w:r>
      <w:r w:rsidRPr="005445B3">
        <w:rPr>
          <w:rFonts w:ascii="Arial" w:hAnsi="Arial" w:cs="Arial"/>
          <w:color w:val="000000" w:themeColor="text1"/>
          <w:sz w:val="23"/>
          <w:szCs w:val="23"/>
        </w:rPr>
        <w:t xml:space="preserve">. La </w:t>
      </w:r>
      <w:proofErr w:type="spellStart"/>
      <w:r w:rsidRPr="005445B3">
        <w:rPr>
          <w:rFonts w:ascii="Arial" w:hAnsi="Arial" w:cs="Arial"/>
          <w:color w:val="000000" w:themeColor="text1"/>
          <w:sz w:val="23"/>
          <w:szCs w:val="23"/>
        </w:rPr>
        <w:t>Suha</w:t>
      </w:r>
      <w:proofErr w:type="spellEnd"/>
      <w:r w:rsidRPr="005445B3">
        <w:rPr>
          <w:rFonts w:ascii="Arial" w:hAnsi="Arial" w:cs="Arial"/>
          <w:color w:val="000000" w:themeColor="text1"/>
          <w:sz w:val="23"/>
          <w:szCs w:val="23"/>
        </w:rPr>
        <w:t xml:space="preserve"> exposa que té una amiga que li ha passat</w:t>
      </w:r>
      <w:r w:rsidR="00C63A98" w:rsidRPr="005445B3">
        <w:rPr>
          <w:rFonts w:ascii="Arial" w:hAnsi="Arial" w:cs="Arial"/>
          <w:color w:val="000000" w:themeColor="text1"/>
          <w:sz w:val="23"/>
          <w:szCs w:val="23"/>
        </w:rPr>
        <w:t xml:space="preserve"> un fet similar: el </w:t>
      </w:r>
      <w:r w:rsidRPr="005445B3">
        <w:rPr>
          <w:rFonts w:ascii="Arial" w:hAnsi="Arial" w:cs="Arial"/>
          <w:color w:val="000000" w:themeColor="text1"/>
          <w:sz w:val="23"/>
          <w:szCs w:val="23"/>
        </w:rPr>
        <w:t xml:space="preserve">marit just casar-se </w:t>
      </w:r>
      <w:r w:rsidR="00683361" w:rsidRPr="005445B3">
        <w:rPr>
          <w:rFonts w:ascii="Arial" w:hAnsi="Arial" w:cs="Arial"/>
          <w:color w:val="000000" w:themeColor="text1"/>
          <w:sz w:val="23"/>
          <w:szCs w:val="23"/>
        </w:rPr>
        <w:t>ha</w:t>
      </w:r>
      <w:r w:rsidR="00892157" w:rsidRPr="005445B3">
        <w:rPr>
          <w:rFonts w:ascii="Arial" w:hAnsi="Arial" w:cs="Arial"/>
          <w:color w:val="000000" w:themeColor="text1"/>
          <w:sz w:val="23"/>
          <w:szCs w:val="23"/>
        </w:rPr>
        <w:t xml:space="preserve"> anat amb una altra noia, i </w:t>
      </w:r>
      <w:r w:rsidRPr="005445B3">
        <w:rPr>
          <w:rFonts w:ascii="Arial" w:hAnsi="Arial" w:cs="Arial"/>
          <w:color w:val="000000" w:themeColor="text1"/>
          <w:sz w:val="23"/>
          <w:szCs w:val="23"/>
        </w:rPr>
        <w:t>d’aquí se’n deriva el debat de la inseguretat que tenen mol</w:t>
      </w:r>
      <w:r w:rsidR="00584FFB" w:rsidRPr="005445B3">
        <w:rPr>
          <w:rFonts w:ascii="Arial" w:hAnsi="Arial" w:cs="Arial"/>
          <w:color w:val="000000" w:themeColor="text1"/>
          <w:sz w:val="23"/>
          <w:szCs w:val="23"/>
        </w:rPr>
        <w:t>tes dones,</w:t>
      </w:r>
      <w:r w:rsidR="00D818BF" w:rsidRPr="005445B3">
        <w:rPr>
          <w:rFonts w:ascii="Arial" w:hAnsi="Arial" w:cs="Arial"/>
          <w:color w:val="000000" w:themeColor="text1"/>
          <w:sz w:val="23"/>
          <w:szCs w:val="23"/>
        </w:rPr>
        <w:t xml:space="preserve"> </w:t>
      </w:r>
      <w:r w:rsidR="00683361" w:rsidRPr="005445B3">
        <w:rPr>
          <w:rFonts w:ascii="Arial" w:hAnsi="Arial" w:cs="Arial"/>
          <w:color w:val="000000" w:themeColor="text1"/>
          <w:sz w:val="23"/>
          <w:szCs w:val="23"/>
        </w:rPr>
        <w:t xml:space="preserve">i fent-ne referència </w:t>
      </w:r>
      <w:r w:rsidR="00584FFB" w:rsidRPr="005445B3">
        <w:rPr>
          <w:rFonts w:ascii="Arial" w:hAnsi="Arial" w:cs="Arial"/>
          <w:color w:val="000000" w:themeColor="text1"/>
          <w:sz w:val="23"/>
          <w:szCs w:val="23"/>
        </w:rPr>
        <w:t>una mare exposa</w:t>
      </w:r>
      <w:r w:rsidRPr="005445B3">
        <w:rPr>
          <w:rFonts w:ascii="Arial" w:hAnsi="Arial" w:cs="Arial"/>
          <w:color w:val="000000" w:themeColor="text1"/>
          <w:sz w:val="23"/>
          <w:szCs w:val="23"/>
        </w:rPr>
        <w:t xml:space="preserve"> la importància de les amistats</w:t>
      </w:r>
      <w:r w:rsidR="00C63A98" w:rsidRPr="005445B3">
        <w:rPr>
          <w:rFonts w:ascii="Arial" w:hAnsi="Arial" w:cs="Arial"/>
          <w:color w:val="000000" w:themeColor="text1"/>
          <w:sz w:val="23"/>
          <w:szCs w:val="23"/>
        </w:rPr>
        <w:t xml:space="preserve"> </w:t>
      </w:r>
      <w:r w:rsidR="00584FFB" w:rsidRPr="005445B3">
        <w:rPr>
          <w:rFonts w:ascii="Arial" w:hAnsi="Arial" w:cs="Arial"/>
          <w:color w:val="000000" w:themeColor="text1"/>
          <w:sz w:val="23"/>
          <w:szCs w:val="23"/>
        </w:rPr>
        <w:t xml:space="preserve">per tal de poder </w:t>
      </w:r>
      <w:r w:rsidR="00D818BF" w:rsidRPr="005445B3">
        <w:rPr>
          <w:rFonts w:ascii="Arial" w:hAnsi="Arial" w:cs="Arial"/>
          <w:color w:val="000000" w:themeColor="text1"/>
          <w:sz w:val="23"/>
          <w:szCs w:val="23"/>
        </w:rPr>
        <w:t>parlar i exterioritzar allò que ens passa</w:t>
      </w:r>
      <w:r w:rsidRPr="005445B3">
        <w:rPr>
          <w:rFonts w:ascii="Arial" w:hAnsi="Arial" w:cs="Arial"/>
          <w:color w:val="000000" w:themeColor="text1"/>
          <w:sz w:val="23"/>
          <w:szCs w:val="23"/>
        </w:rPr>
        <w:t xml:space="preserve">. I finalment la </w:t>
      </w:r>
      <w:r w:rsidR="00D818BF" w:rsidRPr="005445B3">
        <w:rPr>
          <w:rFonts w:ascii="Arial" w:hAnsi="Arial" w:cs="Arial"/>
          <w:color w:val="000000" w:themeColor="text1"/>
          <w:sz w:val="23"/>
          <w:szCs w:val="23"/>
        </w:rPr>
        <w:t>Leila</w:t>
      </w:r>
      <w:r w:rsidRPr="005445B3">
        <w:rPr>
          <w:rFonts w:ascii="Arial" w:hAnsi="Arial" w:cs="Arial"/>
          <w:color w:val="000000" w:themeColor="text1"/>
          <w:sz w:val="23"/>
          <w:szCs w:val="23"/>
        </w:rPr>
        <w:t xml:space="preserve"> comenta: </w:t>
      </w:r>
    </w:p>
    <w:p w14:paraId="50F4B58A" w14:textId="77777777" w:rsidR="00353200" w:rsidRPr="005445B3" w:rsidRDefault="00353200" w:rsidP="004D7CA2">
      <w:pPr>
        <w:spacing w:line="360" w:lineRule="auto"/>
        <w:ind w:firstLine="708"/>
        <w:jc w:val="both"/>
        <w:rPr>
          <w:rFonts w:ascii="Arial" w:hAnsi="Arial" w:cs="Arial"/>
          <w:color w:val="000000" w:themeColor="text1"/>
          <w:sz w:val="23"/>
          <w:szCs w:val="23"/>
        </w:rPr>
      </w:pPr>
    </w:p>
    <w:p w14:paraId="5E65C394" w14:textId="77777777" w:rsidR="004D7CA2" w:rsidRPr="005445B3" w:rsidRDefault="00AD4456" w:rsidP="004D7CA2">
      <w:pPr>
        <w:spacing w:line="360" w:lineRule="auto"/>
        <w:ind w:firstLine="708"/>
        <w:jc w:val="both"/>
        <w:rPr>
          <w:rFonts w:ascii="Arial" w:hAnsi="Arial" w:cs="Arial"/>
          <w:color w:val="000000" w:themeColor="text1"/>
          <w:sz w:val="23"/>
          <w:szCs w:val="23"/>
        </w:rPr>
      </w:pPr>
      <w:r w:rsidRPr="005445B3">
        <w:rPr>
          <w:rFonts w:ascii="Arial" w:hAnsi="Arial" w:cs="Arial"/>
          <w:color w:val="000000" w:themeColor="text1"/>
          <w:sz w:val="23"/>
          <w:szCs w:val="23"/>
        </w:rPr>
        <w:t xml:space="preserve">I ens </w:t>
      </w:r>
      <w:r w:rsidR="00584FFB" w:rsidRPr="005445B3">
        <w:rPr>
          <w:rFonts w:ascii="Arial" w:hAnsi="Arial" w:cs="Arial"/>
          <w:color w:val="000000" w:themeColor="text1"/>
          <w:sz w:val="23"/>
          <w:szCs w:val="23"/>
        </w:rPr>
        <w:t>h</w:t>
      </w:r>
      <w:r w:rsidRPr="005445B3">
        <w:rPr>
          <w:rFonts w:ascii="Arial" w:hAnsi="Arial" w:cs="Arial"/>
          <w:color w:val="000000" w:themeColor="text1"/>
          <w:sz w:val="23"/>
          <w:szCs w:val="23"/>
        </w:rPr>
        <w:t xml:space="preserve">em d’estimar nosaltres! </w:t>
      </w:r>
    </w:p>
    <w:p w14:paraId="694589A1" w14:textId="77777777" w:rsidR="004D7CA2" w:rsidRPr="005445B3" w:rsidRDefault="004D7CA2" w:rsidP="004D7CA2">
      <w:pPr>
        <w:spacing w:line="360" w:lineRule="auto"/>
        <w:jc w:val="both"/>
        <w:rPr>
          <w:rFonts w:ascii="Arial" w:hAnsi="Arial" w:cs="Arial"/>
          <w:color w:val="000000" w:themeColor="text1"/>
          <w:sz w:val="23"/>
          <w:szCs w:val="23"/>
        </w:rPr>
      </w:pPr>
    </w:p>
    <w:p w14:paraId="215C0746" w14:textId="55265570" w:rsidR="0066666D" w:rsidRPr="005445B3" w:rsidRDefault="00AD4456" w:rsidP="004D7CA2">
      <w:pPr>
        <w:spacing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Aquesta ref</w:t>
      </w:r>
      <w:r w:rsidR="00592EE9" w:rsidRPr="005445B3">
        <w:rPr>
          <w:rFonts w:ascii="Arial" w:hAnsi="Arial" w:cs="Arial"/>
          <w:color w:val="000000" w:themeColor="text1"/>
          <w:sz w:val="23"/>
          <w:szCs w:val="23"/>
        </w:rPr>
        <w:t>lexió final és important per ve</w:t>
      </w:r>
      <w:r w:rsidRPr="005445B3">
        <w:rPr>
          <w:rFonts w:ascii="Arial" w:hAnsi="Arial" w:cs="Arial"/>
          <w:color w:val="000000" w:themeColor="text1"/>
          <w:sz w:val="23"/>
          <w:szCs w:val="23"/>
        </w:rPr>
        <w:t>u</w:t>
      </w:r>
      <w:r w:rsidR="00592EE9" w:rsidRPr="005445B3">
        <w:rPr>
          <w:rFonts w:ascii="Arial" w:hAnsi="Arial" w:cs="Arial"/>
          <w:color w:val="000000" w:themeColor="text1"/>
          <w:sz w:val="23"/>
          <w:szCs w:val="23"/>
        </w:rPr>
        <w:t>r</w:t>
      </w:r>
      <w:r w:rsidRPr="005445B3">
        <w:rPr>
          <w:rFonts w:ascii="Arial" w:hAnsi="Arial" w:cs="Arial"/>
          <w:color w:val="000000" w:themeColor="text1"/>
          <w:sz w:val="23"/>
          <w:szCs w:val="23"/>
        </w:rPr>
        <w:t>e l’</w:t>
      </w:r>
      <w:r w:rsidR="00683361" w:rsidRPr="005445B3">
        <w:rPr>
          <w:rFonts w:ascii="Arial" w:hAnsi="Arial" w:cs="Arial"/>
          <w:color w:val="000000" w:themeColor="text1"/>
          <w:sz w:val="23"/>
          <w:szCs w:val="23"/>
        </w:rPr>
        <w:t>a</w:t>
      </w:r>
      <w:r w:rsidRPr="005445B3">
        <w:rPr>
          <w:rFonts w:ascii="Arial" w:hAnsi="Arial" w:cs="Arial"/>
          <w:color w:val="000000" w:themeColor="text1"/>
          <w:sz w:val="23"/>
          <w:szCs w:val="23"/>
        </w:rPr>
        <w:t xml:space="preserve">poderament que han adquirit aquestes dones. </w:t>
      </w:r>
      <w:r w:rsidR="00D818BF" w:rsidRPr="005445B3">
        <w:rPr>
          <w:rFonts w:ascii="Arial" w:hAnsi="Arial" w:cs="Arial"/>
          <w:color w:val="000000" w:themeColor="text1"/>
          <w:sz w:val="23"/>
          <w:szCs w:val="23"/>
        </w:rPr>
        <w:t>Cada</w:t>
      </w:r>
      <w:r w:rsidR="00592EE9" w:rsidRPr="005445B3">
        <w:rPr>
          <w:rFonts w:ascii="Arial" w:hAnsi="Arial" w:cs="Arial"/>
          <w:color w:val="000000" w:themeColor="text1"/>
          <w:sz w:val="23"/>
          <w:szCs w:val="23"/>
        </w:rPr>
        <w:t xml:space="preserve"> mare fa el seu procés particular, </w:t>
      </w:r>
      <w:r w:rsidR="00584FFB" w:rsidRPr="005445B3">
        <w:rPr>
          <w:rFonts w:ascii="Arial" w:hAnsi="Arial" w:cs="Arial"/>
          <w:color w:val="000000" w:themeColor="text1"/>
          <w:sz w:val="23"/>
          <w:szCs w:val="23"/>
        </w:rPr>
        <w:t xml:space="preserve">d’aquí el principi de: </w:t>
      </w:r>
      <w:r w:rsidR="00584FFB" w:rsidRPr="005445B3">
        <w:rPr>
          <w:rFonts w:ascii="Arial" w:hAnsi="Arial" w:cs="Arial"/>
          <w:i/>
          <w:color w:val="000000" w:themeColor="text1"/>
          <w:sz w:val="23"/>
          <w:szCs w:val="23"/>
        </w:rPr>
        <w:t>totes les persones de les tertúlies som iguals i diferents</w:t>
      </w:r>
      <w:r w:rsidR="00584FFB" w:rsidRPr="005445B3">
        <w:rPr>
          <w:rFonts w:ascii="Arial" w:hAnsi="Arial" w:cs="Arial"/>
          <w:color w:val="000000" w:themeColor="text1"/>
          <w:sz w:val="23"/>
          <w:szCs w:val="23"/>
        </w:rPr>
        <w:t xml:space="preserve">, totes han fet un procés de </w:t>
      </w:r>
      <w:r w:rsidR="00592EE9" w:rsidRPr="005445B3">
        <w:rPr>
          <w:rFonts w:ascii="Arial" w:hAnsi="Arial" w:cs="Arial"/>
          <w:color w:val="000000" w:themeColor="text1"/>
          <w:sz w:val="23"/>
          <w:szCs w:val="23"/>
        </w:rPr>
        <w:t xml:space="preserve">transformació tot i que aquesta adquireix </w:t>
      </w:r>
      <w:r w:rsidR="00442BAE" w:rsidRPr="005445B3">
        <w:rPr>
          <w:rFonts w:ascii="Arial" w:hAnsi="Arial" w:cs="Arial"/>
          <w:color w:val="000000" w:themeColor="text1"/>
          <w:sz w:val="23"/>
          <w:szCs w:val="23"/>
        </w:rPr>
        <w:t>diferents</w:t>
      </w:r>
      <w:r w:rsidR="00592EE9" w:rsidRPr="005445B3">
        <w:rPr>
          <w:rFonts w:ascii="Arial" w:hAnsi="Arial" w:cs="Arial"/>
          <w:color w:val="000000" w:themeColor="text1"/>
          <w:sz w:val="23"/>
          <w:szCs w:val="23"/>
        </w:rPr>
        <w:t xml:space="preserve"> besants i p</w:t>
      </w:r>
      <w:r w:rsidR="00584FFB" w:rsidRPr="005445B3">
        <w:rPr>
          <w:rFonts w:ascii="Arial" w:hAnsi="Arial" w:cs="Arial"/>
          <w:color w:val="000000" w:themeColor="text1"/>
          <w:sz w:val="23"/>
          <w:szCs w:val="23"/>
        </w:rPr>
        <w:t>er cada mare té un</w:t>
      </w:r>
      <w:r w:rsidR="005E55E8" w:rsidRPr="005445B3">
        <w:rPr>
          <w:rFonts w:ascii="Arial" w:hAnsi="Arial" w:cs="Arial"/>
          <w:color w:val="000000" w:themeColor="text1"/>
          <w:sz w:val="23"/>
          <w:szCs w:val="23"/>
        </w:rPr>
        <w:t xml:space="preserve"> sentit i un</w:t>
      </w:r>
      <w:r w:rsidR="00584FFB" w:rsidRPr="005445B3">
        <w:rPr>
          <w:rFonts w:ascii="Arial" w:hAnsi="Arial" w:cs="Arial"/>
          <w:color w:val="000000" w:themeColor="text1"/>
          <w:sz w:val="23"/>
          <w:szCs w:val="23"/>
        </w:rPr>
        <w:t xml:space="preserve"> significat</w:t>
      </w:r>
      <w:r w:rsidR="005E55E8" w:rsidRPr="005445B3">
        <w:rPr>
          <w:rFonts w:ascii="Arial" w:hAnsi="Arial" w:cs="Arial"/>
          <w:color w:val="000000" w:themeColor="text1"/>
          <w:sz w:val="23"/>
          <w:szCs w:val="23"/>
        </w:rPr>
        <w:t xml:space="preserve"> propi</w:t>
      </w:r>
      <w:r w:rsidR="00584FFB" w:rsidRPr="005445B3">
        <w:rPr>
          <w:rFonts w:ascii="Arial" w:hAnsi="Arial" w:cs="Arial"/>
          <w:color w:val="000000" w:themeColor="text1"/>
          <w:sz w:val="23"/>
          <w:szCs w:val="23"/>
        </w:rPr>
        <w:t xml:space="preserve">. </w:t>
      </w:r>
      <w:r w:rsidR="004D7CA2" w:rsidRPr="005445B3">
        <w:rPr>
          <w:rFonts w:ascii="Arial" w:hAnsi="Arial" w:cs="Arial"/>
          <w:color w:val="000000" w:themeColor="text1"/>
          <w:sz w:val="23"/>
          <w:szCs w:val="23"/>
        </w:rPr>
        <w:t>Per la</w:t>
      </w:r>
      <w:r w:rsidR="00892157" w:rsidRPr="005445B3">
        <w:rPr>
          <w:rFonts w:ascii="Arial" w:hAnsi="Arial" w:cs="Arial"/>
          <w:color w:val="000000" w:themeColor="text1"/>
          <w:sz w:val="23"/>
          <w:szCs w:val="23"/>
        </w:rPr>
        <w:t xml:space="preserve"> </w:t>
      </w:r>
      <w:proofErr w:type="spellStart"/>
      <w:r w:rsidR="00892157" w:rsidRPr="005445B3">
        <w:rPr>
          <w:rFonts w:ascii="Arial" w:hAnsi="Arial" w:cs="Arial"/>
          <w:color w:val="000000" w:themeColor="text1"/>
          <w:sz w:val="23"/>
          <w:szCs w:val="23"/>
        </w:rPr>
        <w:t>Suha</w:t>
      </w:r>
      <w:proofErr w:type="spellEnd"/>
      <w:r w:rsidR="00592EE9" w:rsidRPr="005445B3">
        <w:rPr>
          <w:rFonts w:ascii="Arial" w:hAnsi="Arial" w:cs="Arial"/>
          <w:color w:val="000000" w:themeColor="text1"/>
          <w:sz w:val="23"/>
          <w:szCs w:val="23"/>
        </w:rPr>
        <w:t xml:space="preserve"> la seva participació a </w:t>
      </w:r>
      <w:r w:rsidR="005E55E8" w:rsidRPr="005445B3">
        <w:rPr>
          <w:rFonts w:ascii="Arial" w:hAnsi="Arial" w:cs="Arial"/>
          <w:color w:val="000000" w:themeColor="text1"/>
          <w:sz w:val="23"/>
          <w:szCs w:val="23"/>
        </w:rPr>
        <w:t>la TLD</w:t>
      </w:r>
      <w:r w:rsidR="00592EE9" w:rsidRPr="005445B3">
        <w:rPr>
          <w:rFonts w:ascii="Arial" w:hAnsi="Arial" w:cs="Arial"/>
          <w:color w:val="000000" w:themeColor="text1"/>
          <w:sz w:val="23"/>
          <w:szCs w:val="23"/>
        </w:rPr>
        <w:t xml:space="preserve"> </w:t>
      </w:r>
      <w:r w:rsidR="00584FFB" w:rsidRPr="005445B3">
        <w:rPr>
          <w:rFonts w:ascii="Arial" w:hAnsi="Arial" w:cs="Arial"/>
          <w:color w:val="000000" w:themeColor="text1"/>
          <w:sz w:val="23"/>
          <w:szCs w:val="23"/>
        </w:rPr>
        <w:t xml:space="preserve">serveix per sortir de casa i oblidar-se </w:t>
      </w:r>
      <w:r w:rsidR="00CB7EE2" w:rsidRPr="005445B3">
        <w:rPr>
          <w:rFonts w:ascii="Arial" w:hAnsi="Arial" w:cs="Arial"/>
          <w:color w:val="000000" w:themeColor="text1"/>
          <w:sz w:val="23"/>
          <w:szCs w:val="23"/>
        </w:rPr>
        <w:t>de la nefasta situació econòmica que està vivint</w:t>
      </w:r>
      <w:r w:rsidR="005E55E8" w:rsidRPr="005445B3">
        <w:rPr>
          <w:rFonts w:ascii="Arial" w:hAnsi="Arial" w:cs="Arial"/>
          <w:color w:val="000000" w:themeColor="text1"/>
          <w:sz w:val="23"/>
          <w:szCs w:val="23"/>
        </w:rPr>
        <w:t>,</w:t>
      </w:r>
      <w:r w:rsidR="00584FFB" w:rsidRPr="005445B3">
        <w:rPr>
          <w:rFonts w:ascii="Arial" w:hAnsi="Arial" w:cs="Arial"/>
          <w:color w:val="000000" w:themeColor="text1"/>
          <w:sz w:val="23"/>
          <w:szCs w:val="23"/>
        </w:rPr>
        <w:t xml:space="preserve"> a més li ha proporcionat llegir el seu primer llibre</w:t>
      </w:r>
      <w:r w:rsidR="00CB7EE2" w:rsidRPr="005445B3">
        <w:rPr>
          <w:rFonts w:ascii="Arial" w:hAnsi="Arial" w:cs="Arial"/>
          <w:color w:val="000000" w:themeColor="text1"/>
          <w:sz w:val="23"/>
          <w:szCs w:val="23"/>
        </w:rPr>
        <w:t xml:space="preserve">. </w:t>
      </w:r>
      <w:r w:rsidR="00683361" w:rsidRPr="005445B3">
        <w:rPr>
          <w:rFonts w:ascii="Arial" w:hAnsi="Arial" w:cs="Arial"/>
          <w:color w:val="000000" w:themeColor="text1"/>
          <w:sz w:val="23"/>
          <w:szCs w:val="23"/>
        </w:rPr>
        <w:t xml:space="preserve">Aquesta mare viu intensament les tertúlies i sovint afloren els sentiments, per </w:t>
      </w:r>
      <w:r w:rsidR="0029482D" w:rsidRPr="005445B3">
        <w:rPr>
          <w:rFonts w:ascii="Arial" w:hAnsi="Arial" w:cs="Arial"/>
          <w:color w:val="000000" w:themeColor="text1"/>
          <w:sz w:val="23"/>
          <w:szCs w:val="23"/>
        </w:rPr>
        <w:t xml:space="preserve">la </w:t>
      </w:r>
      <w:proofErr w:type="spellStart"/>
      <w:r w:rsidR="0029482D" w:rsidRPr="005445B3">
        <w:rPr>
          <w:rFonts w:ascii="Arial" w:hAnsi="Arial" w:cs="Arial"/>
          <w:color w:val="000000" w:themeColor="text1"/>
          <w:sz w:val="23"/>
          <w:szCs w:val="23"/>
        </w:rPr>
        <w:t>Suha</w:t>
      </w:r>
      <w:proofErr w:type="spellEnd"/>
      <w:r w:rsidR="00683361" w:rsidRPr="005445B3">
        <w:rPr>
          <w:rFonts w:ascii="Arial" w:hAnsi="Arial" w:cs="Arial"/>
          <w:color w:val="000000" w:themeColor="text1"/>
          <w:sz w:val="23"/>
          <w:szCs w:val="23"/>
        </w:rPr>
        <w:t xml:space="preserve"> és molt important tenir un espai per parlar d’ella, exteri</w:t>
      </w:r>
      <w:r w:rsidR="004D7CA2" w:rsidRPr="005445B3">
        <w:rPr>
          <w:rFonts w:ascii="Arial" w:hAnsi="Arial" w:cs="Arial"/>
          <w:color w:val="000000" w:themeColor="text1"/>
          <w:sz w:val="23"/>
          <w:szCs w:val="23"/>
        </w:rPr>
        <w:t>oritzar el que pensa, les pors i els dubtes</w:t>
      </w:r>
      <w:r w:rsidR="00683361" w:rsidRPr="005445B3">
        <w:rPr>
          <w:rFonts w:ascii="Arial" w:hAnsi="Arial" w:cs="Arial"/>
          <w:color w:val="000000" w:themeColor="text1"/>
          <w:sz w:val="23"/>
          <w:szCs w:val="23"/>
        </w:rPr>
        <w:t xml:space="preserve">, ja que, de moment, és en l’únic ambient que ho fa. </w:t>
      </w:r>
      <w:r w:rsidR="0029482D" w:rsidRPr="005445B3">
        <w:rPr>
          <w:rFonts w:ascii="Arial" w:hAnsi="Arial" w:cs="Arial"/>
          <w:color w:val="000000" w:themeColor="text1"/>
          <w:sz w:val="23"/>
          <w:szCs w:val="23"/>
        </w:rPr>
        <w:t>Per altra banda, a</w:t>
      </w:r>
      <w:r w:rsidR="004D7CA2" w:rsidRPr="005445B3">
        <w:rPr>
          <w:rFonts w:ascii="Arial" w:hAnsi="Arial" w:cs="Arial"/>
          <w:color w:val="000000" w:themeColor="text1"/>
          <w:sz w:val="23"/>
          <w:szCs w:val="23"/>
        </w:rPr>
        <w:t xml:space="preserve"> la Leila la </w:t>
      </w:r>
      <w:r w:rsidR="00683361" w:rsidRPr="005445B3">
        <w:rPr>
          <w:rFonts w:ascii="Arial" w:hAnsi="Arial" w:cs="Arial"/>
          <w:color w:val="000000" w:themeColor="text1"/>
          <w:sz w:val="23"/>
          <w:szCs w:val="23"/>
        </w:rPr>
        <w:t xml:space="preserve">TLD </w:t>
      </w:r>
      <w:r w:rsidR="00584FFB" w:rsidRPr="005445B3">
        <w:rPr>
          <w:rFonts w:ascii="Arial" w:hAnsi="Arial" w:cs="Arial"/>
          <w:color w:val="000000" w:themeColor="text1"/>
          <w:sz w:val="23"/>
          <w:szCs w:val="23"/>
        </w:rPr>
        <w:t>li</w:t>
      </w:r>
      <w:r w:rsidR="004027F0" w:rsidRPr="005445B3">
        <w:rPr>
          <w:rFonts w:ascii="Arial" w:hAnsi="Arial" w:cs="Arial"/>
          <w:color w:val="000000" w:themeColor="text1"/>
          <w:sz w:val="23"/>
          <w:szCs w:val="23"/>
        </w:rPr>
        <w:t xml:space="preserve"> ha proporcionat la motivació per</w:t>
      </w:r>
      <w:r w:rsidR="00584FFB" w:rsidRPr="005445B3">
        <w:rPr>
          <w:rFonts w:ascii="Arial" w:hAnsi="Arial" w:cs="Arial"/>
          <w:color w:val="000000" w:themeColor="text1"/>
          <w:sz w:val="23"/>
          <w:szCs w:val="23"/>
        </w:rPr>
        <w:t xml:space="preserve"> </w:t>
      </w:r>
      <w:r w:rsidR="001B20EF" w:rsidRPr="005445B3">
        <w:rPr>
          <w:rFonts w:ascii="Arial" w:hAnsi="Arial" w:cs="Arial"/>
          <w:color w:val="000000" w:themeColor="text1"/>
          <w:sz w:val="23"/>
          <w:szCs w:val="23"/>
        </w:rPr>
        <w:t>seguir estudiant, de moment ja s’ha apuntat a un curs de cuina i seguidament també li agradaria fer algun mòdul relacio</w:t>
      </w:r>
      <w:r w:rsidR="00584FFB" w:rsidRPr="005445B3">
        <w:rPr>
          <w:rFonts w:ascii="Arial" w:hAnsi="Arial" w:cs="Arial"/>
          <w:color w:val="000000" w:themeColor="text1"/>
          <w:sz w:val="23"/>
          <w:szCs w:val="23"/>
        </w:rPr>
        <w:t>nat amb farmàcia o infermeria</w:t>
      </w:r>
      <w:r w:rsidR="005A322E" w:rsidRPr="005445B3">
        <w:rPr>
          <w:rFonts w:ascii="Arial" w:hAnsi="Arial" w:cs="Arial"/>
          <w:color w:val="000000" w:themeColor="text1"/>
          <w:sz w:val="23"/>
          <w:szCs w:val="23"/>
        </w:rPr>
        <w:t xml:space="preserve">. </w:t>
      </w:r>
      <w:r w:rsidR="00584FFB" w:rsidRPr="005445B3">
        <w:rPr>
          <w:rFonts w:ascii="Arial" w:hAnsi="Arial" w:cs="Arial"/>
          <w:color w:val="000000" w:themeColor="text1"/>
          <w:sz w:val="23"/>
          <w:szCs w:val="23"/>
        </w:rPr>
        <w:t>A</w:t>
      </w:r>
      <w:r w:rsidR="001B20EF" w:rsidRPr="005445B3">
        <w:rPr>
          <w:rFonts w:ascii="Arial" w:hAnsi="Arial" w:cs="Arial"/>
          <w:color w:val="000000" w:themeColor="text1"/>
          <w:sz w:val="23"/>
          <w:szCs w:val="23"/>
        </w:rPr>
        <w:t>questa mare va començar l’any passat a tertúlies i tenia severes dificultats per llegir i malgrat ser molt jove, 23 anys</w:t>
      </w:r>
      <w:r w:rsidR="004027F0" w:rsidRPr="005445B3">
        <w:rPr>
          <w:rFonts w:ascii="Arial" w:hAnsi="Arial" w:cs="Arial"/>
          <w:color w:val="000000" w:themeColor="text1"/>
          <w:sz w:val="23"/>
          <w:szCs w:val="23"/>
        </w:rPr>
        <w:t>,</w:t>
      </w:r>
      <w:r w:rsidR="001B20EF" w:rsidRPr="005445B3">
        <w:rPr>
          <w:rFonts w:ascii="Arial" w:hAnsi="Arial" w:cs="Arial"/>
          <w:color w:val="000000" w:themeColor="text1"/>
          <w:sz w:val="23"/>
          <w:szCs w:val="23"/>
        </w:rPr>
        <w:t xml:space="preserve"> no sortia gaire de casa</w:t>
      </w:r>
      <w:r w:rsidR="00584FFB" w:rsidRPr="005445B3">
        <w:rPr>
          <w:rFonts w:ascii="Arial" w:hAnsi="Arial" w:cs="Arial"/>
          <w:color w:val="000000" w:themeColor="text1"/>
          <w:sz w:val="23"/>
          <w:szCs w:val="23"/>
        </w:rPr>
        <w:t>,</w:t>
      </w:r>
      <w:ins w:id="132" w:author="TOSHIBA" w:date="2015-01-09T20:20:00Z">
        <w:r w:rsidR="0066666D" w:rsidRPr="005445B3">
          <w:rPr>
            <w:rFonts w:ascii="Arial" w:hAnsi="Arial" w:cs="Arial"/>
            <w:color w:val="000000" w:themeColor="text1"/>
            <w:sz w:val="23"/>
            <w:szCs w:val="23"/>
          </w:rPr>
          <w:t xml:space="preserve"> com ella mateixa exposa: </w:t>
        </w:r>
      </w:ins>
    </w:p>
    <w:p w14:paraId="56E55FF9" w14:textId="77777777" w:rsidR="00353200" w:rsidRPr="005445B3" w:rsidRDefault="00353200" w:rsidP="00236C0A">
      <w:pPr>
        <w:spacing w:line="360" w:lineRule="auto"/>
        <w:ind w:left="708"/>
        <w:jc w:val="both"/>
        <w:rPr>
          <w:rFonts w:ascii="Arial" w:hAnsi="Arial" w:cs="Arial"/>
          <w:sz w:val="23"/>
          <w:szCs w:val="23"/>
        </w:rPr>
      </w:pPr>
    </w:p>
    <w:p w14:paraId="44BC6E6E" w14:textId="7BE930BD" w:rsidR="0066666D" w:rsidRPr="005445B3" w:rsidRDefault="00236C0A" w:rsidP="00236C0A">
      <w:pPr>
        <w:spacing w:line="360" w:lineRule="auto"/>
        <w:ind w:left="708"/>
        <w:jc w:val="both"/>
        <w:rPr>
          <w:ins w:id="133" w:author="TOSHIBA" w:date="2015-01-09T20:20:00Z"/>
          <w:rFonts w:ascii="Arial" w:hAnsi="Arial" w:cs="Arial"/>
          <w:color w:val="000000" w:themeColor="text1"/>
          <w:sz w:val="23"/>
          <w:szCs w:val="23"/>
        </w:rPr>
      </w:pPr>
      <w:r w:rsidRPr="005445B3">
        <w:rPr>
          <w:rFonts w:ascii="Arial" w:hAnsi="Arial" w:cs="Arial"/>
          <w:sz w:val="23"/>
          <w:szCs w:val="23"/>
        </w:rPr>
        <w:t xml:space="preserve">Al tenir la nena petita abans no havia pogut estudiar i estava a casa cuidant-la, m’hi estava moltes hores, fins aquest any que ella ha anat a l’escola. </w:t>
      </w:r>
    </w:p>
    <w:p w14:paraId="787CB36A" w14:textId="77777777" w:rsidR="0066666D" w:rsidRPr="005445B3" w:rsidRDefault="0066666D" w:rsidP="00F00774">
      <w:pPr>
        <w:spacing w:line="360" w:lineRule="auto"/>
        <w:jc w:val="both"/>
        <w:rPr>
          <w:ins w:id="134" w:author="TOSHIBA" w:date="2015-01-09T20:20:00Z"/>
          <w:rFonts w:ascii="Arial" w:hAnsi="Arial" w:cs="Arial"/>
          <w:color w:val="000000" w:themeColor="text1"/>
          <w:sz w:val="23"/>
          <w:szCs w:val="23"/>
        </w:rPr>
      </w:pPr>
    </w:p>
    <w:p w14:paraId="3DE32724" w14:textId="0BE55864" w:rsidR="00442BAE" w:rsidRPr="005445B3" w:rsidRDefault="004027F0" w:rsidP="00F00774">
      <w:pPr>
        <w:spacing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Actualment, totes les mares que participen a TLD també participen a altres activitats de l’escola, </w:t>
      </w:r>
      <w:r w:rsidR="00892157" w:rsidRPr="005445B3">
        <w:rPr>
          <w:rFonts w:ascii="Arial" w:hAnsi="Arial" w:cs="Arial"/>
          <w:color w:val="000000" w:themeColor="text1"/>
          <w:sz w:val="23"/>
          <w:szCs w:val="23"/>
        </w:rPr>
        <w:t>al veure que ja comprenen el text alguna s’ha an</w:t>
      </w:r>
      <w:r w:rsidRPr="005445B3">
        <w:rPr>
          <w:rFonts w:ascii="Arial" w:hAnsi="Arial" w:cs="Arial"/>
          <w:color w:val="000000" w:themeColor="text1"/>
          <w:sz w:val="23"/>
          <w:szCs w:val="23"/>
        </w:rPr>
        <w:t>imat a fer el graduat escolar, una altra a aprendre el català o al curs d’inici a la informàtica, però totes coincideixen que j</w:t>
      </w:r>
      <w:r w:rsidR="00892157" w:rsidRPr="005445B3">
        <w:rPr>
          <w:rFonts w:ascii="Arial" w:hAnsi="Arial" w:cs="Arial"/>
          <w:color w:val="000000" w:themeColor="text1"/>
          <w:sz w:val="23"/>
          <w:szCs w:val="23"/>
        </w:rPr>
        <w:t>a que porten els nens i nenes a l’escola elles també volen aprofitar el temps i s’apunten a aquelles act</w:t>
      </w:r>
      <w:r w:rsidRPr="005445B3">
        <w:rPr>
          <w:rFonts w:ascii="Arial" w:hAnsi="Arial" w:cs="Arial"/>
          <w:color w:val="000000" w:themeColor="text1"/>
          <w:sz w:val="23"/>
          <w:szCs w:val="23"/>
        </w:rPr>
        <w:t>ivitats que veuen que els hi poden</w:t>
      </w:r>
      <w:r w:rsidR="00892157" w:rsidRPr="005445B3">
        <w:rPr>
          <w:rFonts w:ascii="Arial" w:hAnsi="Arial" w:cs="Arial"/>
          <w:color w:val="000000" w:themeColor="text1"/>
          <w:sz w:val="23"/>
          <w:szCs w:val="23"/>
        </w:rPr>
        <w:t xml:space="preserve"> aportar més. </w:t>
      </w:r>
      <w:r w:rsidRPr="005445B3">
        <w:rPr>
          <w:rFonts w:ascii="Arial" w:hAnsi="Arial" w:cs="Arial"/>
          <w:color w:val="000000" w:themeColor="text1"/>
          <w:sz w:val="23"/>
          <w:szCs w:val="23"/>
        </w:rPr>
        <w:t xml:space="preserve"> Així doncs, s’evidencia que la dinàmica de TLD potencia entorns d’aprenentatge on  les mares tenen un sentiment de millora i d’èxit. </w:t>
      </w:r>
    </w:p>
    <w:p w14:paraId="1D30B857" w14:textId="77777777" w:rsidR="00F00774" w:rsidRDefault="00F00774" w:rsidP="00442BAE">
      <w:pPr>
        <w:spacing w:line="360" w:lineRule="auto"/>
        <w:jc w:val="both"/>
        <w:rPr>
          <w:rFonts w:ascii="Arial" w:hAnsi="Arial" w:cs="Arial"/>
          <w:color w:val="C0504D" w:themeColor="accent2"/>
          <w:sz w:val="23"/>
          <w:szCs w:val="23"/>
        </w:rPr>
      </w:pPr>
    </w:p>
    <w:p w14:paraId="0BC84E39" w14:textId="77777777" w:rsidR="005445B3" w:rsidRPr="005445B3" w:rsidRDefault="005445B3" w:rsidP="00442BAE">
      <w:pPr>
        <w:spacing w:line="360" w:lineRule="auto"/>
        <w:jc w:val="both"/>
        <w:rPr>
          <w:rFonts w:ascii="Arial" w:hAnsi="Arial" w:cs="Arial"/>
          <w:color w:val="C0504D" w:themeColor="accent2"/>
          <w:sz w:val="23"/>
          <w:szCs w:val="23"/>
        </w:rPr>
      </w:pPr>
    </w:p>
    <w:p w14:paraId="552EFB64" w14:textId="79AF5018" w:rsidR="00EB2863" w:rsidRPr="005445B3" w:rsidRDefault="00EB2863" w:rsidP="00442BAE">
      <w:pPr>
        <w:widowControl w:val="0"/>
        <w:autoSpaceDE w:val="0"/>
        <w:autoSpaceDN w:val="0"/>
        <w:adjustRightInd w:val="0"/>
        <w:spacing w:after="240" w:line="360" w:lineRule="auto"/>
        <w:jc w:val="both"/>
        <w:rPr>
          <w:rFonts w:ascii="Arial" w:hAnsi="Arial" w:cs="Arial"/>
          <w:b/>
          <w:sz w:val="23"/>
          <w:szCs w:val="23"/>
        </w:rPr>
      </w:pPr>
      <w:r w:rsidRPr="005445B3">
        <w:rPr>
          <w:rFonts w:ascii="Arial" w:hAnsi="Arial" w:cs="Arial"/>
          <w:b/>
          <w:sz w:val="23"/>
          <w:szCs w:val="23"/>
        </w:rPr>
        <w:lastRenderedPageBreak/>
        <w:t>Potenciació de les interaccions familiars</w:t>
      </w:r>
    </w:p>
    <w:p w14:paraId="7CDD757B" w14:textId="70B9327A" w:rsidR="00683361" w:rsidRPr="005445B3" w:rsidRDefault="00683361"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Per tal d’analitzar les interaccions familiars </w:t>
      </w:r>
      <w:r w:rsidR="009A650C" w:rsidRPr="005445B3">
        <w:rPr>
          <w:rFonts w:ascii="Arial" w:hAnsi="Arial" w:cs="Arial"/>
          <w:sz w:val="23"/>
          <w:szCs w:val="23"/>
        </w:rPr>
        <w:t>en la recollida de dades ens havíem centrat</w:t>
      </w:r>
      <w:r w:rsidRPr="005445B3">
        <w:rPr>
          <w:rFonts w:ascii="Arial" w:hAnsi="Arial" w:cs="Arial"/>
          <w:sz w:val="23"/>
          <w:szCs w:val="23"/>
        </w:rPr>
        <w:t>, per una banda</w:t>
      </w:r>
      <w:r w:rsidR="001372CB" w:rsidRPr="005445B3">
        <w:rPr>
          <w:rFonts w:ascii="Arial" w:hAnsi="Arial" w:cs="Arial"/>
          <w:sz w:val="23"/>
          <w:szCs w:val="23"/>
        </w:rPr>
        <w:t>, en</w:t>
      </w:r>
      <w:r w:rsidRPr="005445B3">
        <w:rPr>
          <w:rFonts w:ascii="Arial" w:hAnsi="Arial" w:cs="Arial"/>
          <w:sz w:val="23"/>
          <w:szCs w:val="23"/>
        </w:rPr>
        <w:t xml:space="preserve"> aquelles que esdevenen amb els seus fills i filles, tot remarcant les converses relacionades amb aspectes educatius i en comentaris entorn el llibre</w:t>
      </w:r>
      <w:r w:rsidR="001372CB" w:rsidRPr="005445B3">
        <w:rPr>
          <w:rFonts w:ascii="Arial" w:hAnsi="Arial" w:cs="Arial"/>
          <w:sz w:val="23"/>
          <w:szCs w:val="23"/>
        </w:rPr>
        <w:t>. I per a</w:t>
      </w:r>
      <w:r w:rsidRPr="005445B3">
        <w:rPr>
          <w:rFonts w:ascii="Arial" w:hAnsi="Arial" w:cs="Arial"/>
          <w:sz w:val="23"/>
          <w:szCs w:val="23"/>
        </w:rPr>
        <w:t>ltre</w:t>
      </w:r>
      <w:r w:rsidR="001372CB" w:rsidRPr="005445B3">
        <w:rPr>
          <w:rFonts w:ascii="Arial" w:hAnsi="Arial" w:cs="Arial"/>
          <w:sz w:val="23"/>
          <w:szCs w:val="23"/>
        </w:rPr>
        <w:t xml:space="preserve"> banda,</w:t>
      </w:r>
      <w:r w:rsidRPr="005445B3">
        <w:rPr>
          <w:rFonts w:ascii="Arial" w:hAnsi="Arial" w:cs="Arial"/>
          <w:sz w:val="23"/>
          <w:szCs w:val="23"/>
        </w:rPr>
        <w:t xml:space="preserve"> les interaccions amb els seus marits, tot remarcant les interaccions fruit de la lectura. </w:t>
      </w:r>
      <w:r w:rsidR="009A650C" w:rsidRPr="005445B3">
        <w:rPr>
          <w:rFonts w:ascii="Arial" w:hAnsi="Arial" w:cs="Arial"/>
          <w:sz w:val="23"/>
          <w:szCs w:val="23"/>
        </w:rPr>
        <w:t xml:space="preserve">Ara bé, la realitat ens ha demostrat que a partir dels llibres no només es potencien les interaccions amb aquests dos </w:t>
      </w:r>
      <w:r w:rsidR="00892157" w:rsidRPr="005445B3">
        <w:rPr>
          <w:rFonts w:ascii="Arial" w:hAnsi="Arial" w:cs="Arial"/>
          <w:sz w:val="23"/>
          <w:szCs w:val="23"/>
        </w:rPr>
        <w:t xml:space="preserve">agents </w:t>
      </w:r>
      <w:r w:rsidR="009A650C" w:rsidRPr="005445B3">
        <w:rPr>
          <w:rFonts w:ascii="Arial" w:hAnsi="Arial" w:cs="Arial"/>
          <w:sz w:val="23"/>
          <w:szCs w:val="23"/>
        </w:rPr>
        <w:t>sinó que de manera molt clara i rellevant potencia les interaccions</w:t>
      </w:r>
      <w:r w:rsidR="001372CB" w:rsidRPr="005445B3">
        <w:rPr>
          <w:rFonts w:ascii="Arial" w:hAnsi="Arial" w:cs="Arial"/>
          <w:sz w:val="23"/>
          <w:szCs w:val="23"/>
        </w:rPr>
        <w:t xml:space="preserve"> amb altres dones de la família. M</w:t>
      </w:r>
      <w:r w:rsidR="009A650C" w:rsidRPr="005445B3">
        <w:rPr>
          <w:rFonts w:ascii="Arial" w:hAnsi="Arial" w:cs="Arial"/>
          <w:sz w:val="23"/>
          <w:szCs w:val="23"/>
        </w:rPr>
        <w:t xml:space="preserve">oltes d’aquestes mares viuen també amb la seva mare, sogre, cunyada o germana i això fa que les interaccions que es produeixen entre elles siguin remarcables. </w:t>
      </w:r>
    </w:p>
    <w:p w14:paraId="3645354A" w14:textId="4C68C17C" w:rsidR="006F6F13" w:rsidRPr="005445B3" w:rsidRDefault="0009755A"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Partim de la realitat que l</w:t>
      </w:r>
      <w:r w:rsidR="007C0390" w:rsidRPr="005445B3">
        <w:rPr>
          <w:rFonts w:ascii="Arial" w:hAnsi="Arial" w:cs="Arial"/>
          <w:sz w:val="23"/>
          <w:szCs w:val="23"/>
        </w:rPr>
        <w:t>a lectura no els hi resulta fàcil</w:t>
      </w:r>
      <w:r w:rsidR="00B50152" w:rsidRPr="005445B3">
        <w:rPr>
          <w:rFonts w:ascii="Arial" w:hAnsi="Arial" w:cs="Arial"/>
          <w:sz w:val="23"/>
          <w:szCs w:val="23"/>
        </w:rPr>
        <w:t>,</w:t>
      </w:r>
      <w:r w:rsidR="007C0390" w:rsidRPr="005445B3">
        <w:rPr>
          <w:rFonts w:ascii="Arial" w:hAnsi="Arial" w:cs="Arial"/>
          <w:sz w:val="23"/>
          <w:szCs w:val="23"/>
        </w:rPr>
        <w:t xml:space="preserve"> </w:t>
      </w:r>
      <w:r w:rsidRPr="005445B3">
        <w:rPr>
          <w:rFonts w:ascii="Arial" w:hAnsi="Arial" w:cs="Arial"/>
          <w:sz w:val="23"/>
          <w:szCs w:val="23"/>
        </w:rPr>
        <w:t>la majoria de dones tenen</w:t>
      </w:r>
      <w:r w:rsidR="007C0390" w:rsidRPr="005445B3">
        <w:rPr>
          <w:rFonts w:ascii="Arial" w:hAnsi="Arial" w:cs="Arial"/>
          <w:sz w:val="23"/>
          <w:szCs w:val="23"/>
        </w:rPr>
        <w:t xml:space="preserve"> dificultats amb l’idioma i </w:t>
      </w:r>
      <w:r w:rsidRPr="005445B3">
        <w:rPr>
          <w:rFonts w:ascii="Arial" w:hAnsi="Arial" w:cs="Arial"/>
          <w:sz w:val="23"/>
          <w:szCs w:val="23"/>
        </w:rPr>
        <w:t xml:space="preserve">per tal d’entendre’n el contingut </w:t>
      </w:r>
      <w:r w:rsidR="007C0390" w:rsidRPr="005445B3">
        <w:rPr>
          <w:rFonts w:ascii="Arial" w:hAnsi="Arial" w:cs="Arial"/>
          <w:sz w:val="23"/>
          <w:szCs w:val="23"/>
        </w:rPr>
        <w:t>llegeixen</w:t>
      </w:r>
      <w:r w:rsidRPr="005445B3">
        <w:rPr>
          <w:rFonts w:ascii="Arial" w:hAnsi="Arial" w:cs="Arial"/>
          <w:sz w:val="23"/>
          <w:szCs w:val="23"/>
        </w:rPr>
        <w:t xml:space="preserve"> les pàgines</w:t>
      </w:r>
      <w:r w:rsidR="007C0390" w:rsidRPr="005445B3">
        <w:rPr>
          <w:rFonts w:ascii="Arial" w:hAnsi="Arial" w:cs="Arial"/>
          <w:sz w:val="23"/>
          <w:szCs w:val="23"/>
        </w:rPr>
        <w:t xml:space="preserve"> diverses vegades</w:t>
      </w:r>
      <w:r w:rsidRPr="005445B3">
        <w:rPr>
          <w:rFonts w:ascii="Arial" w:hAnsi="Arial" w:cs="Arial"/>
          <w:sz w:val="23"/>
          <w:szCs w:val="23"/>
        </w:rPr>
        <w:t>,</w:t>
      </w:r>
      <w:r w:rsidR="007C0390" w:rsidRPr="005445B3">
        <w:rPr>
          <w:rFonts w:ascii="Arial" w:hAnsi="Arial" w:cs="Arial"/>
          <w:sz w:val="23"/>
          <w:szCs w:val="23"/>
        </w:rPr>
        <w:t xml:space="preserve"> això fa que el llibre sigui part de la seva vida</w:t>
      </w:r>
      <w:r w:rsidR="00B50152" w:rsidRPr="005445B3">
        <w:rPr>
          <w:rFonts w:ascii="Arial" w:hAnsi="Arial" w:cs="Arial"/>
          <w:sz w:val="23"/>
          <w:szCs w:val="23"/>
        </w:rPr>
        <w:t xml:space="preserve"> quotidiana</w:t>
      </w:r>
      <w:r w:rsidRPr="005445B3">
        <w:rPr>
          <w:rFonts w:ascii="Arial" w:hAnsi="Arial" w:cs="Arial"/>
          <w:sz w:val="23"/>
          <w:szCs w:val="23"/>
        </w:rPr>
        <w:t xml:space="preserve">. </w:t>
      </w:r>
      <w:r w:rsidR="00D22210" w:rsidRPr="005445B3">
        <w:rPr>
          <w:rFonts w:ascii="Arial" w:hAnsi="Arial" w:cs="Arial"/>
          <w:sz w:val="23"/>
          <w:szCs w:val="23"/>
        </w:rPr>
        <w:t xml:space="preserve">La </w:t>
      </w:r>
      <w:proofErr w:type="spellStart"/>
      <w:r w:rsidR="00091F70" w:rsidRPr="005445B3">
        <w:rPr>
          <w:rFonts w:ascii="Arial" w:hAnsi="Arial" w:cs="Arial"/>
          <w:sz w:val="23"/>
          <w:szCs w:val="23"/>
        </w:rPr>
        <w:t>Haifa</w:t>
      </w:r>
      <w:proofErr w:type="spellEnd"/>
      <w:r w:rsidR="00EC2FA9" w:rsidRPr="005445B3">
        <w:rPr>
          <w:rFonts w:ascii="Arial" w:hAnsi="Arial" w:cs="Arial"/>
          <w:sz w:val="23"/>
          <w:szCs w:val="23"/>
        </w:rPr>
        <w:t xml:space="preserve"> </w:t>
      </w:r>
      <w:r w:rsidR="007C0390" w:rsidRPr="005445B3">
        <w:rPr>
          <w:rFonts w:ascii="Arial" w:hAnsi="Arial" w:cs="Arial"/>
          <w:sz w:val="23"/>
          <w:szCs w:val="23"/>
        </w:rPr>
        <w:t>està aprenent l’idioma i exposa que a vegades té dificultat</w:t>
      </w:r>
      <w:r w:rsidR="00D22210" w:rsidRPr="005445B3">
        <w:rPr>
          <w:rFonts w:ascii="Arial" w:hAnsi="Arial" w:cs="Arial"/>
          <w:sz w:val="23"/>
          <w:szCs w:val="23"/>
        </w:rPr>
        <w:t>s</w:t>
      </w:r>
      <w:r w:rsidR="007C0390" w:rsidRPr="005445B3">
        <w:rPr>
          <w:rFonts w:ascii="Arial" w:hAnsi="Arial" w:cs="Arial"/>
          <w:sz w:val="23"/>
          <w:szCs w:val="23"/>
        </w:rPr>
        <w:t xml:space="preserve"> per entendre alguna par</w:t>
      </w:r>
      <w:r w:rsidR="00FC466C" w:rsidRPr="005445B3">
        <w:rPr>
          <w:rFonts w:ascii="Arial" w:hAnsi="Arial" w:cs="Arial"/>
          <w:sz w:val="23"/>
          <w:szCs w:val="23"/>
        </w:rPr>
        <w:t>au</w:t>
      </w:r>
      <w:r w:rsidR="007C0390" w:rsidRPr="005445B3">
        <w:rPr>
          <w:rFonts w:ascii="Arial" w:hAnsi="Arial" w:cs="Arial"/>
          <w:sz w:val="23"/>
          <w:szCs w:val="23"/>
        </w:rPr>
        <w:t>la</w:t>
      </w:r>
      <w:r w:rsidR="00FC466C" w:rsidRPr="005445B3">
        <w:rPr>
          <w:rFonts w:ascii="Arial" w:hAnsi="Arial" w:cs="Arial"/>
          <w:sz w:val="23"/>
          <w:szCs w:val="23"/>
        </w:rPr>
        <w:t>,</w:t>
      </w:r>
      <w:r w:rsidR="007C0390" w:rsidRPr="005445B3">
        <w:rPr>
          <w:rFonts w:ascii="Arial" w:hAnsi="Arial" w:cs="Arial"/>
          <w:sz w:val="23"/>
          <w:szCs w:val="23"/>
        </w:rPr>
        <w:t xml:space="preserve"> per això </w:t>
      </w:r>
      <w:r w:rsidR="00EC2FA9" w:rsidRPr="005445B3">
        <w:rPr>
          <w:rFonts w:ascii="Arial" w:hAnsi="Arial" w:cs="Arial"/>
          <w:sz w:val="23"/>
          <w:szCs w:val="23"/>
        </w:rPr>
        <w:t xml:space="preserve">els seus fills </w:t>
      </w:r>
      <w:r w:rsidR="00892157" w:rsidRPr="005445B3">
        <w:rPr>
          <w:rFonts w:ascii="Arial" w:hAnsi="Arial" w:cs="Arial"/>
          <w:sz w:val="23"/>
          <w:szCs w:val="23"/>
        </w:rPr>
        <w:t xml:space="preserve">que cursen primària </w:t>
      </w:r>
      <w:r w:rsidR="00EC2FA9" w:rsidRPr="005445B3">
        <w:rPr>
          <w:rFonts w:ascii="Arial" w:hAnsi="Arial" w:cs="Arial"/>
          <w:sz w:val="23"/>
          <w:szCs w:val="23"/>
        </w:rPr>
        <w:t xml:space="preserve">l’ajuden. </w:t>
      </w:r>
      <w:r w:rsidR="00FC466C" w:rsidRPr="005445B3">
        <w:rPr>
          <w:rFonts w:ascii="Arial" w:hAnsi="Arial" w:cs="Arial"/>
          <w:sz w:val="23"/>
          <w:szCs w:val="23"/>
        </w:rPr>
        <w:t xml:space="preserve">Al finalitzar la sessió i al consensuar les pàgines </w:t>
      </w:r>
      <w:r w:rsidRPr="005445B3">
        <w:rPr>
          <w:rFonts w:ascii="Arial" w:hAnsi="Arial" w:cs="Arial"/>
          <w:sz w:val="23"/>
          <w:szCs w:val="23"/>
        </w:rPr>
        <w:t xml:space="preserve">un dia </w:t>
      </w:r>
      <w:commentRangeStart w:id="135"/>
      <w:r w:rsidRPr="005445B3">
        <w:rPr>
          <w:rFonts w:ascii="Arial" w:hAnsi="Arial" w:cs="Arial"/>
          <w:sz w:val="23"/>
          <w:szCs w:val="23"/>
        </w:rPr>
        <w:t>diu</w:t>
      </w:r>
      <w:commentRangeEnd w:id="135"/>
      <w:r w:rsidR="00FC7AB8" w:rsidRPr="005445B3">
        <w:rPr>
          <w:rStyle w:val="Refdecomentario"/>
          <w:rFonts w:ascii="Arial" w:hAnsi="Arial" w:cs="Arial"/>
          <w:sz w:val="23"/>
          <w:szCs w:val="23"/>
        </w:rPr>
        <w:commentReference w:id="135"/>
      </w:r>
      <w:r w:rsidRPr="005445B3">
        <w:rPr>
          <w:rFonts w:ascii="Arial" w:hAnsi="Arial" w:cs="Arial"/>
          <w:sz w:val="23"/>
          <w:szCs w:val="23"/>
        </w:rPr>
        <w:t xml:space="preserve">: </w:t>
      </w:r>
      <w:r w:rsidR="00FC466C" w:rsidRPr="005445B3">
        <w:rPr>
          <w:rFonts w:ascii="Arial" w:hAnsi="Arial" w:cs="Arial"/>
          <w:sz w:val="23"/>
          <w:szCs w:val="23"/>
        </w:rPr>
        <w:t xml:space="preserve"> </w:t>
      </w:r>
    </w:p>
    <w:p w14:paraId="790A4659" w14:textId="2104E6A5" w:rsidR="00EC2FA9" w:rsidRPr="005445B3" w:rsidRDefault="00EC2FA9" w:rsidP="00236C0A">
      <w:pPr>
        <w:pStyle w:val="HTMLconformatoprevio"/>
        <w:shd w:val="clear" w:color="auto" w:fill="FFFFFF"/>
        <w:spacing w:line="360" w:lineRule="auto"/>
        <w:ind w:left="708"/>
        <w:jc w:val="both"/>
        <w:rPr>
          <w:rFonts w:ascii="Arial" w:hAnsi="Arial" w:cs="Arial"/>
          <w:sz w:val="23"/>
          <w:szCs w:val="23"/>
          <w:lang w:val="ca-ES"/>
        </w:rPr>
      </w:pPr>
      <w:r w:rsidRPr="005445B3">
        <w:rPr>
          <w:rFonts w:ascii="Arial" w:hAnsi="Arial" w:cs="Arial"/>
          <w:color w:val="212121"/>
          <w:sz w:val="23"/>
          <w:szCs w:val="23"/>
          <w:lang w:val="ca-ES"/>
        </w:rPr>
        <w:t>Aquesta</w:t>
      </w:r>
      <w:r w:rsidRPr="005445B3">
        <w:rPr>
          <w:rFonts w:ascii="Arial" w:hAnsi="Arial" w:cs="Arial"/>
          <w:sz w:val="23"/>
          <w:szCs w:val="23"/>
          <w:lang w:val="ca-ES"/>
        </w:rPr>
        <w:t xml:space="preserve"> setmana no gaires pàgines que els meus fills tenen exàmens i no em poden ajudar gaire.</w:t>
      </w:r>
    </w:p>
    <w:p w14:paraId="4A3ADB41" w14:textId="77777777" w:rsidR="0009755A" w:rsidRPr="005445B3" w:rsidRDefault="0009755A" w:rsidP="00442BAE">
      <w:pPr>
        <w:pStyle w:val="HTMLconformatoprevio"/>
        <w:shd w:val="clear" w:color="auto" w:fill="FFFFFF"/>
        <w:spacing w:line="360" w:lineRule="auto"/>
        <w:jc w:val="both"/>
        <w:rPr>
          <w:rFonts w:ascii="Arial" w:hAnsi="Arial" w:cs="Arial"/>
          <w:sz w:val="23"/>
          <w:szCs w:val="23"/>
          <w:lang w:val="ca-ES"/>
        </w:rPr>
      </w:pPr>
    </w:p>
    <w:p w14:paraId="217D38B3" w14:textId="7F19472F" w:rsidR="0009755A" w:rsidRPr="005445B3" w:rsidRDefault="0009755A" w:rsidP="00442BAE">
      <w:pPr>
        <w:pStyle w:val="HTMLconformatoprevio"/>
        <w:shd w:val="clear" w:color="auto" w:fill="FFFFFF"/>
        <w:spacing w:line="360" w:lineRule="auto"/>
        <w:jc w:val="both"/>
        <w:rPr>
          <w:rFonts w:ascii="Arial" w:hAnsi="Arial" w:cs="Arial"/>
          <w:sz w:val="23"/>
          <w:szCs w:val="23"/>
          <w:lang w:val="ca-ES"/>
        </w:rPr>
      </w:pPr>
      <w:r w:rsidRPr="005445B3">
        <w:rPr>
          <w:rFonts w:ascii="Arial" w:hAnsi="Arial" w:cs="Arial"/>
          <w:sz w:val="23"/>
          <w:szCs w:val="23"/>
          <w:lang w:val="ca-ES"/>
        </w:rPr>
        <w:t xml:space="preserve">I pel contrari, la setmana següent ella mateixa diu: </w:t>
      </w:r>
    </w:p>
    <w:p w14:paraId="0DB6F2BF" w14:textId="77777777" w:rsidR="0009755A" w:rsidRPr="005445B3" w:rsidRDefault="0009755A" w:rsidP="00442BAE">
      <w:pPr>
        <w:pStyle w:val="HTMLconformatoprevio"/>
        <w:shd w:val="clear" w:color="auto" w:fill="FFFFFF"/>
        <w:spacing w:line="360" w:lineRule="auto"/>
        <w:jc w:val="both"/>
        <w:rPr>
          <w:rFonts w:ascii="Arial" w:hAnsi="Arial" w:cs="Arial"/>
          <w:sz w:val="23"/>
          <w:szCs w:val="23"/>
          <w:lang w:val="ca-ES"/>
        </w:rPr>
      </w:pPr>
    </w:p>
    <w:p w14:paraId="3E8B33B9" w14:textId="45DBEC4C" w:rsidR="0009755A" w:rsidRPr="005445B3" w:rsidRDefault="0009755A" w:rsidP="00236C0A">
      <w:pPr>
        <w:pStyle w:val="HTMLconformatoprevio"/>
        <w:shd w:val="clear" w:color="auto" w:fill="FFFFFF"/>
        <w:spacing w:line="360" w:lineRule="auto"/>
        <w:ind w:left="916"/>
        <w:jc w:val="both"/>
        <w:rPr>
          <w:rFonts w:ascii="Arial" w:hAnsi="Arial" w:cs="Arial"/>
          <w:color w:val="212121"/>
          <w:sz w:val="23"/>
          <w:szCs w:val="23"/>
          <w:lang w:val="ca-ES"/>
        </w:rPr>
      </w:pPr>
      <w:r w:rsidRPr="005445B3">
        <w:rPr>
          <w:rFonts w:ascii="Arial" w:hAnsi="Arial" w:cs="Arial"/>
          <w:color w:val="212121"/>
          <w:sz w:val="23"/>
          <w:szCs w:val="23"/>
          <w:lang w:val="ca-ES"/>
        </w:rPr>
        <w:t xml:space="preserve">Tant poques pàgines? La meva filla i jo ja volem saber que passa amb el </w:t>
      </w:r>
      <w:r w:rsidR="00F35CC1" w:rsidRPr="005445B3">
        <w:rPr>
          <w:rFonts w:ascii="Arial" w:hAnsi="Arial" w:cs="Arial"/>
          <w:color w:val="212121"/>
          <w:sz w:val="23"/>
          <w:szCs w:val="23"/>
          <w:lang w:val="ca-ES"/>
        </w:rPr>
        <w:t>Leonardo</w:t>
      </w:r>
      <w:r w:rsidR="00EA247D" w:rsidRPr="005445B3">
        <w:rPr>
          <w:rStyle w:val="Refdenotaalpie"/>
          <w:rFonts w:ascii="Arial" w:hAnsi="Arial" w:cs="Arial"/>
          <w:color w:val="212121"/>
          <w:sz w:val="23"/>
          <w:szCs w:val="23"/>
          <w:lang w:val="ca-ES"/>
        </w:rPr>
        <w:t>1</w:t>
      </w:r>
      <w:r w:rsidR="00F35CC1" w:rsidRPr="005445B3">
        <w:rPr>
          <w:rFonts w:ascii="Arial" w:hAnsi="Arial" w:cs="Arial"/>
          <w:color w:val="212121"/>
          <w:sz w:val="23"/>
          <w:szCs w:val="23"/>
          <w:lang w:val="ca-ES"/>
        </w:rPr>
        <w:t>..</w:t>
      </w:r>
      <w:r w:rsidR="00972008" w:rsidRPr="005445B3">
        <w:rPr>
          <w:rFonts w:ascii="Arial" w:hAnsi="Arial" w:cs="Arial"/>
          <w:color w:val="212121"/>
          <w:sz w:val="23"/>
          <w:szCs w:val="23"/>
          <w:lang w:val="ca-ES"/>
        </w:rPr>
        <w:t xml:space="preserve">. </w:t>
      </w:r>
      <w:r w:rsidRPr="005445B3">
        <w:rPr>
          <w:rFonts w:ascii="Arial" w:hAnsi="Arial" w:cs="Arial"/>
          <w:color w:val="212121"/>
          <w:sz w:val="23"/>
          <w:szCs w:val="23"/>
          <w:lang w:val="ca-ES"/>
        </w:rPr>
        <w:t xml:space="preserve"> </w:t>
      </w:r>
    </w:p>
    <w:p w14:paraId="6FC93665" w14:textId="77777777" w:rsidR="00D22210" w:rsidRPr="005445B3" w:rsidRDefault="00D22210" w:rsidP="009A650C">
      <w:pPr>
        <w:pStyle w:val="HTMLconformatoprevio"/>
        <w:shd w:val="clear" w:color="auto" w:fill="FFFFFF"/>
        <w:spacing w:line="360" w:lineRule="auto"/>
        <w:jc w:val="both"/>
        <w:rPr>
          <w:rFonts w:ascii="Arial" w:hAnsi="Arial" w:cs="Arial"/>
          <w:sz w:val="23"/>
          <w:szCs w:val="23"/>
          <w:lang w:val="es-ES"/>
        </w:rPr>
      </w:pPr>
    </w:p>
    <w:p w14:paraId="4EF5C099" w14:textId="20A86E25" w:rsidR="009A650C" w:rsidRPr="005445B3" w:rsidRDefault="00D22210" w:rsidP="009A650C">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sz w:val="23"/>
          <w:szCs w:val="23"/>
          <w:lang w:val="ca-ES"/>
        </w:rPr>
        <w:t xml:space="preserve">Així doncs, el llibre està molt present a la llar i conseqüentment propicia que s’interaccioni entorn aquest en el si de la família, </w:t>
      </w:r>
      <w:r w:rsidR="009A650C" w:rsidRPr="005445B3">
        <w:rPr>
          <w:rFonts w:ascii="Arial" w:hAnsi="Arial" w:cs="Arial"/>
          <w:color w:val="212121"/>
          <w:sz w:val="23"/>
          <w:szCs w:val="23"/>
          <w:lang w:val="ca-ES"/>
        </w:rPr>
        <w:t xml:space="preserve">elles parlen dels temes discutits a l’aula relacionats amb la seva vida quotidiana amb els </w:t>
      </w:r>
      <w:r w:rsidR="00A87F4A" w:rsidRPr="005445B3">
        <w:rPr>
          <w:rFonts w:ascii="Arial" w:hAnsi="Arial" w:cs="Arial"/>
          <w:color w:val="212121"/>
          <w:sz w:val="23"/>
          <w:szCs w:val="23"/>
          <w:lang w:val="ca-ES"/>
        </w:rPr>
        <w:t xml:space="preserve">i les </w:t>
      </w:r>
      <w:r w:rsidR="009A650C" w:rsidRPr="005445B3">
        <w:rPr>
          <w:rFonts w:ascii="Arial" w:hAnsi="Arial" w:cs="Arial"/>
          <w:color w:val="212121"/>
          <w:sz w:val="23"/>
          <w:szCs w:val="23"/>
          <w:lang w:val="ca-ES"/>
        </w:rPr>
        <w:t>familiars. Sobretot com explica la Leila ella</w:t>
      </w:r>
      <w:r w:rsidRPr="005445B3">
        <w:rPr>
          <w:rFonts w:ascii="Arial" w:hAnsi="Arial" w:cs="Arial"/>
          <w:color w:val="212121"/>
          <w:sz w:val="23"/>
          <w:szCs w:val="23"/>
          <w:lang w:val="ca-ES"/>
        </w:rPr>
        <w:t xml:space="preserve"> no en parla amb la seva filla,</w:t>
      </w:r>
      <w:r w:rsidR="009A650C" w:rsidRPr="005445B3">
        <w:rPr>
          <w:rFonts w:ascii="Arial" w:hAnsi="Arial" w:cs="Arial"/>
          <w:color w:val="212121"/>
          <w:sz w:val="23"/>
          <w:szCs w:val="23"/>
          <w:lang w:val="ca-ES"/>
        </w:rPr>
        <w:t xml:space="preserve"> ja que encara </w:t>
      </w:r>
      <w:r w:rsidRPr="005445B3">
        <w:rPr>
          <w:rFonts w:ascii="Arial" w:hAnsi="Arial" w:cs="Arial"/>
          <w:color w:val="212121"/>
          <w:sz w:val="23"/>
          <w:szCs w:val="23"/>
          <w:lang w:val="ca-ES"/>
        </w:rPr>
        <w:t>és petita</w:t>
      </w:r>
      <w:r w:rsidR="009A650C" w:rsidRPr="005445B3">
        <w:rPr>
          <w:rFonts w:ascii="Arial" w:hAnsi="Arial" w:cs="Arial"/>
          <w:color w:val="212121"/>
          <w:sz w:val="23"/>
          <w:szCs w:val="23"/>
          <w:lang w:val="ca-ES"/>
        </w:rPr>
        <w:t xml:space="preserve">, però en parla amb la seva sogra i la seva cunyada. D’aquesta manera aquestes mares estan creant un nou entorn d’aprenentatge </w:t>
      </w:r>
      <w:r w:rsidR="00892157" w:rsidRPr="005445B3">
        <w:rPr>
          <w:rFonts w:ascii="Arial" w:hAnsi="Arial" w:cs="Arial"/>
          <w:color w:val="212121"/>
          <w:sz w:val="23"/>
          <w:szCs w:val="23"/>
          <w:lang w:val="ca-ES"/>
        </w:rPr>
        <w:t>dintre</w:t>
      </w:r>
      <w:r w:rsidR="009A650C" w:rsidRPr="005445B3">
        <w:rPr>
          <w:rFonts w:ascii="Arial" w:hAnsi="Arial" w:cs="Arial"/>
          <w:color w:val="212121"/>
          <w:sz w:val="23"/>
          <w:szCs w:val="23"/>
          <w:lang w:val="ca-ES"/>
        </w:rPr>
        <w:t xml:space="preserve"> la família, a més integren aprenentatges de l’escola a casa i això de manera indirecta els hi fa comprendre la importància d’aquesta insti</w:t>
      </w:r>
      <w:r w:rsidR="00892157" w:rsidRPr="005445B3">
        <w:rPr>
          <w:rFonts w:ascii="Arial" w:hAnsi="Arial" w:cs="Arial"/>
          <w:color w:val="212121"/>
          <w:sz w:val="23"/>
          <w:szCs w:val="23"/>
          <w:lang w:val="ca-ES"/>
        </w:rPr>
        <w:t>tució. C</w:t>
      </w:r>
      <w:r w:rsidR="009A650C" w:rsidRPr="005445B3">
        <w:rPr>
          <w:rFonts w:ascii="Arial" w:hAnsi="Arial" w:cs="Arial"/>
          <w:color w:val="212121"/>
          <w:sz w:val="23"/>
          <w:szCs w:val="23"/>
          <w:lang w:val="ca-ES"/>
        </w:rPr>
        <w:t>om que l’aprenentatge és significatiu una dona anima a una altra</w:t>
      </w:r>
      <w:r w:rsidRPr="005445B3">
        <w:rPr>
          <w:rFonts w:ascii="Arial" w:hAnsi="Arial" w:cs="Arial"/>
          <w:color w:val="212121"/>
          <w:sz w:val="23"/>
          <w:szCs w:val="23"/>
          <w:lang w:val="ca-ES"/>
        </w:rPr>
        <w:t>,</w:t>
      </w:r>
      <w:r w:rsidR="009A650C" w:rsidRPr="005445B3">
        <w:rPr>
          <w:rFonts w:ascii="Arial" w:hAnsi="Arial" w:cs="Arial"/>
          <w:color w:val="212121"/>
          <w:sz w:val="23"/>
          <w:szCs w:val="23"/>
          <w:lang w:val="ca-ES"/>
        </w:rPr>
        <w:t xml:space="preserve"> i així aquesta dinàmica de </w:t>
      </w:r>
      <w:r w:rsidR="009A650C" w:rsidRPr="005445B3">
        <w:rPr>
          <w:rFonts w:ascii="Arial" w:hAnsi="Arial" w:cs="Arial"/>
          <w:color w:val="212121"/>
          <w:sz w:val="23"/>
          <w:szCs w:val="23"/>
          <w:lang w:val="ca-ES"/>
        </w:rPr>
        <w:lastRenderedPageBreak/>
        <w:t>participació a l’escola i de la formació dels familiars va augmentat. En</w:t>
      </w:r>
      <w:r w:rsidRPr="005445B3">
        <w:rPr>
          <w:rFonts w:ascii="Arial" w:hAnsi="Arial" w:cs="Arial"/>
          <w:color w:val="212121"/>
          <w:sz w:val="23"/>
          <w:szCs w:val="23"/>
          <w:lang w:val="ca-ES"/>
        </w:rPr>
        <w:t xml:space="preserve"> aquest sentit la </w:t>
      </w:r>
      <w:proofErr w:type="spellStart"/>
      <w:r w:rsidRPr="005445B3">
        <w:rPr>
          <w:rFonts w:ascii="Arial" w:hAnsi="Arial" w:cs="Arial"/>
          <w:color w:val="212121"/>
          <w:sz w:val="23"/>
          <w:szCs w:val="23"/>
          <w:lang w:val="ca-ES"/>
        </w:rPr>
        <w:t>Jalida</w:t>
      </w:r>
      <w:proofErr w:type="spellEnd"/>
      <w:r w:rsidRPr="005445B3">
        <w:rPr>
          <w:rFonts w:ascii="Arial" w:hAnsi="Arial" w:cs="Arial"/>
          <w:color w:val="212121"/>
          <w:sz w:val="23"/>
          <w:szCs w:val="23"/>
          <w:lang w:val="ca-ES"/>
        </w:rPr>
        <w:t xml:space="preserve"> diu</w:t>
      </w:r>
      <w:r w:rsidR="009A650C" w:rsidRPr="005445B3">
        <w:rPr>
          <w:rFonts w:ascii="Arial" w:hAnsi="Arial" w:cs="Arial"/>
          <w:color w:val="212121"/>
          <w:sz w:val="23"/>
          <w:szCs w:val="23"/>
          <w:lang w:val="ca-ES"/>
        </w:rPr>
        <w:t xml:space="preserve">: </w:t>
      </w:r>
    </w:p>
    <w:p w14:paraId="389FC26D" w14:textId="77777777" w:rsidR="00353200" w:rsidRPr="005445B3" w:rsidRDefault="00353200" w:rsidP="009A650C">
      <w:pPr>
        <w:pStyle w:val="HTMLconformatoprevio"/>
        <w:shd w:val="clear" w:color="auto" w:fill="FFFFFF"/>
        <w:spacing w:line="360" w:lineRule="auto"/>
        <w:ind w:left="708"/>
        <w:jc w:val="both"/>
        <w:rPr>
          <w:rFonts w:ascii="Arial" w:hAnsi="Arial" w:cs="Arial"/>
          <w:color w:val="212121"/>
          <w:sz w:val="23"/>
          <w:szCs w:val="23"/>
          <w:lang w:val="ca-ES"/>
        </w:rPr>
      </w:pPr>
    </w:p>
    <w:p w14:paraId="44EA98A8" w14:textId="51DF42C7" w:rsidR="009A650C" w:rsidRPr="005445B3" w:rsidRDefault="009A650C" w:rsidP="009A650C">
      <w:pPr>
        <w:pStyle w:val="HTMLconformatoprevio"/>
        <w:shd w:val="clear" w:color="auto" w:fill="FFFFFF"/>
        <w:spacing w:line="360" w:lineRule="auto"/>
        <w:ind w:left="708"/>
        <w:jc w:val="both"/>
        <w:rPr>
          <w:rFonts w:ascii="Arial" w:hAnsi="Arial" w:cs="Arial"/>
          <w:color w:val="212121"/>
          <w:sz w:val="23"/>
          <w:szCs w:val="23"/>
          <w:lang w:val="ca-ES"/>
        </w:rPr>
      </w:pPr>
      <w:r w:rsidRPr="005445B3">
        <w:rPr>
          <w:rFonts w:ascii="Arial" w:hAnsi="Arial" w:cs="Arial"/>
          <w:color w:val="212121"/>
          <w:sz w:val="23"/>
          <w:szCs w:val="23"/>
          <w:lang w:val="ca-ES"/>
        </w:rPr>
        <w:t>La meva sogra no sabia llegir ni escriure quan va veure que jo ara a casa llegia i li explicava de que anava el llibre em va dir que ella també volia llegir aquest llibre, li vaig dir que p</w:t>
      </w:r>
      <w:r w:rsidR="0006717A" w:rsidRPr="005445B3">
        <w:rPr>
          <w:rFonts w:ascii="Arial" w:hAnsi="Arial" w:cs="Arial"/>
          <w:color w:val="212121"/>
          <w:sz w:val="23"/>
          <w:szCs w:val="23"/>
          <w:lang w:val="ca-ES"/>
        </w:rPr>
        <w:t>rimer havia d’aprendre a llegir... I</w:t>
      </w:r>
      <w:r w:rsidRPr="005445B3">
        <w:rPr>
          <w:rFonts w:ascii="Arial" w:hAnsi="Arial" w:cs="Arial"/>
          <w:color w:val="212121"/>
          <w:sz w:val="23"/>
          <w:szCs w:val="23"/>
          <w:lang w:val="ca-ES"/>
        </w:rPr>
        <w:t xml:space="preserve"> ara està apuntada al grup d</w:t>
      </w:r>
      <w:r w:rsidR="00892157" w:rsidRPr="005445B3">
        <w:rPr>
          <w:rFonts w:ascii="Arial" w:hAnsi="Arial" w:cs="Arial"/>
          <w:color w:val="212121"/>
          <w:sz w:val="23"/>
          <w:szCs w:val="23"/>
          <w:lang w:val="ca-ES"/>
        </w:rPr>
        <w:t xml:space="preserve">e </w:t>
      </w:r>
      <w:r w:rsidR="00C141FF" w:rsidRPr="005445B3">
        <w:rPr>
          <w:rFonts w:ascii="Arial" w:hAnsi="Arial" w:cs="Arial"/>
          <w:color w:val="212121"/>
          <w:sz w:val="23"/>
          <w:szCs w:val="23"/>
          <w:lang w:val="ca-ES"/>
        </w:rPr>
        <w:t>castellà escrit a</w:t>
      </w:r>
      <w:r w:rsidRPr="005445B3">
        <w:rPr>
          <w:rFonts w:ascii="Arial" w:hAnsi="Arial" w:cs="Arial"/>
          <w:color w:val="212121"/>
          <w:sz w:val="23"/>
          <w:szCs w:val="23"/>
          <w:lang w:val="ca-ES"/>
        </w:rPr>
        <w:t xml:space="preserve"> l’escola. </w:t>
      </w:r>
    </w:p>
    <w:p w14:paraId="7098CB7B" w14:textId="77777777" w:rsidR="00FC466C" w:rsidRPr="005445B3" w:rsidRDefault="00FC466C" w:rsidP="00442BAE">
      <w:pPr>
        <w:pStyle w:val="HTMLconformatoprevio"/>
        <w:shd w:val="clear" w:color="auto" w:fill="FFFFFF"/>
        <w:spacing w:line="360" w:lineRule="auto"/>
        <w:rPr>
          <w:rFonts w:ascii="Arial" w:hAnsi="Arial" w:cs="Arial"/>
          <w:color w:val="212121"/>
          <w:sz w:val="23"/>
          <w:szCs w:val="23"/>
          <w:lang w:val="es-ES"/>
        </w:rPr>
      </w:pPr>
    </w:p>
    <w:p w14:paraId="526B5826" w14:textId="2A9B2324" w:rsidR="000F6221" w:rsidRPr="005445B3" w:rsidRDefault="000F6221" w:rsidP="00442BAE">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 xml:space="preserve">L’entorn també pot reforçar a les mares, elles moltes vegades prenen de referent </w:t>
      </w:r>
      <w:r w:rsidR="00B50152" w:rsidRPr="005445B3">
        <w:rPr>
          <w:rFonts w:ascii="Arial" w:hAnsi="Arial" w:cs="Arial"/>
          <w:color w:val="212121"/>
          <w:sz w:val="23"/>
          <w:szCs w:val="23"/>
          <w:lang w:val="ca-ES"/>
        </w:rPr>
        <w:t>altres dones que han estudiat, i</w:t>
      </w:r>
      <w:r w:rsidRPr="005445B3">
        <w:rPr>
          <w:rFonts w:ascii="Arial" w:hAnsi="Arial" w:cs="Arial"/>
          <w:color w:val="212121"/>
          <w:sz w:val="23"/>
          <w:szCs w:val="23"/>
          <w:lang w:val="ca-ES"/>
        </w:rPr>
        <w:t xml:space="preserve"> veure com aquestes mostren </w:t>
      </w:r>
      <w:r w:rsidR="00566F23" w:rsidRPr="005445B3">
        <w:rPr>
          <w:rFonts w:ascii="Arial" w:hAnsi="Arial" w:cs="Arial"/>
          <w:color w:val="212121"/>
          <w:sz w:val="23"/>
          <w:szCs w:val="23"/>
          <w:lang w:val="ca-ES"/>
        </w:rPr>
        <w:t>interès</w:t>
      </w:r>
      <w:r w:rsidRPr="005445B3">
        <w:rPr>
          <w:rFonts w:ascii="Arial" w:hAnsi="Arial" w:cs="Arial"/>
          <w:color w:val="212121"/>
          <w:sz w:val="23"/>
          <w:szCs w:val="23"/>
          <w:lang w:val="ca-ES"/>
        </w:rPr>
        <w:t xml:space="preserve"> pel que elles est</w:t>
      </w:r>
      <w:r w:rsidR="00B50152" w:rsidRPr="005445B3">
        <w:rPr>
          <w:rFonts w:ascii="Arial" w:hAnsi="Arial" w:cs="Arial"/>
          <w:color w:val="212121"/>
          <w:sz w:val="23"/>
          <w:szCs w:val="23"/>
          <w:lang w:val="ca-ES"/>
        </w:rPr>
        <w:t>an fent les reforça, les anima i</w:t>
      </w:r>
      <w:r w:rsidRPr="005445B3">
        <w:rPr>
          <w:rFonts w:ascii="Arial" w:hAnsi="Arial" w:cs="Arial"/>
          <w:color w:val="212121"/>
          <w:sz w:val="23"/>
          <w:szCs w:val="23"/>
          <w:lang w:val="ca-ES"/>
        </w:rPr>
        <w:t xml:space="preserve"> a la vegada fa que</w:t>
      </w:r>
      <w:r w:rsidR="00B50152" w:rsidRPr="005445B3">
        <w:rPr>
          <w:rFonts w:ascii="Arial" w:hAnsi="Arial" w:cs="Arial"/>
          <w:color w:val="212121"/>
          <w:sz w:val="23"/>
          <w:szCs w:val="23"/>
          <w:lang w:val="ca-ES"/>
        </w:rPr>
        <w:t xml:space="preserve"> en el si de la </w:t>
      </w:r>
      <w:r w:rsidR="00566F23" w:rsidRPr="005445B3">
        <w:rPr>
          <w:rFonts w:ascii="Arial" w:hAnsi="Arial" w:cs="Arial"/>
          <w:color w:val="212121"/>
          <w:sz w:val="23"/>
          <w:szCs w:val="23"/>
          <w:lang w:val="ca-ES"/>
        </w:rPr>
        <w:t>família</w:t>
      </w:r>
      <w:r w:rsidRPr="005445B3">
        <w:rPr>
          <w:rFonts w:ascii="Arial" w:hAnsi="Arial" w:cs="Arial"/>
          <w:color w:val="212121"/>
          <w:sz w:val="23"/>
          <w:szCs w:val="23"/>
          <w:lang w:val="ca-ES"/>
        </w:rPr>
        <w:t xml:space="preserve"> esdevinguin unes converses riques entorn el llibre, és el cas de la Leila. Ella té una cunyada que va estudiar inferm</w:t>
      </w:r>
      <w:r w:rsidR="00B50152" w:rsidRPr="005445B3">
        <w:rPr>
          <w:rFonts w:ascii="Arial" w:hAnsi="Arial" w:cs="Arial"/>
          <w:color w:val="212121"/>
          <w:sz w:val="23"/>
          <w:szCs w:val="23"/>
          <w:lang w:val="ca-ES"/>
        </w:rPr>
        <w:t>eria, com a ella li agradaria, i</w:t>
      </w:r>
      <w:r w:rsidRPr="005445B3">
        <w:rPr>
          <w:rFonts w:ascii="Arial" w:hAnsi="Arial" w:cs="Arial"/>
          <w:color w:val="212121"/>
          <w:sz w:val="23"/>
          <w:szCs w:val="23"/>
          <w:lang w:val="ca-ES"/>
        </w:rPr>
        <w:t xml:space="preserve"> aquesta li va dir: </w:t>
      </w:r>
    </w:p>
    <w:p w14:paraId="63F2A9CF" w14:textId="77777777" w:rsidR="00353200" w:rsidRPr="005445B3" w:rsidRDefault="000F6221" w:rsidP="00442BAE">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 xml:space="preserve"> </w:t>
      </w:r>
      <w:r w:rsidRPr="005445B3">
        <w:rPr>
          <w:rFonts w:ascii="Arial" w:hAnsi="Arial" w:cs="Arial"/>
          <w:color w:val="212121"/>
          <w:sz w:val="23"/>
          <w:szCs w:val="23"/>
          <w:lang w:val="ca-ES"/>
        </w:rPr>
        <w:tab/>
      </w:r>
    </w:p>
    <w:p w14:paraId="0D0ACC41" w14:textId="38635744" w:rsidR="000F6221" w:rsidRPr="005445B3" w:rsidRDefault="00353200" w:rsidP="00442BAE">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ab/>
      </w:r>
      <w:r w:rsidR="00566F23" w:rsidRPr="005445B3">
        <w:rPr>
          <w:rFonts w:ascii="Arial" w:hAnsi="Arial" w:cs="Arial"/>
          <w:color w:val="212121"/>
          <w:sz w:val="23"/>
          <w:szCs w:val="23"/>
          <w:lang w:val="ca-ES"/>
        </w:rPr>
        <w:t>Què</w:t>
      </w:r>
      <w:r w:rsidR="000F6221" w:rsidRPr="005445B3">
        <w:rPr>
          <w:rFonts w:ascii="Arial" w:hAnsi="Arial" w:cs="Arial"/>
          <w:color w:val="212121"/>
          <w:sz w:val="23"/>
          <w:szCs w:val="23"/>
          <w:lang w:val="ca-ES"/>
        </w:rPr>
        <w:t xml:space="preserve"> és això? Aquesta obra llegeixes?</w:t>
      </w:r>
      <w:r w:rsidR="00442BAE" w:rsidRPr="005445B3">
        <w:rPr>
          <w:rFonts w:ascii="Arial" w:hAnsi="Arial" w:cs="Arial"/>
          <w:color w:val="212121"/>
          <w:sz w:val="23"/>
          <w:szCs w:val="23"/>
          <w:lang w:val="ca-ES"/>
        </w:rPr>
        <w:t>...</w:t>
      </w:r>
      <w:r w:rsidR="000F6221" w:rsidRPr="005445B3">
        <w:rPr>
          <w:rFonts w:ascii="Arial" w:hAnsi="Arial" w:cs="Arial"/>
          <w:color w:val="212121"/>
          <w:sz w:val="23"/>
          <w:szCs w:val="23"/>
          <w:lang w:val="ca-ES"/>
        </w:rPr>
        <w:t xml:space="preserve"> És molt bona. </w:t>
      </w:r>
    </w:p>
    <w:p w14:paraId="0D5AD175" w14:textId="77777777" w:rsidR="000F6221" w:rsidRPr="005445B3" w:rsidRDefault="000F6221" w:rsidP="00442BAE">
      <w:pPr>
        <w:pStyle w:val="HTMLconformatoprevio"/>
        <w:shd w:val="clear" w:color="auto" w:fill="FFFFFF"/>
        <w:spacing w:line="360" w:lineRule="auto"/>
        <w:jc w:val="both"/>
        <w:rPr>
          <w:rFonts w:ascii="Arial" w:hAnsi="Arial" w:cs="Arial"/>
          <w:color w:val="212121"/>
          <w:sz w:val="23"/>
          <w:szCs w:val="23"/>
          <w:lang w:val="ca-ES"/>
        </w:rPr>
      </w:pPr>
    </w:p>
    <w:p w14:paraId="7996AA3B" w14:textId="2EF1F11F" w:rsidR="0006717A" w:rsidRPr="005445B3" w:rsidRDefault="000F6221" w:rsidP="00442BAE">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 xml:space="preserve">Des d’aleshores aquesta mare </w:t>
      </w:r>
      <w:r w:rsidR="00B50152" w:rsidRPr="005445B3">
        <w:rPr>
          <w:rFonts w:ascii="Arial" w:hAnsi="Arial" w:cs="Arial"/>
          <w:color w:val="212121"/>
          <w:sz w:val="23"/>
          <w:szCs w:val="23"/>
          <w:lang w:val="ca-ES"/>
        </w:rPr>
        <w:t>expressa</w:t>
      </w:r>
      <w:r w:rsidRPr="005445B3">
        <w:rPr>
          <w:rFonts w:ascii="Arial" w:hAnsi="Arial" w:cs="Arial"/>
          <w:color w:val="212121"/>
          <w:sz w:val="23"/>
          <w:szCs w:val="23"/>
          <w:lang w:val="ca-ES"/>
        </w:rPr>
        <w:t xml:space="preserve"> que si alguna cosa no </w:t>
      </w:r>
      <w:r w:rsidR="00B50152" w:rsidRPr="005445B3">
        <w:rPr>
          <w:rFonts w:ascii="Arial" w:hAnsi="Arial" w:cs="Arial"/>
          <w:color w:val="212121"/>
          <w:sz w:val="23"/>
          <w:szCs w:val="23"/>
          <w:lang w:val="ca-ES"/>
        </w:rPr>
        <w:t>l’entén</w:t>
      </w:r>
      <w:r w:rsidRPr="005445B3">
        <w:rPr>
          <w:rFonts w:ascii="Arial" w:hAnsi="Arial" w:cs="Arial"/>
          <w:color w:val="212121"/>
          <w:sz w:val="23"/>
          <w:szCs w:val="23"/>
          <w:lang w:val="ca-ES"/>
        </w:rPr>
        <w:t xml:space="preserve"> </w:t>
      </w:r>
      <w:r w:rsidR="00B50152" w:rsidRPr="005445B3">
        <w:rPr>
          <w:rFonts w:ascii="Arial" w:hAnsi="Arial" w:cs="Arial"/>
          <w:color w:val="212121"/>
          <w:sz w:val="23"/>
          <w:szCs w:val="23"/>
          <w:lang w:val="ca-ES"/>
        </w:rPr>
        <w:t>ho comenta amb la seva cunyada i</w:t>
      </w:r>
      <w:r w:rsidRPr="005445B3">
        <w:rPr>
          <w:rFonts w:ascii="Arial" w:hAnsi="Arial" w:cs="Arial"/>
          <w:color w:val="212121"/>
          <w:sz w:val="23"/>
          <w:szCs w:val="23"/>
          <w:lang w:val="ca-ES"/>
        </w:rPr>
        <w:t xml:space="preserve"> que alguna vegada li ha comentat debats que han sorgit a l’aula, </w:t>
      </w:r>
      <w:r w:rsidR="00B50152" w:rsidRPr="005445B3">
        <w:rPr>
          <w:rFonts w:ascii="Arial" w:hAnsi="Arial" w:cs="Arial"/>
          <w:color w:val="212121"/>
          <w:sz w:val="23"/>
          <w:szCs w:val="23"/>
          <w:lang w:val="ca-ES"/>
        </w:rPr>
        <w:t>prèviament</w:t>
      </w:r>
      <w:r w:rsidRPr="005445B3">
        <w:rPr>
          <w:rFonts w:ascii="Arial" w:hAnsi="Arial" w:cs="Arial"/>
          <w:color w:val="212121"/>
          <w:sz w:val="23"/>
          <w:szCs w:val="23"/>
          <w:lang w:val="ca-ES"/>
        </w:rPr>
        <w:t xml:space="preserve"> no ho havia fet ja que </w:t>
      </w:r>
      <w:r w:rsidR="0006717A" w:rsidRPr="005445B3">
        <w:rPr>
          <w:rFonts w:ascii="Arial" w:hAnsi="Arial" w:cs="Arial"/>
          <w:color w:val="212121"/>
          <w:sz w:val="23"/>
          <w:szCs w:val="23"/>
          <w:lang w:val="ca-ES"/>
        </w:rPr>
        <w:t xml:space="preserve">reconeix que </w:t>
      </w:r>
      <w:r w:rsidR="00981CF4" w:rsidRPr="005445B3">
        <w:rPr>
          <w:rFonts w:ascii="Arial" w:hAnsi="Arial" w:cs="Arial"/>
          <w:color w:val="212121"/>
          <w:sz w:val="23"/>
          <w:szCs w:val="23"/>
          <w:lang w:val="ca-ES"/>
        </w:rPr>
        <w:t>pensava</w:t>
      </w:r>
      <w:r w:rsidR="0006717A" w:rsidRPr="005445B3">
        <w:rPr>
          <w:rFonts w:ascii="Arial" w:hAnsi="Arial" w:cs="Arial"/>
          <w:color w:val="212121"/>
          <w:sz w:val="23"/>
          <w:szCs w:val="23"/>
          <w:lang w:val="ca-ES"/>
        </w:rPr>
        <w:t xml:space="preserve"> </w:t>
      </w:r>
      <w:r w:rsidRPr="005445B3">
        <w:rPr>
          <w:rFonts w:ascii="Arial" w:hAnsi="Arial" w:cs="Arial"/>
          <w:color w:val="212121"/>
          <w:sz w:val="23"/>
          <w:szCs w:val="23"/>
          <w:lang w:val="ca-ES"/>
        </w:rPr>
        <w:t xml:space="preserve">que </w:t>
      </w:r>
      <w:r w:rsidR="0006717A" w:rsidRPr="005445B3">
        <w:rPr>
          <w:rFonts w:ascii="Arial" w:hAnsi="Arial" w:cs="Arial"/>
          <w:color w:val="212121"/>
          <w:sz w:val="23"/>
          <w:szCs w:val="23"/>
          <w:lang w:val="ca-ES"/>
        </w:rPr>
        <w:t>a la seva cunyada no li importarien</w:t>
      </w:r>
      <w:r w:rsidRPr="005445B3">
        <w:rPr>
          <w:rFonts w:ascii="Arial" w:hAnsi="Arial" w:cs="Arial"/>
          <w:color w:val="212121"/>
          <w:sz w:val="23"/>
          <w:szCs w:val="23"/>
          <w:lang w:val="ca-ES"/>
        </w:rPr>
        <w:t xml:space="preserve">, però ara ha vist que hi havia coses que </w:t>
      </w:r>
      <w:r w:rsidR="0003121D" w:rsidRPr="005445B3">
        <w:rPr>
          <w:rFonts w:ascii="Arial" w:hAnsi="Arial" w:cs="Arial"/>
          <w:color w:val="212121"/>
          <w:sz w:val="23"/>
          <w:szCs w:val="23"/>
          <w:lang w:val="ca-ES"/>
        </w:rPr>
        <w:t>ella tampoc</w:t>
      </w:r>
      <w:r w:rsidRPr="005445B3">
        <w:rPr>
          <w:rFonts w:ascii="Arial" w:hAnsi="Arial" w:cs="Arial"/>
          <w:color w:val="212121"/>
          <w:sz w:val="23"/>
          <w:szCs w:val="23"/>
          <w:lang w:val="ca-ES"/>
        </w:rPr>
        <w:t xml:space="preserve"> sabia i ho parlen juntes. </w:t>
      </w:r>
      <w:r w:rsidR="00A87F4A" w:rsidRPr="005445B3">
        <w:rPr>
          <w:rFonts w:ascii="Arial" w:hAnsi="Arial" w:cs="Arial"/>
          <w:color w:val="212121"/>
          <w:sz w:val="23"/>
          <w:szCs w:val="23"/>
          <w:lang w:val="ca-ES"/>
        </w:rPr>
        <w:t xml:space="preserve">En el sí de la família, entre dones, </w:t>
      </w:r>
      <w:r w:rsidRPr="005445B3">
        <w:rPr>
          <w:rFonts w:ascii="Arial" w:hAnsi="Arial" w:cs="Arial"/>
          <w:color w:val="212121"/>
          <w:sz w:val="23"/>
          <w:szCs w:val="23"/>
          <w:lang w:val="ca-ES"/>
        </w:rPr>
        <w:t xml:space="preserve">potencien molt les interaccions hi ha una gran </w:t>
      </w:r>
      <w:r w:rsidR="00B50152" w:rsidRPr="005445B3">
        <w:rPr>
          <w:rFonts w:ascii="Arial" w:hAnsi="Arial" w:cs="Arial"/>
          <w:color w:val="212121"/>
          <w:sz w:val="23"/>
          <w:szCs w:val="23"/>
          <w:lang w:val="ca-ES"/>
        </w:rPr>
        <w:t>complicitat,</w:t>
      </w:r>
      <w:r w:rsidRPr="005445B3">
        <w:rPr>
          <w:rFonts w:ascii="Arial" w:hAnsi="Arial" w:cs="Arial"/>
          <w:color w:val="212121"/>
          <w:sz w:val="23"/>
          <w:szCs w:val="23"/>
          <w:lang w:val="ca-ES"/>
        </w:rPr>
        <w:t xml:space="preserve"> </w:t>
      </w:r>
      <w:r w:rsidR="005A4001" w:rsidRPr="005445B3">
        <w:rPr>
          <w:rFonts w:ascii="Arial" w:hAnsi="Arial" w:cs="Arial"/>
          <w:color w:val="212121"/>
          <w:sz w:val="23"/>
          <w:szCs w:val="23"/>
          <w:lang w:val="ca-ES"/>
        </w:rPr>
        <w:t>es passen moltes hores a casa</w:t>
      </w:r>
      <w:r w:rsidR="0006717A" w:rsidRPr="005445B3">
        <w:rPr>
          <w:rFonts w:ascii="Arial" w:hAnsi="Arial" w:cs="Arial"/>
          <w:color w:val="212121"/>
          <w:sz w:val="23"/>
          <w:szCs w:val="23"/>
          <w:lang w:val="ca-ES"/>
        </w:rPr>
        <w:t xml:space="preserve"> juntes</w:t>
      </w:r>
      <w:r w:rsidR="005A4001" w:rsidRPr="005445B3">
        <w:rPr>
          <w:rFonts w:ascii="Arial" w:hAnsi="Arial" w:cs="Arial"/>
          <w:color w:val="212121"/>
          <w:sz w:val="23"/>
          <w:szCs w:val="23"/>
          <w:lang w:val="ca-ES"/>
        </w:rPr>
        <w:t xml:space="preserve"> i entre elles creen una xarxa de solidaritat</w:t>
      </w:r>
      <w:r w:rsidR="0006717A" w:rsidRPr="005445B3">
        <w:rPr>
          <w:rFonts w:ascii="Arial" w:hAnsi="Arial" w:cs="Arial"/>
          <w:color w:val="212121"/>
          <w:sz w:val="23"/>
          <w:szCs w:val="23"/>
          <w:lang w:val="ca-ES"/>
        </w:rPr>
        <w:t>, la qual pot ser molt potent per ajudar-se a apoderar</w:t>
      </w:r>
      <w:r w:rsidR="00981CF4" w:rsidRPr="005445B3">
        <w:rPr>
          <w:rFonts w:ascii="Arial" w:hAnsi="Arial" w:cs="Arial"/>
          <w:color w:val="212121"/>
          <w:sz w:val="23"/>
          <w:szCs w:val="23"/>
          <w:lang w:val="ca-ES"/>
        </w:rPr>
        <w:t>-se</w:t>
      </w:r>
      <w:r w:rsidR="0006717A" w:rsidRPr="005445B3">
        <w:rPr>
          <w:rFonts w:ascii="Arial" w:hAnsi="Arial" w:cs="Arial"/>
          <w:color w:val="212121"/>
          <w:sz w:val="23"/>
          <w:szCs w:val="23"/>
          <w:lang w:val="ca-ES"/>
        </w:rPr>
        <w:t xml:space="preserve"> unes a altres</w:t>
      </w:r>
      <w:r w:rsidR="005A4001" w:rsidRPr="005445B3">
        <w:rPr>
          <w:rFonts w:ascii="Arial" w:hAnsi="Arial" w:cs="Arial"/>
          <w:color w:val="212121"/>
          <w:sz w:val="23"/>
          <w:szCs w:val="23"/>
          <w:lang w:val="ca-ES"/>
        </w:rPr>
        <w:t xml:space="preserve">. </w:t>
      </w:r>
    </w:p>
    <w:p w14:paraId="3FC8F3F1" w14:textId="77777777" w:rsidR="0006717A" w:rsidRPr="005445B3" w:rsidRDefault="0006717A" w:rsidP="00442BAE">
      <w:pPr>
        <w:pStyle w:val="HTMLconformatoprevio"/>
        <w:shd w:val="clear" w:color="auto" w:fill="FFFFFF"/>
        <w:spacing w:line="360" w:lineRule="auto"/>
        <w:jc w:val="both"/>
        <w:rPr>
          <w:rFonts w:ascii="Arial" w:hAnsi="Arial" w:cs="Arial"/>
          <w:color w:val="212121"/>
          <w:sz w:val="23"/>
          <w:szCs w:val="23"/>
          <w:lang w:val="ca-ES"/>
        </w:rPr>
      </w:pPr>
    </w:p>
    <w:p w14:paraId="6C1499A0" w14:textId="2D27B796" w:rsidR="000F6221" w:rsidRPr="005445B3" w:rsidRDefault="0006717A" w:rsidP="00442BAE">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 xml:space="preserve">Per altra banda, també </w:t>
      </w:r>
      <w:r w:rsidR="005A4001" w:rsidRPr="005445B3">
        <w:rPr>
          <w:rFonts w:ascii="Arial" w:hAnsi="Arial" w:cs="Arial"/>
          <w:color w:val="212121"/>
          <w:sz w:val="23"/>
          <w:szCs w:val="23"/>
          <w:lang w:val="ca-ES"/>
        </w:rPr>
        <w:t xml:space="preserve">hi ha </w:t>
      </w:r>
      <w:r w:rsidR="00B50152" w:rsidRPr="005445B3">
        <w:rPr>
          <w:rFonts w:ascii="Arial" w:hAnsi="Arial" w:cs="Arial"/>
          <w:color w:val="212121"/>
          <w:sz w:val="23"/>
          <w:szCs w:val="23"/>
          <w:lang w:val="ca-ES"/>
        </w:rPr>
        <w:t xml:space="preserve">mares </w:t>
      </w:r>
      <w:r w:rsidR="005A4001" w:rsidRPr="005445B3">
        <w:rPr>
          <w:rFonts w:ascii="Arial" w:hAnsi="Arial" w:cs="Arial"/>
          <w:color w:val="212121"/>
          <w:sz w:val="23"/>
          <w:szCs w:val="23"/>
          <w:lang w:val="ca-ES"/>
        </w:rPr>
        <w:t xml:space="preserve">que transmeten els temes tractats a les </w:t>
      </w:r>
      <w:r w:rsidR="00B50152" w:rsidRPr="005445B3">
        <w:rPr>
          <w:rFonts w:ascii="Arial" w:hAnsi="Arial" w:cs="Arial"/>
          <w:color w:val="212121"/>
          <w:sz w:val="23"/>
          <w:szCs w:val="23"/>
          <w:lang w:val="ca-ES"/>
        </w:rPr>
        <w:t>tertúlies</w:t>
      </w:r>
      <w:r w:rsidR="005A4001" w:rsidRPr="005445B3">
        <w:rPr>
          <w:rFonts w:ascii="Arial" w:hAnsi="Arial" w:cs="Arial"/>
          <w:color w:val="212121"/>
          <w:sz w:val="23"/>
          <w:szCs w:val="23"/>
          <w:lang w:val="ca-ES"/>
        </w:rPr>
        <w:t xml:space="preserve"> als </w:t>
      </w:r>
      <w:r w:rsidR="00B50152" w:rsidRPr="005445B3">
        <w:rPr>
          <w:rFonts w:ascii="Arial" w:hAnsi="Arial" w:cs="Arial"/>
          <w:color w:val="212121"/>
          <w:sz w:val="23"/>
          <w:szCs w:val="23"/>
          <w:lang w:val="ca-ES"/>
        </w:rPr>
        <w:t>seus marits</w:t>
      </w:r>
      <w:r w:rsidR="00EA247D" w:rsidRPr="005445B3">
        <w:rPr>
          <w:rFonts w:ascii="Arial" w:hAnsi="Arial" w:cs="Arial"/>
          <w:color w:val="212121"/>
          <w:sz w:val="23"/>
          <w:szCs w:val="23"/>
          <w:vertAlign w:val="superscript"/>
          <w:lang w:val="ca-ES"/>
        </w:rPr>
        <w:t>2</w:t>
      </w:r>
      <w:r w:rsidR="00D17BAF" w:rsidRPr="005445B3">
        <w:rPr>
          <w:rFonts w:ascii="Arial" w:hAnsi="Arial" w:cs="Arial"/>
          <w:color w:val="212121"/>
          <w:sz w:val="23"/>
          <w:szCs w:val="23"/>
          <w:lang w:val="ca-ES"/>
        </w:rPr>
        <w:t xml:space="preserve"> tot i que</w:t>
      </w:r>
      <w:r w:rsidR="00A86E80" w:rsidRPr="005445B3">
        <w:rPr>
          <w:rFonts w:ascii="Arial" w:hAnsi="Arial" w:cs="Arial"/>
          <w:color w:val="212121"/>
          <w:sz w:val="23"/>
          <w:szCs w:val="23"/>
          <w:lang w:val="ca-ES"/>
        </w:rPr>
        <w:t xml:space="preserve"> </w:t>
      </w:r>
      <w:r w:rsidR="0003121D" w:rsidRPr="005445B3">
        <w:rPr>
          <w:rFonts w:ascii="Arial" w:hAnsi="Arial" w:cs="Arial"/>
          <w:color w:val="212121"/>
          <w:sz w:val="23"/>
          <w:szCs w:val="23"/>
          <w:lang w:val="ca-ES"/>
        </w:rPr>
        <w:t xml:space="preserve">en les mares estudiades </w:t>
      </w:r>
      <w:r w:rsidR="00A86E80" w:rsidRPr="005445B3">
        <w:rPr>
          <w:rFonts w:ascii="Arial" w:hAnsi="Arial" w:cs="Arial"/>
          <w:color w:val="212121"/>
          <w:sz w:val="23"/>
          <w:szCs w:val="23"/>
          <w:lang w:val="ca-ES"/>
        </w:rPr>
        <w:t>aquestes interaccions es produeixen en</w:t>
      </w:r>
      <w:r w:rsidR="0003121D" w:rsidRPr="005445B3">
        <w:rPr>
          <w:rFonts w:ascii="Arial" w:hAnsi="Arial" w:cs="Arial"/>
          <w:color w:val="212121"/>
          <w:sz w:val="23"/>
          <w:szCs w:val="23"/>
          <w:lang w:val="ca-ES"/>
        </w:rPr>
        <w:t xml:space="preserve"> menys ocasions, no per això són </w:t>
      </w:r>
      <w:r w:rsidR="00A86E80" w:rsidRPr="005445B3">
        <w:rPr>
          <w:rFonts w:ascii="Arial" w:hAnsi="Arial" w:cs="Arial"/>
          <w:color w:val="212121"/>
          <w:sz w:val="23"/>
          <w:szCs w:val="23"/>
          <w:lang w:val="ca-ES"/>
        </w:rPr>
        <w:t>menys interessant</w:t>
      </w:r>
      <w:r w:rsidR="0003121D" w:rsidRPr="005445B3">
        <w:rPr>
          <w:rFonts w:ascii="Arial" w:hAnsi="Arial" w:cs="Arial"/>
          <w:color w:val="212121"/>
          <w:sz w:val="23"/>
          <w:szCs w:val="23"/>
          <w:lang w:val="ca-ES"/>
        </w:rPr>
        <w:t>s</w:t>
      </w:r>
      <w:r w:rsidR="00A86E80" w:rsidRPr="005445B3">
        <w:rPr>
          <w:rFonts w:ascii="Arial" w:hAnsi="Arial" w:cs="Arial"/>
          <w:color w:val="212121"/>
          <w:sz w:val="23"/>
          <w:szCs w:val="23"/>
          <w:lang w:val="ca-ES"/>
        </w:rPr>
        <w:t xml:space="preserve">, ja que les converses que sorgeixen tenen un gran valor transformador. </w:t>
      </w:r>
      <w:r w:rsidR="005A4001" w:rsidRPr="005445B3">
        <w:rPr>
          <w:rFonts w:ascii="Arial" w:hAnsi="Arial" w:cs="Arial"/>
          <w:color w:val="212121"/>
          <w:sz w:val="23"/>
          <w:szCs w:val="23"/>
          <w:lang w:val="ca-ES"/>
        </w:rPr>
        <w:t xml:space="preserve"> En la tertú</w:t>
      </w:r>
      <w:r w:rsidR="00A6245B" w:rsidRPr="005445B3">
        <w:rPr>
          <w:rFonts w:ascii="Arial" w:hAnsi="Arial" w:cs="Arial"/>
          <w:color w:val="212121"/>
          <w:sz w:val="23"/>
          <w:szCs w:val="23"/>
          <w:lang w:val="ca-ES"/>
        </w:rPr>
        <w:t xml:space="preserve">lia de </w:t>
      </w:r>
      <w:r w:rsidR="00A86E80" w:rsidRPr="005445B3">
        <w:rPr>
          <w:rFonts w:ascii="Arial" w:hAnsi="Arial" w:cs="Arial"/>
          <w:i/>
          <w:color w:val="212121"/>
          <w:sz w:val="23"/>
          <w:szCs w:val="23"/>
          <w:lang w:val="ca-ES"/>
        </w:rPr>
        <w:t>L</w:t>
      </w:r>
      <w:r w:rsidR="00A6245B" w:rsidRPr="005445B3">
        <w:rPr>
          <w:rFonts w:ascii="Arial" w:hAnsi="Arial" w:cs="Arial"/>
          <w:i/>
          <w:color w:val="212121"/>
          <w:sz w:val="23"/>
          <w:szCs w:val="23"/>
          <w:lang w:val="ca-ES"/>
        </w:rPr>
        <w:t xml:space="preserve">a Casa de </w:t>
      </w:r>
      <w:proofErr w:type="spellStart"/>
      <w:r w:rsidR="00A6245B" w:rsidRPr="005445B3">
        <w:rPr>
          <w:rFonts w:ascii="Arial" w:hAnsi="Arial" w:cs="Arial"/>
          <w:i/>
          <w:color w:val="212121"/>
          <w:sz w:val="23"/>
          <w:szCs w:val="23"/>
          <w:lang w:val="ca-ES"/>
        </w:rPr>
        <w:t>Bernarda</w:t>
      </w:r>
      <w:proofErr w:type="spellEnd"/>
      <w:r w:rsidR="00A6245B" w:rsidRPr="005445B3">
        <w:rPr>
          <w:rFonts w:ascii="Arial" w:hAnsi="Arial" w:cs="Arial"/>
          <w:i/>
          <w:color w:val="212121"/>
          <w:sz w:val="23"/>
          <w:szCs w:val="23"/>
          <w:lang w:val="ca-ES"/>
        </w:rPr>
        <w:t xml:space="preserve"> Alba</w:t>
      </w:r>
      <w:r w:rsidR="00A86E80" w:rsidRPr="005445B3">
        <w:rPr>
          <w:rFonts w:ascii="Arial" w:hAnsi="Arial" w:cs="Arial"/>
          <w:i/>
          <w:color w:val="212121"/>
          <w:sz w:val="23"/>
          <w:szCs w:val="23"/>
          <w:lang w:val="ca-ES"/>
        </w:rPr>
        <w:t>,</w:t>
      </w:r>
      <w:r w:rsidR="005A4001" w:rsidRPr="005445B3">
        <w:rPr>
          <w:rFonts w:ascii="Arial" w:hAnsi="Arial" w:cs="Arial"/>
          <w:color w:val="212121"/>
          <w:sz w:val="23"/>
          <w:szCs w:val="23"/>
          <w:lang w:val="ca-ES"/>
        </w:rPr>
        <w:t xml:space="preserve"> </w:t>
      </w:r>
      <w:r w:rsidR="007F38BE" w:rsidRPr="005445B3">
        <w:rPr>
          <w:rFonts w:ascii="Arial" w:hAnsi="Arial" w:cs="Arial"/>
          <w:color w:val="212121"/>
          <w:sz w:val="23"/>
          <w:szCs w:val="23"/>
          <w:lang w:val="ca-ES"/>
        </w:rPr>
        <w:t xml:space="preserve">la </w:t>
      </w:r>
      <w:r w:rsidR="00D17BAF" w:rsidRPr="005445B3">
        <w:rPr>
          <w:rFonts w:ascii="Arial" w:hAnsi="Arial" w:cs="Arial"/>
          <w:color w:val="212121"/>
          <w:sz w:val="23"/>
          <w:szCs w:val="23"/>
          <w:lang w:val="ca-ES"/>
        </w:rPr>
        <w:t xml:space="preserve">Samia </w:t>
      </w:r>
      <w:r w:rsidR="005A4001" w:rsidRPr="005445B3">
        <w:rPr>
          <w:rFonts w:ascii="Arial" w:hAnsi="Arial" w:cs="Arial"/>
          <w:color w:val="212121"/>
          <w:sz w:val="23"/>
          <w:szCs w:val="23"/>
          <w:lang w:val="ca-ES"/>
        </w:rPr>
        <w:t>va</w:t>
      </w:r>
      <w:r w:rsidR="00A86E80" w:rsidRPr="005445B3">
        <w:rPr>
          <w:rFonts w:ascii="Arial" w:hAnsi="Arial" w:cs="Arial"/>
          <w:color w:val="212121"/>
          <w:sz w:val="23"/>
          <w:szCs w:val="23"/>
          <w:lang w:val="ca-ES"/>
        </w:rPr>
        <w:t xml:space="preserve"> llegir un paràgraf </w:t>
      </w:r>
      <w:r w:rsidR="00A87F4A" w:rsidRPr="005445B3">
        <w:rPr>
          <w:rFonts w:ascii="Arial" w:hAnsi="Arial" w:cs="Arial"/>
          <w:color w:val="212121"/>
          <w:sz w:val="23"/>
          <w:szCs w:val="23"/>
          <w:lang w:val="ca-ES"/>
        </w:rPr>
        <w:t xml:space="preserve">(pàg.183) </w:t>
      </w:r>
      <w:r w:rsidR="00A86E80" w:rsidRPr="005445B3">
        <w:rPr>
          <w:rFonts w:ascii="Arial" w:hAnsi="Arial" w:cs="Arial"/>
          <w:color w:val="212121"/>
          <w:sz w:val="23"/>
          <w:szCs w:val="23"/>
          <w:lang w:val="ca-ES"/>
        </w:rPr>
        <w:t>que havia marcat en el llibre i va</w:t>
      </w:r>
      <w:r w:rsidR="005A4001" w:rsidRPr="005445B3">
        <w:rPr>
          <w:rFonts w:ascii="Arial" w:hAnsi="Arial" w:cs="Arial"/>
          <w:color w:val="212121"/>
          <w:sz w:val="23"/>
          <w:szCs w:val="23"/>
          <w:lang w:val="ca-ES"/>
        </w:rPr>
        <w:t xml:space="preserve"> comentar: </w:t>
      </w:r>
    </w:p>
    <w:p w14:paraId="56179BF3" w14:textId="77777777" w:rsidR="00353200" w:rsidRPr="005445B3" w:rsidRDefault="00353200" w:rsidP="00442BAE">
      <w:pPr>
        <w:pStyle w:val="HTMLconformatoprevio"/>
        <w:shd w:val="clear" w:color="auto" w:fill="FFFFFF"/>
        <w:spacing w:line="360" w:lineRule="auto"/>
        <w:jc w:val="both"/>
        <w:rPr>
          <w:rFonts w:ascii="Arial" w:hAnsi="Arial" w:cs="Arial"/>
          <w:color w:val="212121"/>
          <w:sz w:val="23"/>
          <w:szCs w:val="23"/>
          <w:lang w:val="ca-ES"/>
        </w:rPr>
      </w:pPr>
    </w:p>
    <w:p w14:paraId="6B1387A0" w14:textId="2F62EEF8" w:rsidR="005A4001" w:rsidRPr="005445B3" w:rsidRDefault="007F38BE" w:rsidP="00442BAE">
      <w:pPr>
        <w:pStyle w:val="HTMLconformatoprevio"/>
        <w:shd w:val="clear" w:color="auto" w:fill="FFFFFF"/>
        <w:spacing w:line="360" w:lineRule="auto"/>
        <w:rPr>
          <w:rFonts w:ascii="Arial" w:hAnsi="Arial" w:cs="Arial"/>
          <w:color w:val="212121"/>
          <w:sz w:val="23"/>
          <w:szCs w:val="23"/>
          <w:lang w:val="ca-ES"/>
        </w:rPr>
      </w:pPr>
      <w:r w:rsidRPr="005445B3">
        <w:rPr>
          <w:rFonts w:ascii="Arial" w:hAnsi="Arial" w:cs="Arial"/>
          <w:color w:val="212121"/>
          <w:sz w:val="23"/>
          <w:szCs w:val="23"/>
          <w:lang w:val="ca-ES"/>
        </w:rPr>
        <w:tab/>
      </w:r>
      <w:r w:rsidR="00A86E80" w:rsidRPr="005445B3">
        <w:rPr>
          <w:rFonts w:ascii="Arial" w:hAnsi="Arial" w:cs="Arial"/>
          <w:color w:val="212121"/>
          <w:sz w:val="23"/>
          <w:szCs w:val="23"/>
          <w:lang w:val="ca-ES"/>
        </w:rPr>
        <w:t xml:space="preserve">... </w:t>
      </w:r>
      <w:r w:rsidR="005A4001" w:rsidRPr="005445B3">
        <w:rPr>
          <w:rFonts w:ascii="Arial" w:hAnsi="Arial" w:cs="Arial"/>
          <w:color w:val="212121"/>
          <w:sz w:val="23"/>
          <w:szCs w:val="23"/>
          <w:lang w:val="ca-ES"/>
        </w:rPr>
        <w:t>Jo m’hi sento identificada, ja que les dones som més ploraneres</w:t>
      </w:r>
      <w:r w:rsidR="00442BAE" w:rsidRPr="005445B3">
        <w:rPr>
          <w:rFonts w:ascii="Arial" w:hAnsi="Arial" w:cs="Arial"/>
          <w:color w:val="212121"/>
          <w:sz w:val="23"/>
          <w:szCs w:val="23"/>
          <w:lang w:val="ca-ES"/>
        </w:rPr>
        <w:t>.</w:t>
      </w:r>
      <w:r w:rsidR="00A86E80" w:rsidRPr="005445B3">
        <w:rPr>
          <w:rFonts w:ascii="Arial" w:hAnsi="Arial" w:cs="Arial"/>
          <w:color w:val="212121"/>
          <w:sz w:val="23"/>
          <w:szCs w:val="23"/>
          <w:lang w:val="ca-ES"/>
        </w:rPr>
        <w:t xml:space="preserve">.. </w:t>
      </w:r>
    </w:p>
    <w:p w14:paraId="1E6D9FE0" w14:textId="77777777" w:rsidR="005445B3" w:rsidRDefault="005445B3" w:rsidP="00A86E80">
      <w:pPr>
        <w:pStyle w:val="HTMLconformatoprevio"/>
        <w:shd w:val="clear" w:color="auto" w:fill="FFFFFF"/>
        <w:spacing w:line="360" w:lineRule="auto"/>
        <w:rPr>
          <w:rFonts w:ascii="Arial" w:hAnsi="Arial" w:cs="Arial"/>
          <w:color w:val="212121"/>
          <w:sz w:val="23"/>
          <w:szCs w:val="23"/>
          <w:lang w:val="ca-ES"/>
        </w:rPr>
      </w:pPr>
    </w:p>
    <w:p w14:paraId="54AFA042" w14:textId="2625C4BF" w:rsidR="007F38BE" w:rsidRPr="005445B3" w:rsidRDefault="00A86E80" w:rsidP="00A86E80">
      <w:pPr>
        <w:pStyle w:val="HTMLconformatoprevio"/>
        <w:shd w:val="clear" w:color="auto" w:fill="FFFFFF"/>
        <w:spacing w:line="360" w:lineRule="auto"/>
        <w:rPr>
          <w:rFonts w:ascii="Arial" w:hAnsi="Arial" w:cs="Arial"/>
          <w:color w:val="212121"/>
          <w:sz w:val="23"/>
          <w:szCs w:val="23"/>
          <w:lang w:val="ca-ES"/>
        </w:rPr>
      </w:pPr>
      <w:r w:rsidRPr="005445B3">
        <w:rPr>
          <w:rFonts w:ascii="Arial" w:hAnsi="Arial" w:cs="Arial"/>
          <w:color w:val="212121"/>
          <w:sz w:val="23"/>
          <w:szCs w:val="23"/>
          <w:lang w:val="ca-ES"/>
        </w:rPr>
        <w:lastRenderedPageBreak/>
        <w:t xml:space="preserve">Arran d’aquesta intervenció va sorgir un debat entorn els sentiments, de si homes i dones els exterioritzàvem diferent, que potser era que no estava ben vist que els homes ploressin i per això evitaven plorar en públic... </w:t>
      </w:r>
      <w:r w:rsidR="005A4001" w:rsidRPr="005445B3">
        <w:rPr>
          <w:rFonts w:ascii="Arial" w:hAnsi="Arial" w:cs="Arial"/>
          <w:color w:val="212121"/>
          <w:sz w:val="23"/>
          <w:szCs w:val="23"/>
          <w:lang w:val="ca-ES"/>
        </w:rPr>
        <w:t xml:space="preserve">I </w:t>
      </w:r>
      <w:r w:rsidRPr="005445B3">
        <w:rPr>
          <w:rFonts w:ascii="Arial" w:hAnsi="Arial" w:cs="Arial"/>
          <w:color w:val="212121"/>
          <w:sz w:val="23"/>
          <w:szCs w:val="23"/>
          <w:lang w:val="ca-ES"/>
        </w:rPr>
        <w:t xml:space="preserve">en el debat sorgit </w:t>
      </w:r>
      <w:r w:rsidR="007F38BE" w:rsidRPr="005445B3">
        <w:rPr>
          <w:rFonts w:ascii="Arial" w:hAnsi="Arial" w:cs="Arial"/>
          <w:color w:val="212121"/>
          <w:sz w:val="23"/>
          <w:szCs w:val="23"/>
          <w:lang w:val="ca-ES"/>
        </w:rPr>
        <w:t>una mare</w:t>
      </w:r>
      <w:r w:rsidR="005A4001" w:rsidRPr="005445B3">
        <w:rPr>
          <w:rFonts w:ascii="Arial" w:hAnsi="Arial" w:cs="Arial"/>
          <w:color w:val="212121"/>
          <w:sz w:val="23"/>
          <w:szCs w:val="23"/>
          <w:lang w:val="ca-ES"/>
        </w:rPr>
        <w:t xml:space="preserve"> </w:t>
      </w:r>
      <w:r w:rsidR="00442BAE" w:rsidRPr="005445B3">
        <w:rPr>
          <w:rFonts w:ascii="Arial" w:hAnsi="Arial" w:cs="Arial"/>
          <w:color w:val="212121"/>
          <w:sz w:val="23"/>
          <w:szCs w:val="23"/>
          <w:lang w:val="ca-ES"/>
        </w:rPr>
        <w:t>aporta</w:t>
      </w:r>
      <w:r w:rsidR="005A4001" w:rsidRPr="005445B3">
        <w:rPr>
          <w:rFonts w:ascii="Arial" w:hAnsi="Arial" w:cs="Arial"/>
          <w:color w:val="212121"/>
          <w:sz w:val="23"/>
          <w:szCs w:val="23"/>
          <w:lang w:val="ca-ES"/>
        </w:rPr>
        <w:t xml:space="preserve">: </w:t>
      </w:r>
    </w:p>
    <w:p w14:paraId="62C6A7B8" w14:textId="77777777" w:rsidR="00353200" w:rsidRPr="005445B3" w:rsidRDefault="00353200" w:rsidP="00A86E80">
      <w:pPr>
        <w:pStyle w:val="HTMLconformatoprevio"/>
        <w:shd w:val="clear" w:color="auto" w:fill="FFFFFF"/>
        <w:spacing w:line="360" w:lineRule="auto"/>
        <w:rPr>
          <w:rFonts w:ascii="Arial" w:hAnsi="Arial" w:cs="Arial"/>
          <w:color w:val="212121"/>
          <w:sz w:val="23"/>
          <w:szCs w:val="23"/>
          <w:lang w:val="ca-ES"/>
        </w:rPr>
      </w:pPr>
    </w:p>
    <w:p w14:paraId="47BF344C" w14:textId="66752B5F" w:rsidR="005A4001" w:rsidRPr="005445B3" w:rsidRDefault="007F38BE" w:rsidP="00442BAE">
      <w:pPr>
        <w:pStyle w:val="HTMLconformatoprevio"/>
        <w:shd w:val="clear" w:color="auto" w:fill="FFFFFF"/>
        <w:spacing w:line="360" w:lineRule="auto"/>
        <w:rPr>
          <w:rFonts w:ascii="Arial" w:hAnsi="Arial" w:cs="Arial"/>
          <w:color w:val="212121"/>
          <w:sz w:val="23"/>
          <w:szCs w:val="23"/>
          <w:lang w:val="ca-ES"/>
        </w:rPr>
      </w:pPr>
      <w:r w:rsidRPr="005445B3">
        <w:rPr>
          <w:rFonts w:ascii="Arial" w:hAnsi="Arial" w:cs="Arial"/>
          <w:color w:val="212121"/>
          <w:sz w:val="23"/>
          <w:szCs w:val="23"/>
          <w:lang w:val="ca-ES"/>
        </w:rPr>
        <w:tab/>
      </w:r>
      <w:r w:rsidR="005A4001" w:rsidRPr="005445B3">
        <w:rPr>
          <w:rFonts w:ascii="Arial" w:hAnsi="Arial" w:cs="Arial"/>
          <w:color w:val="212121"/>
          <w:sz w:val="23"/>
          <w:szCs w:val="23"/>
          <w:lang w:val="ca-ES"/>
        </w:rPr>
        <w:t xml:space="preserve">Doncs, a mi m’agraden els homes amb sentiments. </w:t>
      </w:r>
    </w:p>
    <w:p w14:paraId="419858D5" w14:textId="77777777" w:rsidR="007F38BE" w:rsidRPr="005445B3" w:rsidRDefault="007F38BE" w:rsidP="00442BAE">
      <w:pPr>
        <w:pStyle w:val="HTMLconformatoprevio"/>
        <w:shd w:val="clear" w:color="auto" w:fill="FFFFFF"/>
        <w:spacing w:line="360" w:lineRule="auto"/>
        <w:rPr>
          <w:rFonts w:ascii="Arial" w:hAnsi="Arial" w:cs="Arial"/>
          <w:color w:val="212121"/>
          <w:sz w:val="23"/>
          <w:szCs w:val="23"/>
          <w:lang w:val="ca-ES"/>
        </w:rPr>
      </w:pPr>
    </w:p>
    <w:p w14:paraId="380DCF94" w14:textId="6DA1C7F6" w:rsidR="007F38BE" w:rsidRDefault="005A4001" w:rsidP="00442BAE">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El diàleg deriva a parlar de que creuen que els seus ma</w:t>
      </w:r>
      <w:r w:rsidR="007F38BE" w:rsidRPr="005445B3">
        <w:rPr>
          <w:rFonts w:ascii="Arial" w:hAnsi="Arial" w:cs="Arial"/>
          <w:color w:val="212121"/>
          <w:sz w:val="23"/>
          <w:szCs w:val="23"/>
          <w:lang w:val="ca-ES"/>
        </w:rPr>
        <w:t>r</w:t>
      </w:r>
      <w:r w:rsidR="00566F23" w:rsidRPr="005445B3">
        <w:rPr>
          <w:rFonts w:ascii="Arial" w:hAnsi="Arial" w:cs="Arial"/>
          <w:color w:val="212121"/>
          <w:sz w:val="23"/>
          <w:szCs w:val="23"/>
          <w:lang w:val="ca-ES"/>
        </w:rPr>
        <w:t>its reprimeixen els sentiments i</w:t>
      </w:r>
      <w:r w:rsidR="007F38BE" w:rsidRPr="005445B3">
        <w:rPr>
          <w:rFonts w:ascii="Arial" w:hAnsi="Arial" w:cs="Arial"/>
          <w:color w:val="212121"/>
          <w:sz w:val="23"/>
          <w:szCs w:val="23"/>
          <w:lang w:val="ca-ES"/>
        </w:rPr>
        <w:t xml:space="preserve"> que això no </w:t>
      </w:r>
      <w:r w:rsidR="00A86E80" w:rsidRPr="005445B3">
        <w:rPr>
          <w:rFonts w:ascii="Arial" w:hAnsi="Arial" w:cs="Arial"/>
          <w:color w:val="212121"/>
          <w:sz w:val="23"/>
          <w:szCs w:val="23"/>
          <w:lang w:val="ca-ES"/>
        </w:rPr>
        <w:t xml:space="preserve">pot </w:t>
      </w:r>
      <w:r w:rsidR="007F38BE" w:rsidRPr="005445B3">
        <w:rPr>
          <w:rFonts w:ascii="Arial" w:hAnsi="Arial" w:cs="Arial"/>
          <w:color w:val="212121"/>
          <w:sz w:val="23"/>
          <w:szCs w:val="23"/>
          <w:lang w:val="ca-ES"/>
        </w:rPr>
        <w:t>s</w:t>
      </w:r>
      <w:r w:rsidR="00A86E80" w:rsidRPr="005445B3">
        <w:rPr>
          <w:rFonts w:ascii="Arial" w:hAnsi="Arial" w:cs="Arial"/>
          <w:color w:val="212121"/>
          <w:sz w:val="23"/>
          <w:szCs w:val="23"/>
          <w:lang w:val="ca-ES"/>
        </w:rPr>
        <w:t>er</w:t>
      </w:r>
      <w:r w:rsidR="007F38BE" w:rsidRPr="005445B3">
        <w:rPr>
          <w:rFonts w:ascii="Arial" w:hAnsi="Arial" w:cs="Arial"/>
          <w:color w:val="212121"/>
          <w:sz w:val="23"/>
          <w:szCs w:val="23"/>
          <w:lang w:val="ca-ES"/>
        </w:rPr>
        <w:t xml:space="preserve"> bo</w:t>
      </w:r>
      <w:r w:rsidR="00A86E80" w:rsidRPr="005445B3">
        <w:rPr>
          <w:rFonts w:ascii="Arial" w:hAnsi="Arial" w:cs="Arial"/>
          <w:color w:val="212121"/>
          <w:sz w:val="23"/>
          <w:szCs w:val="23"/>
          <w:lang w:val="ca-ES"/>
        </w:rPr>
        <w:t xml:space="preserve"> ni pels marits ni per les seves relacions</w:t>
      </w:r>
      <w:r w:rsidR="000944A9" w:rsidRPr="005445B3">
        <w:rPr>
          <w:rFonts w:ascii="Arial" w:hAnsi="Arial" w:cs="Arial"/>
          <w:color w:val="212121"/>
          <w:sz w:val="23"/>
          <w:szCs w:val="23"/>
          <w:lang w:val="ca-ES"/>
        </w:rPr>
        <w:t>.</w:t>
      </w:r>
      <w:r w:rsidRPr="005445B3">
        <w:rPr>
          <w:rFonts w:ascii="Arial" w:hAnsi="Arial" w:cs="Arial"/>
          <w:color w:val="212121"/>
          <w:sz w:val="23"/>
          <w:szCs w:val="23"/>
          <w:lang w:val="ca-ES"/>
        </w:rPr>
        <w:t xml:space="preserve"> I</w:t>
      </w:r>
      <w:r w:rsidR="007F38BE" w:rsidRPr="005445B3">
        <w:rPr>
          <w:rFonts w:ascii="Arial" w:hAnsi="Arial" w:cs="Arial"/>
          <w:color w:val="212121"/>
          <w:sz w:val="23"/>
          <w:szCs w:val="23"/>
          <w:lang w:val="ca-ES"/>
        </w:rPr>
        <w:t xml:space="preserve"> ja acabant el diàleg, la </w:t>
      </w:r>
      <w:r w:rsidR="00D17BAF" w:rsidRPr="005445B3">
        <w:rPr>
          <w:rFonts w:ascii="Arial" w:hAnsi="Arial" w:cs="Arial"/>
          <w:color w:val="212121"/>
          <w:sz w:val="23"/>
          <w:szCs w:val="23"/>
          <w:lang w:val="ca-ES"/>
        </w:rPr>
        <w:t>Samia</w:t>
      </w:r>
      <w:r w:rsidR="007F38BE" w:rsidRPr="005445B3">
        <w:rPr>
          <w:rFonts w:ascii="Arial" w:hAnsi="Arial" w:cs="Arial"/>
          <w:color w:val="212121"/>
          <w:sz w:val="23"/>
          <w:szCs w:val="23"/>
          <w:lang w:val="ca-ES"/>
        </w:rPr>
        <w:t xml:space="preserve"> torna a intervenir i diu: </w:t>
      </w:r>
    </w:p>
    <w:p w14:paraId="33DCB23B" w14:textId="77777777" w:rsidR="00734B72" w:rsidRPr="005445B3" w:rsidRDefault="00734B72" w:rsidP="00442BAE">
      <w:pPr>
        <w:pStyle w:val="HTMLconformatoprevio"/>
        <w:shd w:val="clear" w:color="auto" w:fill="FFFFFF"/>
        <w:spacing w:line="360" w:lineRule="auto"/>
        <w:jc w:val="both"/>
        <w:rPr>
          <w:rFonts w:ascii="Arial" w:hAnsi="Arial" w:cs="Arial"/>
          <w:color w:val="212121"/>
          <w:sz w:val="23"/>
          <w:szCs w:val="23"/>
          <w:lang w:val="ca-ES"/>
        </w:rPr>
      </w:pPr>
    </w:p>
    <w:p w14:paraId="0659DFB4" w14:textId="7AE19A3A" w:rsidR="005A4001" w:rsidRPr="005445B3" w:rsidRDefault="00566F23" w:rsidP="00566F23">
      <w:pPr>
        <w:pStyle w:val="HTMLconformatoprevio"/>
        <w:shd w:val="clear" w:color="auto" w:fill="FFFFFF"/>
        <w:spacing w:line="360" w:lineRule="auto"/>
        <w:ind w:left="708"/>
        <w:rPr>
          <w:rFonts w:ascii="Arial" w:hAnsi="Arial" w:cs="Arial"/>
          <w:color w:val="212121"/>
          <w:sz w:val="23"/>
          <w:szCs w:val="23"/>
          <w:lang w:val="ca-ES"/>
        </w:rPr>
      </w:pPr>
      <w:r w:rsidRPr="005445B3">
        <w:rPr>
          <w:rFonts w:ascii="Arial" w:hAnsi="Arial" w:cs="Arial"/>
          <w:color w:val="212121"/>
          <w:sz w:val="23"/>
          <w:szCs w:val="23"/>
          <w:lang w:val="ca-ES"/>
        </w:rPr>
        <w:t>É</w:t>
      </w:r>
      <w:r w:rsidR="007F38BE" w:rsidRPr="005445B3">
        <w:rPr>
          <w:rFonts w:ascii="Arial" w:hAnsi="Arial" w:cs="Arial"/>
          <w:color w:val="212121"/>
          <w:sz w:val="23"/>
          <w:szCs w:val="23"/>
          <w:lang w:val="ca-ES"/>
        </w:rPr>
        <w:t xml:space="preserve">s veritat, parlaré amb el meu marit i li explicaré que a mi no em fa vergonya que ell plori o que m’expliqui com està sinó que m’agradaria que ho fes. </w:t>
      </w:r>
    </w:p>
    <w:p w14:paraId="1BBE46DF" w14:textId="77777777" w:rsidR="0055644D" w:rsidRPr="005445B3" w:rsidRDefault="0055644D" w:rsidP="00442BAE">
      <w:pPr>
        <w:pStyle w:val="HTMLconformatoprevio"/>
        <w:shd w:val="clear" w:color="auto" w:fill="FFFFFF"/>
        <w:spacing w:line="360" w:lineRule="auto"/>
        <w:rPr>
          <w:rFonts w:ascii="Arial" w:hAnsi="Arial" w:cs="Arial"/>
          <w:color w:val="212121"/>
          <w:sz w:val="23"/>
          <w:szCs w:val="23"/>
          <w:lang w:val="ca-ES"/>
        </w:rPr>
      </w:pPr>
    </w:p>
    <w:p w14:paraId="6DB19D1E" w14:textId="2E7C2F2C" w:rsidR="0055644D" w:rsidRDefault="0055644D" w:rsidP="00442BAE">
      <w:pPr>
        <w:pStyle w:val="HTMLconformatoprevio"/>
        <w:shd w:val="clear" w:color="auto" w:fill="FFFFFF"/>
        <w:spacing w:line="360" w:lineRule="auto"/>
        <w:rPr>
          <w:rFonts w:ascii="Arial" w:hAnsi="Arial" w:cs="Arial"/>
          <w:color w:val="212121"/>
          <w:sz w:val="23"/>
          <w:szCs w:val="23"/>
          <w:lang w:val="ca-ES"/>
        </w:rPr>
      </w:pPr>
      <w:r w:rsidRPr="005445B3">
        <w:rPr>
          <w:rFonts w:ascii="Arial" w:hAnsi="Arial" w:cs="Arial"/>
          <w:color w:val="212121"/>
          <w:sz w:val="23"/>
          <w:szCs w:val="23"/>
          <w:lang w:val="ca-ES"/>
        </w:rPr>
        <w:t xml:space="preserve">Per altra banda, </w:t>
      </w:r>
      <w:r w:rsidR="000944A9" w:rsidRPr="005445B3">
        <w:rPr>
          <w:rFonts w:ascii="Arial" w:hAnsi="Arial" w:cs="Arial"/>
          <w:color w:val="212121"/>
          <w:sz w:val="23"/>
          <w:szCs w:val="23"/>
          <w:lang w:val="ca-ES"/>
        </w:rPr>
        <w:t xml:space="preserve">un altre exemple de les interaccions amb els marits és la </w:t>
      </w:r>
      <w:proofErr w:type="spellStart"/>
      <w:r w:rsidR="000944A9" w:rsidRPr="005445B3">
        <w:rPr>
          <w:rFonts w:ascii="Arial" w:hAnsi="Arial" w:cs="Arial"/>
          <w:color w:val="212121"/>
          <w:sz w:val="23"/>
          <w:szCs w:val="23"/>
          <w:lang w:val="ca-ES"/>
        </w:rPr>
        <w:t>Jalida</w:t>
      </w:r>
      <w:proofErr w:type="spellEnd"/>
      <w:r w:rsidR="000944A9" w:rsidRPr="005445B3">
        <w:rPr>
          <w:rFonts w:ascii="Arial" w:hAnsi="Arial" w:cs="Arial"/>
          <w:color w:val="212121"/>
          <w:sz w:val="23"/>
          <w:szCs w:val="23"/>
          <w:lang w:val="ca-ES"/>
        </w:rPr>
        <w:t>, la qual ensenya al</w:t>
      </w:r>
      <w:r w:rsidRPr="005445B3">
        <w:rPr>
          <w:rFonts w:ascii="Arial" w:hAnsi="Arial" w:cs="Arial"/>
          <w:color w:val="212121"/>
          <w:sz w:val="23"/>
          <w:szCs w:val="23"/>
          <w:lang w:val="ca-ES"/>
        </w:rPr>
        <w:t xml:space="preserve"> seu marit </w:t>
      </w:r>
      <w:r w:rsidR="000944A9" w:rsidRPr="005445B3">
        <w:rPr>
          <w:rFonts w:ascii="Arial" w:hAnsi="Arial" w:cs="Arial"/>
          <w:color w:val="212121"/>
          <w:sz w:val="23"/>
          <w:szCs w:val="23"/>
          <w:lang w:val="ca-ES"/>
        </w:rPr>
        <w:t>a llegir i a</w:t>
      </w:r>
      <w:r w:rsidR="0003121D" w:rsidRPr="005445B3">
        <w:rPr>
          <w:rFonts w:ascii="Arial" w:hAnsi="Arial" w:cs="Arial"/>
          <w:color w:val="212121"/>
          <w:sz w:val="23"/>
          <w:szCs w:val="23"/>
          <w:lang w:val="ca-ES"/>
        </w:rPr>
        <w:t xml:space="preserve"> escriure,</w:t>
      </w:r>
      <w:r w:rsidRPr="005445B3">
        <w:rPr>
          <w:rFonts w:ascii="Arial" w:hAnsi="Arial" w:cs="Arial"/>
          <w:color w:val="212121"/>
          <w:sz w:val="23"/>
          <w:szCs w:val="23"/>
          <w:lang w:val="ca-ES"/>
        </w:rPr>
        <w:t xml:space="preserve"> diu: </w:t>
      </w:r>
    </w:p>
    <w:p w14:paraId="34AE4458" w14:textId="77777777" w:rsidR="00734B72" w:rsidRPr="005445B3" w:rsidRDefault="00734B72" w:rsidP="00442BAE">
      <w:pPr>
        <w:pStyle w:val="HTMLconformatoprevio"/>
        <w:shd w:val="clear" w:color="auto" w:fill="FFFFFF"/>
        <w:spacing w:line="360" w:lineRule="auto"/>
        <w:rPr>
          <w:rFonts w:ascii="Arial" w:hAnsi="Arial" w:cs="Arial"/>
          <w:color w:val="212121"/>
          <w:sz w:val="23"/>
          <w:szCs w:val="23"/>
          <w:lang w:val="ca-ES"/>
        </w:rPr>
      </w:pPr>
    </w:p>
    <w:p w14:paraId="55CBC686" w14:textId="1658311E" w:rsidR="0055644D" w:rsidRPr="005445B3" w:rsidRDefault="0055644D" w:rsidP="00442BAE">
      <w:pPr>
        <w:pStyle w:val="HTMLconformatoprevio"/>
        <w:shd w:val="clear" w:color="auto" w:fill="FFFFFF"/>
        <w:spacing w:line="360" w:lineRule="auto"/>
        <w:rPr>
          <w:rFonts w:ascii="Arial" w:hAnsi="Arial" w:cs="Arial"/>
          <w:color w:val="212121"/>
          <w:sz w:val="23"/>
          <w:szCs w:val="23"/>
          <w:lang w:val="ca-ES"/>
        </w:rPr>
      </w:pPr>
      <w:r w:rsidRPr="005445B3">
        <w:rPr>
          <w:rFonts w:ascii="Arial" w:hAnsi="Arial" w:cs="Arial"/>
          <w:color w:val="212121"/>
          <w:sz w:val="23"/>
          <w:szCs w:val="23"/>
          <w:lang w:val="ca-ES"/>
        </w:rPr>
        <w:tab/>
        <w:t>Amb el que jo he après</w:t>
      </w:r>
      <w:r w:rsidR="00566F23" w:rsidRPr="005445B3">
        <w:rPr>
          <w:rFonts w:ascii="Arial" w:hAnsi="Arial" w:cs="Arial"/>
          <w:color w:val="212121"/>
          <w:sz w:val="23"/>
          <w:szCs w:val="23"/>
          <w:lang w:val="ca-ES"/>
        </w:rPr>
        <w:t xml:space="preserve"> li ensenyo a ell...</w:t>
      </w:r>
    </w:p>
    <w:p w14:paraId="5060F901" w14:textId="77777777" w:rsidR="00566F23" w:rsidRPr="005445B3" w:rsidRDefault="00566F23" w:rsidP="00442BAE">
      <w:pPr>
        <w:pStyle w:val="HTMLconformatoprevio"/>
        <w:shd w:val="clear" w:color="auto" w:fill="FFFFFF"/>
        <w:spacing w:line="360" w:lineRule="auto"/>
        <w:rPr>
          <w:rFonts w:ascii="Arial" w:hAnsi="Arial" w:cs="Arial"/>
          <w:color w:val="212121"/>
          <w:sz w:val="23"/>
          <w:szCs w:val="23"/>
          <w:lang w:val="ca-ES"/>
        </w:rPr>
      </w:pPr>
    </w:p>
    <w:p w14:paraId="5B8351E7" w14:textId="14079187" w:rsidR="000944A9" w:rsidRPr="005445B3" w:rsidRDefault="0055644D" w:rsidP="0006717A">
      <w:pPr>
        <w:pStyle w:val="HTMLconformatoprevio"/>
        <w:shd w:val="clear" w:color="auto" w:fill="FFFFFF"/>
        <w:spacing w:line="360" w:lineRule="auto"/>
        <w:jc w:val="both"/>
        <w:rPr>
          <w:rFonts w:ascii="Arial" w:hAnsi="Arial" w:cs="Arial"/>
          <w:color w:val="212121"/>
          <w:sz w:val="23"/>
          <w:szCs w:val="23"/>
          <w:lang w:val="ca-ES"/>
        </w:rPr>
      </w:pPr>
      <w:r w:rsidRPr="005445B3">
        <w:rPr>
          <w:rFonts w:ascii="Arial" w:hAnsi="Arial" w:cs="Arial"/>
          <w:color w:val="212121"/>
          <w:sz w:val="23"/>
          <w:szCs w:val="23"/>
          <w:lang w:val="ca-ES"/>
        </w:rPr>
        <w:t xml:space="preserve">El seu marit està aprenent </w:t>
      </w:r>
      <w:r w:rsidR="0009541A" w:rsidRPr="005445B3">
        <w:rPr>
          <w:rFonts w:ascii="Arial" w:hAnsi="Arial" w:cs="Arial"/>
          <w:color w:val="212121"/>
          <w:sz w:val="23"/>
          <w:szCs w:val="23"/>
          <w:lang w:val="ca-ES"/>
        </w:rPr>
        <w:t>for</w:t>
      </w:r>
      <w:r w:rsidRPr="005445B3">
        <w:rPr>
          <w:rFonts w:ascii="Arial" w:hAnsi="Arial" w:cs="Arial"/>
          <w:color w:val="212121"/>
          <w:sz w:val="23"/>
          <w:szCs w:val="23"/>
          <w:lang w:val="ca-ES"/>
        </w:rPr>
        <w:t>a de l’escola</w:t>
      </w:r>
      <w:r w:rsidR="00566F23" w:rsidRPr="005445B3">
        <w:rPr>
          <w:rFonts w:ascii="Arial" w:hAnsi="Arial" w:cs="Arial"/>
          <w:color w:val="212121"/>
          <w:sz w:val="23"/>
          <w:szCs w:val="23"/>
          <w:lang w:val="ca-ES"/>
        </w:rPr>
        <w:t>,</w:t>
      </w:r>
      <w:r w:rsidRPr="005445B3">
        <w:rPr>
          <w:rFonts w:ascii="Arial" w:hAnsi="Arial" w:cs="Arial"/>
          <w:color w:val="212121"/>
          <w:sz w:val="23"/>
          <w:szCs w:val="23"/>
          <w:lang w:val="ca-ES"/>
        </w:rPr>
        <w:t xml:space="preserve"> a la </w:t>
      </w:r>
      <w:r w:rsidR="00566F23" w:rsidRPr="005445B3">
        <w:rPr>
          <w:rFonts w:ascii="Arial" w:hAnsi="Arial" w:cs="Arial"/>
          <w:color w:val="212121"/>
          <w:sz w:val="23"/>
          <w:szCs w:val="23"/>
          <w:lang w:val="ca-ES"/>
        </w:rPr>
        <w:t>Parròquia</w:t>
      </w:r>
      <w:r w:rsidRPr="005445B3">
        <w:rPr>
          <w:rFonts w:ascii="Arial" w:hAnsi="Arial" w:cs="Arial"/>
          <w:color w:val="212121"/>
          <w:sz w:val="23"/>
          <w:szCs w:val="23"/>
          <w:lang w:val="ca-ES"/>
        </w:rPr>
        <w:t xml:space="preserve"> del barri</w:t>
      </w:r>
      <w:r w:rsidR="0009541A" w:rsidRPr="005445B3">
        <w:rPr>
          <w:rFonts w:ascii="Arial" w:hAnsi="Arial" w:cs="Arial"/>
          <w:color w:val="212121"/>
          <w:sz w:val="23"/>
          <w:szCs w:val="23"/>
          <w:lang w:val="ca-ES"/>
        </w:rPr>
        <w:t>,</w:t>
      </w:r>
      <w:r w:rsidRPr="005445B3">
        <w:rPr>
          <w:rFonts w:ascii="Arial" w:hAnsi="Arial" w:cs="Arial"/>
          <w:color w:val="212121"/>
          <w:sz w:val="23"/>
          <w:szCs w:val="23"/>
          <w:lang w:val="ca-ES"/>
        </w:rPr>
        <w:t xml:space="preserve"> pe</w:t>
      </w:r>
      <w:r w:rsidR="00566F23" w:rsidRPr="005445B3">
        <w:rPr>
          <w:rFonts w:ascii="Arial" w:hAnsi="Arial" w:cs="Arial"/>
          <w:color w:val="212121"/>
          <w:sz w:val="23"/>
          <w:szCs w:val="23"/>
          <w:lang w:val="ca-ES"/>
        </w:rPr>
        <w:t>rò ella a casa l’ajuda i</w:t>
      </w:r>
      <w:r w:rsidRPr="005445B3">
        <w:rPr>
          <w:rFonts w:ascii="Arial" w:hAnsi="Arial" w:cs="Arial"/>
          <w:color w:val="212121"/>
          <w:sz w:val="23"/>
          <w:szCs w:val="23"/>
          <w:lang w:val="ca-ES"/>
        </w:rPr>
        <w:t xml:space="preserve"> li va ensenya</w:t>
      </w:r>
      <w:r w:rsidR="000944A9" w:rsidRPr="005445B3">
        <w:rPr>
          <w:rFonts w:ascii="Arial" w:hAnsi="Arial" w:cs="Arial"/>
          <w:color w:val="212121"/>
          <w:sz w:val="23"/>
          <w:szCs w:val="23"/>
          <w:lang w:val="ca-ES"/>
        </w:rPr>
        <w:t>n</w:t>
      </w:r>
      <w:r w:rsidRPr="005445B3">
        <w:rPr>
          <w:rFonts w:ascii="Arial" w:hAnsi="Arial" w:cs="Arial"/>
          <w:color w:val="212121"/>
          <w:sz w:val="23"/>
          <w:szCs w:val="23"/>
          <w:lang w:val="ca-ES"/>
        </w:rPr>
        <w:t xml:space="preserve">t per tal que aprengui més </w:t>
      </w:r>
      <w:r w:rsidR="00566F23" w:rsidRPr="005445B3">
        <w:rPr>
          <w:rFonts w:ascii="Arial" w:hAnsi="Arial" w:cs="Arial"/>
          <w:color w:val="212121"/>
          <w:sz w:val="23"/>
          <w:szCs w:val="23"/>
          <w:lang w:val="ca-ES"/>
        </w:rPr>
        <w:t>ràpid</w:t>
      </w:r>
      <w:r w:rsidR="0003121D" w:rsidRPr="005445B3">
        <w:rPr>
          <w:rFonts w:ascii="Arial" w:hAnsi="Arial" w:cs="Arial"/>
          <w:color w:val="212121"/>
          <w:sz w:val="23"/>
          <w:szCs w:val="23"/>
          <w:lang w:val="ca-ES"/>
        </w:rPr>
        <w:t xml:space="preserve"> amb l’objectiu de que aviat pugui llegir</w:t>
      </w:r>
      <w:r w:rsidR="00566F23" w:rsidRPr="005445B3">
        <w:rPr>
          <w:rFonts w:ascii="Arial" w:hAnsi="Arial" w:cs="Arial"/>
          <w:color w:val="212121"/>
          <w:sz w:val="23"/>
          <w:szCs w:val="23"/>
          <w:lang w:val="ca-ES"/>
        </w:rPr>
        <w:t xml:space="preserve"> els mateixos llibres que ella</w:t>
      </w:r>
      <w:r w:rsidR="00A87F4A" w:rsidRPr="005445B3">
        <w:rPr>
          <w:rFonts w:ascii="Arial" w:hAnsi="Arial" w:cs="Arial"/>
          <w:color w:val="212121"/>
          <w:sz w:val="23"/>
          <w:szCs w:val="23"/>
          <w:lang w:val="ca-ES"/>
        </w:rPr>
        <w:t xml:space="preserve"> llegeix a</w:t>
      </w:r>
      <w:r w:rsidR="0003121D" w:rsidRPr="005445B3">
        <w:rPr>
          <w:rFonts w:ascii="Arial" w:hAnsi="Arial" w:cs="Arial"/>
          <w:color w:val="212121"/>
          <w:sz w:val="23"/>
          <w:szCs w:val="23"/>
          <w:lang w:val="ca-ES"/>
        </w:rPr>
        <w:t xml:space="preserve"> la TLD</w:t>
      </w:r>
      <w:r w:rsidRPr="005445B3">
        <w:rPr>
          <w:rFonts w:ascii="Arial" w:hAnsi="Arial" w:cs="Arial"/>
          <w:color w:val="212121"/>
          <w:sz w:val="23"/>
          <w:szCs w:val="23"/>
          <w:lang w:val="ca-ES"/>
        </w:rPr>
        <w:t>. De fet, ha demanat si a l’escola es podria</w:t>
      </w:r>
      <w:r w:rsidR="00282768" w:rsidRPr="005445B3">
        <w:rPr>
          <w:rFonts w:ascii="Arial" w:hAnsi="Arial" w:cs="Arial"/>
          <w:color w:val="212121"/>
          <w:sz w:val="23"/>
          <w:szCs w:val="23"/>
          <w:lang w:val="ca-ES"/>
        </w:rPr>
        <w:t xml:space="preserve"> fer un grup de TLD pels marits</w:t>
      </w:r>
      <w:r w:rsidR="00EA247D" w:rsidRPr="005445B3">
        <w:rPr>
          <w:rFonts w:ascii="Arial" w:hAnsi="Arial" w:cs="Arial"/>
          <w:color w:val="212121"/>
          <w:sz w:val="23"/>
          <w:szCs w:val="23"/>
          <w:vertAlign w:val="superscript"/>
          <w:lang w:val="ca-ES"/>
        </w:rPr>
        <w:t>3</w:t>
      </w:r>
      <w:r w:rsidR="00282768" w:rsidRPr="005445B3">
        <w:rPr>
          <w:rFonts w:ascii="Arial" w:hAnsi="Arial" w:cs="Arial"/>
          <w:color w:val="212121"/>
          <w:sz w:val="23"/>
          <w:szCs w:val="23"/>
          <w:lang w:val="ca-ES"/>
        </w:rPr>
        <w:t xml:space="preserve">. </w:t>
      </w:r>
    </w:p>
    <w:p w14:paraId="18A826C9" w14:textId="77777777" w:rsidR="00C04091" w:rsidRPr="005445B3" w:rsidRDefault="00C04091" w:rsidP="0006717A">
      <w:pPr>
        <w:pStyle w:val="HTMLconformatoprevio"/>
        <w:shd w:val="clear" w:color="auto" w:fill="FFFFFF"/>
        <w:spacing w:line="360" w:lineRule="auto"/>
        <w:jc w:val="both"/>
        <w:rPr>
          <w:rFonts w:ascii="Arial" w:hAnsi="Arial" w:cs="Arial"/>
          <w:color w:val="212121"/>
          <w:sz w:val="23"/>
          <w:szCs w:val="23"/>
          <w:lang w:val="ca-ES"/>
        </w:rPr>
      </w:pPr>
    </w:p>
    <w:p w14:paraId="1B434044" w14:textId="7C0081BE" w:rsidR="0006717A" w:rsidRPr="005445B3" w:rsidRDefault="0006717A" w:rsidP="0006717A">
      <w:pPr>
        <w:pStyle w:val="HTMLconformatoprevio"/>
        <w:shd w:val="clear" w:color="auto" w:fill="FFFFFF"/>
        <w:spacing w:line="360" w:lineRule="auto"/>
        <w:jc w:val="both"/>
        <w:rPr>
          <w:rFonts w:ascii="Arial" w:hAnsi="Arial" w:cs="Arial"/>
          <w:sz w:val="23"/>
          <w:szCs w:val="23"/>
          <w:lang w:val="ca-ES"/>
        </w:rPr>
      </w:pPr>
      <w:r w:rsidRPr="005445B3">
        <w:rPr>
          <w:rFonts w:ascii="Arial" w:hAnsi="Arial" w:cs="Arial"/>
          <w:sz w:val="23"/>
          <w:szCs w:val="23"/>
          <w:lang w:val="ca-ES"/>
        </w:rPr>
        <w:t xml:space="preserve">Així doncs, és especialment rellevant aquesta transformació </w:t>
      </w:r>
      <w:r w:rsidR="00C04091" w:rsidRPr="005445B3">
        <w:rPr>
          <w:rFonts w:ascii="Arial" w:hAnsi="Arial" w:cs="Arial"/>
          <w:sz w:val="23"/>
          <w:szCs w:val="23"/>
          <w:lang w:val="ca-ES"/>
        </w:rPr>
        <w:t xml:space="preserve">dels diàlegs </w:t>
      </w:r>
      <w:proofErr w:type="spellStart"/>
      <w:r w:rsidR="00C04091" w:rsidRPr="005445B3">
        <w:rPr>
          <w:rFonts w:ascii="Arial" w:hAnsi="Arial" w:cs="Arial"/>
          <w:sz w:val="23"/>
          <w:szCs w:val="23"/>
          <w:lang w:val="ca-ES"/>
        </w:rPr>
        <w:t>intrafamiliars</w:t>
      </w:r>
      <w:proofErr w:type="spellEnd"/>
      <w:r w:rsidRPr="005445B3">
        <w:rPr>
          <w:rFonts w:ascii="Arial" w:hAnsi="Arial" w:cs="Arial"/>
          <w:sz w:val="23"/>
          <w:szCs w:val="23"/>
          <w:lang w:val="ca-ES"/>
        </w:rPr>
        <w:t xml:space="preserve">, ja que el simple fet de que una </w:t>
      </w:r>
      <w:r w:rsidR="000F376B" w:rsidRPr="005445B3">
        <w:rPr>
          <w:rFonts w:ascii="Arial" w:hAnsi="Arial" w:cs="Arial"/>
          <w:sz w:val="23"/>
          <w:szCs w:val="23"/>
          <w:lang w:val="ca-ES"/>
        </w:rPr>
        <w:t>mare</w:t>
      </w:r>
      <w:r w:rsidRPr="005445B3">
        <w:rPr>
          <w:rFonts w:ascii="Arial" w:hAnsi="Arial" w:cs="Arial"/>
          <w:sz w:val="23"/>
          <w:szCs w:val="23"/>
          <w:lang w:val="ca-ES"/>
        </w:rPr>
        <w:t xml:space="preserve"> participi i comparteixi els debat</w:t>
      </w:r>
      <w:r w:rsidR="00C04091" w:rsidRPr="005445B3">
        <w:rPr>
          <w:rFonts w:ascii="Arial" w:hAnsi="Arial" w:cs="Arial"/>
          <w:sz w:val="23"/>
          <w:szCs w:val="23"/>
          <w:lang w:val="ca-ES"/>
        </w:rPr>
        <w:t>s</w:t>
      </w:r>
      <w:r w:rsidRPr="005445B3">
        <w:rPr>
          <w:rFonts w:ascii="Arial" w:hAnsi="Arial" w:cs="Arial"/>
          <w:sz w:val="23"/>
          <w:szCs w:val="23"/>
          <w:lang w:val="ca-ES"/>
        </w:rPr>
        <w:t xml:space="preserve"> amb els familiars enriqueix les converses i incentiva que altres persones participin</w:t>
      </w:r>
      <w:r w:rsidR="00C04091" w:rsidRPr="005445B3">
        <w:rPr>
          <w:rFonts w:ascii="Arial" w:hAnsi="Arial" w:cs="Arial"/>
          <w:sz w:val="23"/>
          <w:szCs w:val="23"/>
          <w:lang w:val="ca-ES"/>
        </w:rPr>
        <w:t xml:space="preserve"> activament</w:t>
      </w:r>
      <w:r w:rsidRPr="005445B3">
        <w:rPr>
          <w:rFonts w:ascii="Arial" w:hAnsi="Arial" w:cs="Arial"/>
          <w:sz w:val="23"/>
          <w:szCs w:val="23"/>
          <w:lang w:val="ca-ES"/>
        </w:rPr>
        <w:t xml:space="preserve"> de l’escola</w:t>
      </w:r>
      <w:r w:rsidR="0003121D" w:rsidRPr="005445B3">
        <w:rPr>
          <w:rFonts w:ascii="Arial" w:hAnsi="Arial" w:cs="Arial"/>
          <w:sz w:val="23"/>
          <w:szCs w:val="23"/>
          <w:lang w:val="ca-ES"/>
        </w:rPr>
        <w:t xml:space="preserve">. A més, </w:t>
      </w:r>
      <w:r w:rsidR="00DD7C63" w:rsidRPr="005445B3">
        <w:rPr>
          <w:rFonts w:ascii="Arial" w:hAnsi="Arial" w:cs="Arial"/>
          <w:sz w:val="23"/>
          <w:szCs w:val="23"/>
          <w:lang w:val="ca-ES"/>
        </w:rPr>
        <w:t xml:space="preserve">els </w:t>
      </w:r>
      <w:r w:rsidR="0003121D" w:rsidRPr="005445B3">
        <w:rPr>
          <w:rFonts w:ascii="Arial" w:hAnsi="Arial" w:cs="Arial"/>
          <w:sz w:val="23"/>
          <w:szCs w:val="23"/>
          <w:lang w:val="ca-ES"/>
        </w:rPr>
        <w:t>propis infants v</w:t>
      </w:r>
      <w:r w:rsidR="00DD7C63" w:rsidRPr="005445B3">
        <w:rPr>
          <w:rFonts w:ascii="Arial" w:hAnsi="Arial" w:cs="Arial"/>
          <w:sz w:val="23"/>
          <w:szCs w:val="23"/>
          <w:lang w:val="ca-ES"/>
        </w:rPr>
        <w:t xml:space="preserve">euen </w:t>
      </w:r>
      <w:r w:rsidR="0003121D" w:rsidRPr="005445B3">
        <w:rPr>
          <w:rFonts w:ascii="Arial" w:hAnsi="Arial" w:cs="Arial"/>
          <w:sz w:val="23"/>
          <w:szCs w:val="23"/>
          <w:lang w:val="ca-ES"/>
        </w:rPr>
        <w:t xml:space="preserve">l’escola integrada en les seves vides. </w:t>
      </w:r>
      <w:r w:rsidR="00DD7C63" w:rsidRPr="005445B3">
        <w:rPr>
          <w:rFonts w:ascii="Arial" w:hAnsi="Arial" w:cs="Arial"/>
          <w:sz w:val="23"/>
          <w:szCs w:val="23"/>
          <w:lang w:val="ca-ES"/>
        </w:rPr>
        <w:t>Les mares i</w:t>
      </w:r>
      <w:r w:rsidR="0003121D" w:rsidRPr="005445B3">
        <w:rPr>
          <w:rFonts w:ascii="Arial" w:hAnsi="Arial" w:cs="Arial"/>
          <w:sz w:val="23"/>
          <w:szCs w:val="23"/>
          <w:lang w:val="ca-ES"/>
        </w:rPr>
        <w:t>ncentiven altres</w:t>
      </w:r>
      <w:r w:rsidR="00C04091" w:rsidRPr="005445B3">
        <w:rPr>
          <w:rFonts w:ascii="Arial" w:hAnsi="Arial" w:cs="Arial"/>
          <w:sz w:val="23"/>
          <w:szCs w:val="23"/>
          <w:lang w:val="ca-ES"/>
        </w:rPr>
        <w:t xml:space="preserve"> familiar</w:t>
      </w:r>
      <w:r w:rsidR="0003121D" w:rsidRPr="005445B3">
        <w:rPr>
          <w:rFonts w:ascii="Arial" w:hAnsi="Arial" w:cs="Arial"/>
          <w:sz w:val="23"/>
          <w:szCs w:val="23"/>
          <w:lang w:val="ca-ES"/>
        </w:rPr>
        <w:t>s</w:t>
      </w:r>
      <w:r w:rsidR="00C04091" w:rsidRPr="005445B3">
        <w:rPr>
          <w:rFonts w:ascii="Arial" w:hAnsi="Arial" w:cs="Arial"/>
          <w:sz w:val="23"/>
          <w:szCs w:val="23"/>
          <w:lang w:val="ca-ES"/>
        </w:rPr>
        <w:t xml:space="preserve"> amb </w:t>
      </w:r>
      <w:r w:rsidR="0003121D" w:rsidRPr="005445B3">
        <w:rPr>
          <w:rFonts w:ascii="Arial" w:hAnsi="Arial" w:cs="Arial"/>
          <w:sz w:val="23"/>
          <w:szCs w:val="23"/>
          <w:lang w:val="ca-ES"/>
        </w:rPr>
        <w:t xml:space="preserve">un diàleg igualitari i propicien </w:t>
      </w:r>
      <w:r w:rsidR="000F376B" w:rsidRPr="005445B3">
        <w:rPr>
          <w:rFonts w:ascii="Arial" w:hAnsi="Arial" w:cs="Arial"/>
          <w:sz w:val="23"/>
          <w:szCs w:val="23"/>
          <w:lang w:val="ca-ES"/>
        </w:rPr>
        <w:t>que altres mares es sentin identifica</w:t>
      </w:r>
      <w:r w:rsidR="00A87F4A" w:rsidRPr="005445B3">
        <w:rPr>
          <w:rFonts w:ascii="Arial" w:hAnsi="Arial" w:cs="Arial"/>
          <w:sz w:val="23"/>
          <w:szCs w:val="23"/>
          <w:lang w:val="ca-ES"/>
        </w:rPr>
        <w:t>des i decideixin participar-hi.</w:t>
      </w:r>
      <w:r w:rsidR="00C04091" w:rsidRPr="005445B3">
        <w:rPr>
          <w:rFonts w:ascii="Arial" w:hAnsi="Arial" w:cs="Arial"/>
          <w:sz w:val="23"/>
          <w:szCs w:val="23"/>
          <w:lang w:val="ca-ES"/>
        </w:rPr>
        <w:t xml:space="preserve"> </w:t>
      </w:r>
      <w:r w:rsidR="00A87F4A" w:rsidRPr="005445B3">
        <w:rPr>
          <w:rFonts w:ascii="Arial" w:hAnsi="Arial" w:cs="Arial"/>
          <w:sz w:val="23"/>
          <w:szCs w:val="23"/>
          <w:lang w:val="ca-ES"/>
        </w:rPr>
        <w:t>E</w:t>
      </w:r>
      <w:r w:rsidR="00C04091" w:rsidRPr="005445B3">
        <w:rPr>
          <w:rFonts w:ascii="Arial" w:hAnsi="Arial" w:cs="Arial"/>
          <w:sz w:val="23"/>
          <w:szCs w:val="23"/>
          <w:lang w:val="ca-ES"/>
        </w:rPr>
        <w:t xml:space="preserve">l mateix </w:t>
      </w:r>
      <w:r w:rsidR="00A87F4A" w:rsidRPr="005445B3">
        <w:rPr>
          <w:rFonts w:ascii="Arial" w:hAnsi="Arial" w:cs="Arial"/>
          <w:sz w:val="23"/>
          <w:szCs w:val="23"/>
          <w:lang w:val="ca-ES"/>
        </w:rPr>
        <w:t>succeeix</w:t>
      </w:r>
      <w:r w:rsidR="00C04091" w:rsidRPr="005445B3">
        <w:rPr>
          <w:rFonts w:ascii="Arial" w:hAnsi="Arial" w:cs="Arial"/>
          <w:sz w:val="23"/>
          <w:szCs w:val="23"/>
          <w:lang w:val="ca-ES"/>
        </w:rPr>
        <w:t xml:space="preserve"> amb els marits els quals pocs s’havien plantejat prèviament la seva participació a l’escola i arran d’aquestes converses veuen l’escola com un ítem important per aporta</w:t>
      </w:r>
      <w:r w:rsidR="0003121D" w:rsidRPr="005445B3">
        <w:rPr>
          <w:rFonts w:ascii="Arial" w:hAnsi="Arial" w:cs="Arial"/>
          <w:sz w:val="23"/>
          <w:szCs w:val="23"/>
          <w:lang w:val="ca-ES"/>
        </w:rPr>
        <w:t>r</w:t>
      </w:r>
      <w:r w:rsidR="00C04091" w:rsidRPr="005445B3">
        <w:rPr>
          <w:rFonts w:ascii="Arial" w:hAnsi="Arial" w:cs="Arial"/>
          <w:sz w:val="23"/>
          <w:szCs w:val="23"/>
          <w:lang w:val="ca-ES"/>
        </w:rPr>
        <w:t xml:space="preserve"> èxit escolar en els seus fills </w:t>
      </w:r>
      <w:r w:rsidR="0003121D" w:rsidRPr="005445B3">
        <w:rPr>
          <w:rFonts w:ascii="Arial" w:hAnsi="Arial" w:cs="Arial"/>
          <w:sz w:val="23"/>
          <w:szCs w:val="23"/>
          <w:lang w:val="ca-ES"/>
        </w:rPr>
        <w:t xml:space="preserve">i filles </w:t>
      </w:r>
      <w:r w:rsidR="00C04091" w:rsidRPr="005445B3">
        <w:rPr>
          <w:rFonts w:ascii="Arial" w:hAnsi="Arial" w:cs="Arial"/>
          <w:sz w:val="23"/>
          <w:szCs w:val="23"/>
          <w:lang w:val="ca-ES"/>
        </w:rPr>
        <w:t xml:space="preserve">i per ells mateixos. </w:t>
      </w:r>
      <w:r w:rsidR="00DD7C63" w:rsidRPr="005445B3">
        <w:rPr>
          <w:rFonts w:ascii="Arial" w:hAnsi="Arial" w:cs="Arial"/>
          <w:sz w:val="23"/>
          <w:szCs w:val="23"/>
          <w:lang w:val="ca-ES"/>
        </w:rPr>
        <w:t xml:space="preserve">Així doncs, a partir de la participació a les TLD les converses entorn l’aprenentatge en molts casos es converteix en un aspecte central de la vida quotidiana d’aquestes famílies. </w:t>
      </w:r>
    </w:p>
    <w:p w14:paraId="7A1D3401" w14:textId="77777777" w:rsidR="00353200" w:rsidRPr="005445B3" w:rsidRDefault="00353200" w:rsidP="00442BAE">
      <w:pPr>
        <w:widowControl w:val="0"/>
        <w:autoSpaceDE w:val="0"/>
        <w:autoSpaceDN w:val="0"/>
        <w:adjustRightInd w:val="0"/>
        <w:spacing w:after="240" w:line="360" w:lineRule="auto"/>
        <w:jc w:val="both"/>
        <w:rPr>
          <w:rFonts w:ascii="Arial" w:hAnsi="Arial" w:cs="Arial"/>
          <w:sz w:val="23"/>
          <w:szCs w:val="23"/>
        </w:rPr>
      </w:pPr>
    </w:p>
    <w:p w14:paraId="03BAC0C3" w14:textId="2F7F4933" w:rsidR="00BD1985" w:rsidRPr="005445B3" w:rsidRDefault="00EB2863" w:rsidP="00442BAE">
      <w:pPr>
        <w:widowControl w:val="0"/>
        <w:autoSpaceDE w:val="0"/>
        <w:autoSpaceDN w:val="0"/>
        <w:adjustRightInd w:val="0"/>
        <w:spacing w:after="240" w:line="360" w:lineRule="auto"/>
        <w:jc w:val="both"/>
        <w:rPr>
          <w:rFonts w:ascii="Arial" w:hAnsi="Arial" w:cs="Arial"/>
          <w:b/>
          <w:sz w:val="23"/>
          <w:szCs w:val="23"/>
        </w:rPr>
      </w:pPr>
      <w:r w:rsidRPr="005445B3">
        <w:rPr>
          <w:rFonts w:ascii="Arial" w:hAnsi="Arial" w:cs="Arial"/>
          <w:b/>
          <w:sz w:val="23"/>
          <w:szCs w:val="23"/>
        </w:rPr>
        <w:lastRenderedPageBreak/>
        <w:t>Participació activa en l’aprenentatge dels seus fills i filles</w:t>
      </w:r>
    </w:p>
    <w:p w14:paraId="1F1EA11E" w14:textId="37FD1116" w:rsidR="000A1406" w:rsidRPr="005445B3" w:rsidRDefault="00914925" w:rsidP="00442BAE">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Com s’ha vist a través de les interaccions amb els infants les </w:t>
      </w:r>
      <w:r w:rsidR="00BD1985" w:rsidRPr="005445B3">
        <w:rPr>
          <w:rFonts w:ascii="Arial" w:hAnsi="Arial" w:cs="Arial"/>
          <w:sz w:val="23"/>
          <w:szCs w:val="23"/>
        </w:rPr>
        <w:t xml:space="preserve">mares tenen un paper transformador en l’educació dels </w:t>
      </w:r>
      <w:r w:rsidR="002043FC" w:rsidRPr="005445B3">
        <w:rPr>
          <w:rFonts w:ascii="Arial" w:hAnsi="Arial" w:cs="Arial"/>
          <w:sz w:val="23"/>
          <w:szCs w:val="23"/>
        </w:rPr>
        <w:t>seus fills i filles</w:t>
      </w:r>
      <w:r w:rsidR="00BD1985" w:rsidRPr="005445B3">
        <w:rPr>
          <w:rFonts w:ascii="Arial" w:hAnsi="Arial" w:cs="Arial"/>
          <w:sz w:val="23"/>
          <w:szCs w:val="23"/>
        </w:rPr>
        <w:t xml:space="preserve">, ja que </w:t>
      </w:r>
      <w:r w:rsidR="000A1406" w:rsidRPr="005445B3">
        <w:rPr>
          <w:rFonts w:ascii="Arial" w:hAnsi="Arial" w:cs="Arial"/>
          <w:sz w:val="23"/>
          <w:szCs w:val="23"/>
        </w:rPr>
        <w:t>perceben</w:t>
      </w:r>
      <w:r w:rsidR="00BD1985" w:rsidRPr="005445B3">
        <w:rPr>
          <w:rFonts w:ascii="Arial" w:hAnsi="Arial" w:cs="Arial"/>
          <w:sz w:val="23"/>
          <w:szCs w:val="23"/>
        </w:rPr>
        <w:t xml:space="preserve"> que la seva família i concretament la seva mare també dóna valor a l’escola. </w:t>
      </w:r>
      <w:r w:rsidR="000A1406" w:rsidRPr="005445B3">
        <w:rPr>
          <w:rFonts w:ascii="Arial" w:hAnsi="Arial" w:cs="Arial"/>
          <w:sz w:val="23"/>
          <w:szCs w:val="23"/>
        </w:rPr>
        <w:t xml:space="preserve">En el grup de discussió es comenta que als seus fills i filles els hi agrada molt que les seves mares participin </w:t>
      </w:r>
      <w:r w:rsidR="00282768" w:rsidRPr="005445B3">
        <w:rPr>
          <w:rFonts w:ascii="Arial" w:hAnsi="Arial" w:cs="Arial"/>
          <w:sz w:val="23"/>
          <w:szCs w:val="23"/>
        </w:rPr>
        <w:t>a l’escola</w:t>
      </w:r>
      <w:r w:rsidR="000A1406" w:rsidRPr="005445B3">
        <w:rPr>
          <w:rFonts w:ascii="Arial" w:hAnsi="Arial" w:cs="Arial"/>
          <w:sz w:val="23"/>
          <w:szCs w:val="23"/>
        </w:rPr>
        <w:t xml:space="preserve"> per ells</w:t>
      </w:r>
      <w:r w:rsidR="00282768" w:rsidRPr="005445B3">
        <w:rPr>
          <w:rFonts w:ascii="Arial" w:hAnsi="Arial" w:cs="Arial"/>
          <w:sz w:val="23"/>
          <w:szCs w:val="23"/>
        </w:rPr>
        <w:t xml:space="preserve"> i elles é</w:t>
      </w:r>
      <w:r w:rsidR="002043FC" w:rsidRPr="005445B3">
        <w:rPr>
          <w:rFonts w:ascii="Arial" w:hAnsi="Arial" w:cs="Arial"/>
          <w:sz w:val="23"/>
          <w:szCs w:val="23"/>
        </w:rPr>
        <w:t>s un orgull poder dir que l</w:t>
      </w:r>
      <w:r w:rsidR="000A1406" w:rsidRPr="005445B3">
        <w:rPr>
          <w:rFonts w:ascii="Arial" w:hAnsi="Arial" w:cs="Arial"/>
          <w:sz w:val="23"/>
          <w:szCs w:val="23"/>
        </w:rPr>
        <w:t xml:space="preserve">a </w:t>
      </w:r>
      <w:r w:rsidR="002043FC" w:rsidRPr="005445B3">
        <w:rPr>
          <w:rFonts w:ascii="Arial" w:hAnsi="Arial" w:cs="Arial"/>
          <w:sz w:val="23"/>
          <w:szCs w:val="23"/>
        </w:rPr>
        <w:t>seva</w:t>
      </w:r>
      <w:r w:rsidRPr="005445B3">
        <w:rPr>
          <w:rFonts w:ascii="Arial" w:hAnsi="Arial" w:cs="Arial"/>
          <w:sz w:val="23"/>
          <w:szCs w:val="23"/>
        </w:rPr>
        <w:t xml:space="preserve"> mare</w:t>
      </w:r>
      <w:r w:rsidR="000A1406" w:rsidRPr="005445B3">
        <w:rPr>
          <w:rFonts w:ascii="Arial" w:hAnsi="Arial" w:cs="Arial"/>
          <w:sz w:val="23"/>
          <w:szCs w:val="23"/>
        </w:rPr>
        <w:t xml:space="preserve"> </w:t>
      </w:r>
      <w:r w:rsidRPr="005445B3">
        <w:rPr>
          <w:rFonts w:ascii="Arial" w:hAnsi="Arial" w:cs="Arial"/>
          <w:sz w:val="23"/>
          <w:szCs w:val="23"/>
        </w:rPr>
        <w:t xml:space="preserve">també ve </w:t>
      </w:r>
      <w:r w:rsidR="000A1406" w:rsidRPr="005445B3">
        <w:rPr>
          <w:rFonts w:ascii="Arial" w:hAnsi="Arial" w:cs="Arial"/>
          <w:sz w:val="23"/>
          <w:szCs w:val="23"/>
        </w:rPr>
        <w:t xml:space="preserve">a l’escola. </w:t>
      </w:r>
      <w:r w:rsidR="002043FC" w:rsidRPr="005445B3">
        <w:rPr>
          <w:rFonts w:ascii="Arial" w:hAnsi="Arial" w:cs="Arial"/>
          <w:sz w:val="23"/>
          <w:szCs w:val="23"/>
        </w:rPr>
        <w:t>A</w:t>
      </w:r>
      <w:r w:rsidR="000A1406" w:rsidRPr="005445B3">
        <w:rPr>
          <w:rFonts w:ascii="Arial" w:hAnsi="Arial" w:cs="Arial"/>
          <w:sz w:val="23"/>
          <w:szCs w:val="23"/>
        </w:rPr>
        <w:t xml:space="preserve">ixò és </w:t>
      </w:r>
      <w:r w:rsidR="00D17BAF" w:rsidRPr="005445B3">
        <w:rPr>
          <w:rFonts w:ascii="Arial" w:hAnsi="Arial" w:cs="Arial"/>
          <w:sz w:val="23"/>
          <w:szCs w:val="23"/>
        </w:rPr>
        <w:t>important</w:t>
      </w:r>
      <w:r w:rsidR="002043FC" w:rsidRPr="005445B3">
        <w:rPr>
          <w:rFonts w:ascii="Arial" w:hAnsi="Arial" w:cs="Arial"/>
          <w:sz w:val="23"/>
          <w:szCs w:val="23"/>
        </w:rPr>
        <w:t>,</w:t>
      </w:r>
      <w:r w:rsidR="000A1406" w:rsidRPr="005445B3">
        <w:rPr>
          <w:rFonts w:ascii="Arial" w:hAnsi="Arial" w:cs="Arial"/>
          <w:sz w:val="23"/>
          <w:szCs w:val="23"/>
        </w:rPr>
        <w:t xml:space="preserve"> ja que s</w:t>
      </w:r>
      <w:r w:rsidR="00A87F4A" w:rsidRPr="005445B3">
        <w:rPr>
          <w:rFonts w:ascii="Arial" w:hAnsi="Arial" w:cs="Arial"/>
          <w:sz w:val="23"/>
          <w:szCs w:val="23"/>
        </w:rPr>
        <w:t xml:space="preserve">i partim del concepte </w:t>
      </w:r>
      <w:proofErr w:type="spellStart"/>
      <w:r w:rsidR="00A87F4A" w:rsidRPr="005445B3">
        <w:rPr>
          <w:rFonts w:ascii="Arial" w:hAnsi="Arial" w:cs="Arial"/>
          <w:sz w:val="23"/>
          <w:szCs w:val="23"/>
        </w:rPr>
        <w:t>s</w:t>
      </w:r>
      <w:r w:rsidR="00BD1985" w:rsidRPr="005445B3">
        <w:rPr>
          <w:rFonts w:ascii="Arial" w:hAnsi="Arial" w:cs="Arial"/>
          <w:sz w:val="23"/>
          <w:szCs w:val="23"/>
        </w:rPr>
        <w:t>caffoling</w:t>
      </w:r>
      <w:proofErr w:type="spellEnd"/>
      <w:r w:rsidR="00BD1985" w:rsidRPr="005445B3">
        <w:rPr>
          <w:rFonts w:ascii="Arial" w:hAnsi="Arial" w:cs="Arial"/>
          <w:sz w:val="23"/>
          <w:szCs w:val="23"/>
        </w:rPr>
        <w:t xml:space="preserve"> desenvolupat per Wood, </w:t>
      </w:r>
      <w:proofErr w:type="spellStart"/>
      <w:r w:rsidR="00BD1985" w:rsidRPr="005445B3">
        <w:rPr>
          <w:rFonts w:ascii="Arial" w:hAnsi="Arial" w:cs="Arial"/>
          <w:sz w:val="23"/>
          <w:szCs w:val="23"/>
        </w:rPr>
        <w:t>Bruner</w:t>
      </w:r>
      <w:proofErr w:type="spellEnd"/>
      <w:r w:rsidR="00BD1985" w:rsidRPr="005445B3">
        <w:rPr>
          <w:rFonts w:ascii="Arial" w:hAnsi="Arial" w:cs="Arial"/>
          <w:sz w:val="23"/>
          <w:szCs w:val="23"/>
        </w:rPr>
        <w:t xml:space="preserve"> i </w:t>
      </w:r>
      <w:proofErr w:type="spellStart"/>
      <w:r w:rsidR="00BD1985" w:rsidRPr="005445B3">
        <w:rPr>
          <w:rFonts w:ascii="Arial" w:hAnsi="Arial" w:cs="Arial"/>
          <w:sz w:val="23"/>
          <w:szCs w:val="23"/>
        </w:rPr>
        <w:t>Ross</w:t>
      </w:r>
      <w:proofErr w:type="spellEnd"/>
      <w:r w:rsidR="00BD1985" w:rsidRPr="005445B3">
        <w:rPr>
          <w:rFonts w:ascii="Arial" w:hAnsi="Arial" w:cs="Arial"/>
          <w:sz w:val="23"/>
          <w:szCs w:val="23"/>
        </w:rPr>
        <w:t xml:space="preserve"> (1976) la figura de l’adult i en aquest cas de les mares és un fet essencial per</w:t>
      </w:r>
      <w:r w:rsidR="00FF73D1" w:rsidRPr="005445B3">
        <w:rPr>
          <w:rFonts w:ascii="Arial" w:hAnsi="Arial" w:cs="Arial"/>
          <w:sz w:val="23"/>
          <w:szCs w:val="23"/>
        </w:rPr>
        <w:t xml:space="preserve"> la construcció de coneixement propiciada per dos aspectes. En primer lloc,</w:t>
      </w:r>
      <w:r w:rsidR="000A1406" w:rsidRPr="005445B3">
        <w:rPr>
          <w:rFonts w:ascii="Arial" w:hAnsi="Arial" w:cs="Arial"/>
          <w:sz w:val="23"/>
          <w:szCs w:val="23"/>
        </w:rPr>
        <w:t xml:space="preserve"> perquè </w:t>
      </w:r>
      <w:r w:rsidR="002043FC" w:rsidRPr="005445B3">
        <w:rPr>
          <w:rFonts w:ascii="Arial" w:hAnsi="Arial" w:cs="Arial"/>
          <w:sz w:val="23"/>
          <w:szCs w:val="23"/>
        </w:rPr>
        <w:t xml:space="preserve">les mares </w:t>
      </w:r>
      <w:r w:rsidR="000A1406" w:rsidRPr="005445B3">
        <w:rPr>
          <w:rFonts w:ascii="Arial" w:hAnsi="Arial" w:cs="Arial"/>
          <w:sz w:val="23"/>
          <w:szCs w:val="23"/>
        </w:rPr>
        <w:t>coneixen més l’idioma i poden ajudar-los més amb els deures</w:t>
      </w:r>
      <w:r w:rsidR="002043FC" w:rsidRPr="005445B3">
        <w:rPr>
          <w:rFonts w:ascii="Arial" w:hAnsi="Arial" w:cs="Arial"/>
          <w:sz w:val="23"/>
          <w:szCs w:val="23"/>
        </w:rPr>
        <w:t xml:space="preserve">. I </w:t>
      </w:r>
      <w:r w:rsidR="00FF73D1" w:rsidRPr="005445B3">
        <w:rPr>
          <w:rFonts w:ascii="Arial" w:hAnsi="Arial" w:cs="Arial"/>
          <w:sz w:val="23"/>
          <w:szCs w:val="23"/>
        </w:rPr>
        <w:t>en segon lloc</w:t>
      </w:r>
      <w:r w:rsidR="002043FC" w:rsidRPr="005445B3">
        <w:rPr>
          <w:rFonts w:ascii="Arial" w:hAnsi="Arial" w:cs="Arial"/>
          <w:sz w:val="23"/>
          <w:szCs w:val="23"/>
        </w:rPr>
        <w:t>,</w:t>
      </w:r>
      <w:r w:rsidR="00FF73D1" w:rsidRPr="005445B3">
        <w:rPr>
          <w:rFonts w:ascii="Arial" w:hAnsi="Arial" w:cs="Arial"/>
          <w:sz w:val="23"/>
          <w:szCs w:val="23"/>
        </w:rPr>
        <w:t xml:space="preserve"> les mares a través de les TLD </w:t>
      </w:r>
      <w:r w:rsidR="00783AE3" w:rsidRPr="005445B3">
        <w:rPr>
          <w:rFonts w:ascii="Arial" w:hAnsi="Arial" w:cs="Arial"/>
          <w:sz w:val="23"/>
          <w:szCs w:val="23"/>
        </w:rPr>
        <w:t>també a</w:t>
      </w:r>
      <w:r w:rsidR="002043FC" w:rsidRPr="005445B3">
        <w:rPr>
          <w:rFonts w:ascii="Arial" w:hAnsi="Arial" w:cs="Arial"/>
          <w:sz w:val="23"/>
          <w:szCs w:val="23"/>
        </w:rPr>
        <w:t>prenen molts aspectes socials, els quals ajuden a comprendre la importància de la seva participació en l’aprenentatge dels seus progenitors i progenitores</w:t>
      </w:r>
      <w:r w:rsidR="00FF73D1" w:rsidRPr="005445B3">
        <w:rPr>
          <w:rFonts w:ascii="Arial" w:hAnsi="Arial" w:cs="Arial"/>
          <w:sz w:val="23"/>
          <w:szCs w:val="23"/>
        </w:rPr>
        <w:t xml:space="preserve"> i a no desmerèixer l’aprenentatge que elles els hi poden aportar</w:t>
      </w:r>
      <w:r w:rsidR="002043FC" w:rsidRPr="005445B3">
        <w:rPr>
          <w:rFonts w:ascii="Arial" w:hAnsi="Arial" w:cs="Arial"/>
          <w:sz w:val="23"/>
          <w:szCs w:val="23"/>
        </w:rPr>
        <w:t>.</w:t>
      </w:r>
      <w:r w:rsidR="00601CA1" w:rsidRPr="005445B3">
        <w:rPr>
          <w:rFonts w:ascii="Arial" w:hAnsi="Arial" w:cs="Arial"/>
          <w:sz w:val="23"/>
          <w:szCs w:val="23"/>
        </w:rPr>
        <w:t xml:space="preserve"> </w:t>
      </w:r>
      <w:ins w:id="136" w:author="marta soler gallart" w:date="2015-01-09T10:03:00Z">
        <w:r w:rsidR="00601CA1" w:rsidRPr="005445B3">
          <w:rPr>
            <w:rFonts w:ascii="Arial" w:hAnsi="Arial" w:cs="Arial"/>
            <w:sz w:val="23"/>
            <w:szCs w:val="23"/>
          </w:rPr>
          <w:t>Per altra banda, en la perspectiva de l’interaccionisme simbòlic (</w:t>
        </w:r>
        <w:proofErr w:type="spellStart"/>
        <w:r w:rsidR="00601CA1" w:rsidRPr="005445B3">
          <w:rPr>
            <w:rFonts w:ascii="Arial" w:hAnsi="Arial" w:cs="Arial"/>
            <w:sz w:val="23"/>
            <w:szCs w:val="23"/>
          </w:rPr>
          <w:t>Mead</w:t>
        </w:r>
        <w:proofErr w:type="spellEnd"/>
        <w:r w:rsidR="00601CA1" w:rsidRPr="005445B3">
          <w:rPr>
            <w:rFonts w:ascii="Arial" w:hAnsi="Arial" w:cs="Arial"/>
            <w:sz w:val="23"/>
            <w:szCs w:val="23"/>
          </w:rPr>
          <w:t xml:space="preserve">, 1932), la persona </w:t>
        </w:r>
      </w:ins>
      <w:ins w:id="137" w:author="marta soler gallart" w:date="2015-01-09T10:04:00Z">
        <w:r w:rsidR="00601CA1" w:rsidRPr="005445B3">
          <w:rPr>
            <w:rFonts w:ascii="Arial" w:hAnsi="Arial" w:cs="Arial"/>
            <w:sz w:val="23"/>
            <w:szCs w:val="23"/>
          </w:rPr>
          <w:t xml:space="preserve">és fruit de la interacció social i, per tant, la percepció que els nens i nenes tindran de la seves capacitats d’aprendre i les seves expectatives seran fruit de moltes </w:t>
        </w:r>
      </w:ins>
      <w:ins w:id="138" w:author="marta soler gallart" w:date="2015-01-09T10:05:00Z">
        <w:r w:rsidR="00601CA1" w:rsidRPr="005445B3">
          <w:rPr>
            <w:rFonts w:ascii="Arial" w:hAnsi="Arial" w:cs="Arial"/>
            <w:sz w:val="23"/>
            <w:szCs w:val="23"/>
          </w:rPr>
          <w:t>interaccions clau com les de la seva família.</w:t>
        </w:r>
      </w:ins>
      <w:r w:rsidR="002043FC" w:rsidRPr="005445B3">
        <w:rPr>
          <w:rFonts w:ascii="Arial" w:hAnsi="Arial" w:cs="Arial"/>
          <w:sz w:val="23"/>
          <w:szCs w:val="23"/>
        </w:rPr>
        <w:t xml:space="preserve">  </w:t>
      </w:r>
      <w:ins w:id="139" w:author="marta soler gallart" w:date="2015-01-09T10:05:00Z">
        <w:r w:rsidR="00601CA1" w:rsidRPr="005445B3">
          <w:rPr>
            <w:rFonts w:ascii="Arial" w:hAnsi="Arial" w:cs="Arial"/>
            <w:sz w:val="23"/>
            <w:szCs w:val="23"/>
          </w:rPr>
          <w:t>Així doncs</w:t>
        </w:r>
      </w:ins>
      <w:r w:rsidR="0078162E" w:rsidRPr="005445B3">
        <w:rPr>
          <w:rFonts w:ascii="Arial" w:hAnsi="Arial" w:cs="Arial"/>
          <w:sz w:val="23"/>
          <w:szCs w:val="23"/>
        </w:rPr>
        <w:t xml:space="preserve">, </w:t>
      </w:r>
      <w:r w:rsidR="00783AE3" w:rsidRPr="005445B3">
        <w:rPr>
          <w:rFonts w:ascii="Arial" w:hAnsi="Arial" w:cs="Arial"/>
          <w:sz w:val="23"/>
          <w:szCs w:val="23"/>
        </w:rPr>
        <w:t xml:space="preserve"> </w:t>
      </w:r>
      <w:r w:rsidR="0078162E" w:rsidRPr="005445B3">
        <w:rPr>
          <w:rFonts w:ascii="Arial" w:hAnsi="Arial" w:cs="Arial"/>
          <w:sz w:val="23"/>
          <w:szCs w:val="23"/>
        </w:rPr>
        <w:t xml:space="preserve">les TLD </w:t>
      </w:r>
      <w:r w:rsidR="00D17BAF" w:rsidRPr="005445B3">
        <w:rPr>
          <w:rFonts w:ascii="Arial" w:hAnsi="Arial" w:cs="Arial"/>
          <w:sz w:val="23"/>
          <w:szCs w:val="23"/>
        </w:rPr>
        <w:t>no son</w:t>
      </w:r>
      <w:r w:rsidR="00783AE3" w:rsidRPr="005445B3">
        <w:rPr>
          <w:rFonts w:ascii="Arial" w:hAnsi="Arial" w:cs="Arial"/>
          <w:sz w:val="23"/>
          <w:szCs w:val="23"/>
        </w:rPr>
        <w:t xml:space="preserve"> només un aprenentatge instrumental sinó que també</w:t>
      </w:r>
      <w:r w:rsidR="0078162E" w:rsidRPr="005445B3">
        <w:rPr>
          <w:rFonts w:ascii="Arial" w:hAnsi="Arial" w:cs="Arial"/>
          <w:sz w:val="23"/>
          <w:szCs w:val="23"/>
        </w:rPr>
        <w:t xml:space="preserve"> adquireixen altres habilitat</w:t>
      </w:r>
      <w:r w:rsidR="00D17BAF" w:rsidRPr="005445B3">
        <w:rPr>
          <w:rFonts w:ascii="Arial" w:hAnsi="Arial" w:cs="Arial"/>
          <w:sz w:val="23"/>
          <w:szCs w:val="23"/>
        </w:rPr>
        <w:t>s i aquestes són transmeses</w:t>
      </w:r>
      <w:r w:rsidR="0078162E" w:rsidRPr="005445B3">
        <w:rPr>
          <w:rFonts w:ascii="Arial" w:hAnsi="Arial" w:cs="Arial"/>
          <w:sz w:val="23"/>
          <w:szCs w:val="23"/>
        </w:rPr>
        <w:t xml:space="preserve"> en forma d’aprenentatge als fills i filles</w:t>
      </w:r>
      <w:r w:rsidR="00783AE3" w:rsidRPr="005445B3">
        <w:rPr>
          <w:rFonts w:ascii="Arial" w:hAnsi="Arial" w:cs="Arial"/>
          <w:sz w:val="23"/>
          <w:szCs w:val="23"/>
        </w:rPr>
        <w:t>. En aquest</w:t>
      </w:r>
      <w:r w:rsidR="0078162E" w:rsidRPr="005445B3">
        <w:rPr>
          <w:rFonts w:ascii="Arial" w:hAnsi="Arial" w:cs="Arial"/>
          <w:sz w:val="23"/>
          <w:szCs w:val="23"/>
        </w:rPr>
        <w:t>a línia</w:t>
      </w:r>
      <w:r w:rsidR="00783AE3" w:rsidRPr="005445B3">
        <w:rPr>
          <w:rFonts w:ascii="Arial" w:hAnsi="Arial" w:cs="Arial"/>
          <w:sz w:val="23"/>
          <w:szCs w:val="23"/>
        </w:rPr>
        <w:t xml:space="preserve"> la </w:t>
      </w:r>
      <w:proofErr w:type="spellStart"/>
      <w:r w:rsidR="00783AE3" w:rsidRPr="005445B3">
        <w:rPr>
          <w:rFonts w:ascii="Arial" w:hAnsi="Arial" w:cs="Arial"/>
          <w:sz w:val="23"/>
          <w:szCs w:val="23"/>
        </w:rPr>
        <w:t>Suha</w:t>
      </w:r>
      <w:proofErr w:type="spellEnd"/>
      <w:r w:rsidR="00783AE3" w:rsidRPr="005445B3">
        <w:rPr>
          <w:rFonts w:ascii="Arial" w:hAnsi="Arial" w:cs="Arial"/>
          <w:sz w:val="23"/>
          <w:szCs w:val="23"/>
        </w:rPr>
        <w:t xml:space="preserve"> diu: </w:t>
      </w:r>
    </w:p>
    <w:p w14:paraId="72058704" w14:textId="0EF335D6" w:rsidR="00783AE3" w:rsidRPr="005445B3" w:rsidRDefault="00783AE3" w:rsidP="00442BAE">
      <w:pPr>
        <w:widowControl w:val="0"/>
        <w:autoSpaceDE w:val="0"/>
        <w:autoSpaceDN w:val="0"/>
        <w:adjustRightInd w:val="0"/>
        <w:spacing w:after="240" w:line="360" w:lineRule="auto"/>
        <w:ind w:left="708"/>
        <w:jc w:val="both"/>
        <w:rPr>
          <w:rFonts w:ascii="Arial" w:hAnsi="Arial" w:cs="Arial"/>
          <w:color w:val="212121"/>
          <w:sz w:val="23"/>
          <w:szCs w:val="23"/>
        </w:rPr>
      </w:pPr>
      <w:r w:rsidRPr="005445B3">
        <w:rPr>
          <w:rFonts w:ascii="Arial" w:hAnsi="Arial" w:cs="Arial"/>
          <w:color w:val="212121"/>
          <w:sz w:val="23"/>
          <w:szCs w:val="23"/>
        </w:rPr>
        <w:t xml:space="preserve">Jo vaig ser mare molt jove no ho vaig triar, però vull que la meva filla ho </w:t>
      </w:r>
      <w:r w:rsidR="002043FC" w:rsidRPr="005445B3">
        <w:rPr>
          <w:rFonts w:ascii="Arial" w:hAnsi="Arial" w:cs="Arial"/>
          <w:color w:val="212121"/>
          <w:sz w:val="23"/>
          <w:szCs w:val="23"/>
        </w:rPr>
        <w:t>triï</w:t>
      </w:r>
      <w:r w:rsidR="0078162E" w:rsidRPr="005445B3">
        <w:rPr>
          <w:rFonts w:ascii="Arial" w:hAnsi="Arial" w:cs="Arial"/>
          <w:color w:val="212121"/>
          <w:sz w:val="23"/>
          <w:szCs w:val="23"/>
        </w:rPr>
        <w:t xml:space="preserve">, </w:t>
      </w:r>
      <w:r w:rsidRPr="005445B3">
        <w:rPr>
          <w:rFonts w:ascii="Arial" w:hAnsi="Arial" w:cs="Arial"/>
          <w:color w:val="212121"/>
          <w:sz w:val="23"/>
          <w:szCs w:val="23"/>
        </w:rPr>
        <w:t xml:space="preserve">vull que </w:t>
      </w:r>
      <w:r w:rsidR="002043FC" w:rsidRPr="005445B3">
        <w:rPr>
          <w:rFonts w:ascii="Arial" w:hAnsi="Arial" w:cs="Arial"/>
          <w:color w:val="212121"/>
          <w:sz w:val="23"/>
          <w:szCs w:val="23"/>
        </w:rPr>
        <w:t>estudiï</w:t>
      </w:r>
      <w:r w:rsidRPr="005445B3">
        <w:rPr>
          <w:rFonts w:ascii="Arial" w:hAnsi="Arial" w:cs="Arial"/>
          <w:color w:val="212121"/>
          <w:sz w:val="23"/>
          <w:szCs w:val="23"/>
        </w:rPr>
        <w:t xml:space="preserve"> perquè pugui triar. </w:t>
      </w:r>
    </w:p>
    <w:p w14:paraId="079AB005" w14:textId="37AB9952" w:rsidR="00636088" w:rsidRPr="005445B3" w:rsidRDefault="00783AE3" w:rsidP="000256C0">
      <w:pPr>
        <w:widowControl w:val="0"/>
        <w:autoSpaceDE w:val="0"/>
        <w:autoSpaceDN w:val="0"/>
        <w:adjustRightInd w:val="0"/>
        <w:spacing w:line="360" w:lineRule="auto"/>
        <w:jc w:val="both"/>
        <w:rPr>
          <w:rFonts w:ascii="Arial" w:hAnsi="Arial" w:cs="Arial"/>
          <w:color w:val="C0504D" w:themeColor="accent2"/>
          <w:sz w:val="23"/>
          <w:szCs w:val="23"/>
        </w:rPr>
      </w:pPr>
      <w:r w:rsidRPr="005445B3">
        <w:rPr>
          <w:rFonts w:ascii="Arial" w:hAnsi="Arial" w:cs="Arial"/>
          <w:sz w:val="23"/>
          <w:szCs w:val="23"/>
        </w:rPr>
        <w:t xml:space="preserve">Totes les participants exposen la importància que té que assisteixin a les TLD per ajudar als seus fills </w:t>
      </w:r>
      <w:r w:rsidR="0009541A" w:rsidRPr="005445B3">
        <w:rPr>
          <w:rFonts w:ascii="Arial" w:hAnsi="Arial" w:cs="Arial"/>
          <w:sz w:val="23"/>
          <w:szCs w:val="23"/>
        </w:rPr>
        <w:t xml:space="preserve">i filles </w:t>
      </w:r>
      <w:r w:rsidRPr="005445B3">
        <w:rPr>
          <w:rFonts w:ascii="Arial" w:hAnsi="Arial" w:cs="Arial"/>
          <w:sz w:val="23"/>
          <w:szCs w:val="23"/>
        </w:rPr>
        <w:t xml:space="preserve">amb els deures i amb </w:t>
      </w:r>
      <w:r w:rsidR="009747FC" w:rsidRPr="005445B3">
        <w:rPr>
          <w:rFonts w:ascii="Arial" w:hAnsi="Arial" w:cs="Arial"/>
          <w:sz w:val="23"/>
          <w:szCs w:val="23"/>
        </w:rPr>
        <w:t>temes de l’escola</w:t>
      </w:r>
      <w:r w:rsidRPr="005445B3">
        <w:rPr>
          <w:rFonts w:ascii="Arial" w:hAnsi="Arial" w:cs="Arial"/>
          <w:sz w:val="23"/>
          <w:szCs w:val="23"/>
        </w:rPr>
        <w:t xml:space="preserve"> com per exemple parlar amb la mestra o entendre les notes </w:t>
      </w:r>
      <w:r w:rsidR="00A87F4A" w:rsidRPr="005445B3">
        <w:rPr>
          <w:rFonts w:ascii="Arial" w:hAnsi="Arial" w:cs="Arial"/>
          <w:sz w:val="23"/>
          <w:szCs w:val="23"/>
        </w:rPr>
        <w:t xml:space="preserve">informatives </w:t>
      </w:r>
      <w:r w:rsidRPr="005445B3">
        <w:rPr>
          <w:rFonts w:ascii="Arial" w:hAnsi="Arial" w:cs="Arial"/>
          <w:sz w:val="23"/>
          <w:szCs w:val="23"/>
        </w:rPr>
        <w:t>que fan l’equip de professionals de l’escola. En aquest sentit</w:t>
      </w:r>
      <w:r w:rsidR="00421991" w:rsidRPr="005445B3">
        <w:rPr>
          <w:rFonts w:ascii="Arial" w:hAnsi="Arial" w:cs="Arial"/>
          <w:sz w:val="23"/>
          <w:szCs w:val="23"/>
        </w:rPr>
        <w:t xml:space="preserve">, prèviament la literatura científica </w:t>
      </w:r>
      <w:r w:rsidR="0049335E" w:rsidRPr="005445B3">
        <w:rPr>
          <w:rFonts w:ascii="Arial" w:hAnsi="Arial" w:cs="Arial"/>
          <w:sz w:val="23"/>
          <w:szCs w:val="23"/>
        </w:rPr>
        <w:t xml:space="preserve">ja </w:t>
      </w:r>
      <w:r w:rsidR="00421991" w:rsidRPr="005445B3">
        <w:rPr>
          <w:rFonts w:ascii="Arial" w:hAnsi="Arial" w:cs="Arial"/>
          <w:sz w:val="23"/>
          <w:szCs w:val="23"/>
        </w:rPr>
        <w:t>recull que</w:t>
      </w:r>
      <w:r w:rsidRPr="005445B3">
        <w:rPr>
          <w:rFonts w:ascii="Arial" w:hAnsi="Arial" w:cs="Arial"/>
          <w:sz w:val="23"/>
          <w:szCs w:val="23"/>
        </w:rPr>
        <w:t xml:space="preserve"> un</w:t>
      </w:r>
      <w:r w:rsidRPr="005445B3">
        <w:rPr>
          <w:rFonts w:ascii="Arial" w:hAnsi="Arial" w:cs="Arial"/>
          <w:color w:val="212121"/>
          <w:sz w:val="23"/>
          <w:szCs w:val="23"/>
        </w:rPr>
        <w:t xml:space="preserve"> major diàleg i comunicació entre la família i l'esco</w:t>
      </w:r>
      <w:r w:rsidR="00B20997" w:rsidRPr="005445B3">
        <w:rPr>
          <w:rFonts w:ascii="Arial" w:hAnsi="Arial" w:cs="Arial"/>
          <w:color w:val="212121"/>
          <w:sz w:val="23"/>
          <w:szCs w:val="23"/>
        </w:rPr>
        <w:t>la ajuda a resoldre tant aspecte</w:t>
      </w:r>
      <w:r w:rsidRPr="005445B3">
        <w:rPr>
          <w:rFonts w:ascii="Arial" w:hAnsi="Arial" w:cs="Arial"/>
          <w:color w:val="212121"/>
          <w:sz w:val="23"/>
          <w:szCs w:val="23"/>
        </w:rPr>
        <w:t>s conductual</w:t>
      </w:r>
      <w:r w:rsidR="00B20997" w:rsidRPr="005445B3">
        <w:rPr>
          <w:rFonts w:ascii="Arial" w:hAnsi="Arial" w:cs="Arial"/>
          <w:color w:val="212121"/>
          <w:sz w:val="23"/>
          <w:szCs w:val="23"/>
        </w:rPr>
        <w:t>s</w:t>
      </w:r>
      <w:r w:rsidRPr="005445B3">
        <w:rPr>
          <w:rFonts w:ascii="Arial" w:hAnsi="Arial" w:cs="Arial"/>
          <w:color w:val="212121"/>
          <w:sz w:val="23"/>
          <w:szCs w:val="23"/>
        </w:rPr>
        <w:t xml:space="preserve"> com acadèmics (</w:t>
      </w:r>
      <w:proofErr w:type="spellStart"/>
      <w:r w:rsidRPr="005445B3">
        <w:rPr>
          <w:rFonts w:ascii="Arial" w:hAnsi="Arial" w:cs="Arial"/>
          <w:color w:val="212121"/>
          <w:sz w:val="23"/>
          <w:szCs w:val="23"/>
        </w:rPr>
        <w:t>Hill</w:t>
      </w:r>
      <w:proofErr w:type="spellEnd"/>
      <w:r w:rsidRPr="005445B3">
        <w:rPr>
          <w:rFonts w:ascii="Arial" w:hAnsi="Arial" w:cs="Arial"/>
          <w:color w:val="212121"/>
          <w:sz w:val="23"/>
          <w:szCs w:val="23"/>
        </w:rPr>
        <w:t xml:space="preserve"> i Taylor , 2004; </w:t>
      </w:r>
      <w:proofErr w:type="spellStart"/>
      <w:r w:rsidRPr="005445B3">
        <w:rPr>
          <w:rFonts w:ascii="Arial" w:hAnsi="Arial" w:cs="Arial"/>
          <w:color w:val="212121"/>
          <w:sz w:val="23"/>
          <w:szCs w:val="23"/>
        </w:rPr>
        <w:t>Sheldon</w:t>
      </w:r>
      <w:proofErr w:type="spellEnd"/>
      <w:r w:rsidRPr="005445B3">
        <w:rPr>
          <w:rFonts w:ascii="Arial" w:hAnsi="Arial" w:cs="Arial"/>
          <w:color w:val="212121"/>
          <w:sz w:val="23"/>
          <w:szCs w:val="23"/>
        </w:rPr>
        <w:t xml:space="preserve"> i </w:t>
      </w:r>
      <w:proofErr w:type="spellStart"/>
      <w:r w:rsidRPr="005445B3">
        <w:rPr>
          <w:rFonts w:ascii="Arial" w:hAnsi="Arial" w:cs="Arial"/>
          <w:color w:val="212121"/>
          <w:sz w:val="23"/>
          <w:szCs w:val="23"/>
        </w:rPr>
        <w:t>Epstein</w:t>
      </w:r>
      <w:proofErr w:type="spellEnd"/>
      <w:r w:rsidRPr="005445B3">
        <w:rPr>
          <w:rFonts w:ascii="Arial" w:hAnsi="Arial" w:cs="Arial"/>
          <w:color w:val="212121"/>
          <w:sz w:val="23"/>
          <w:szCs w:val="23"/>
        </w:rPr>
        <w:t xml:space="preserve"> , 2005 en </w:t>
      </w:r>
      <w:proofErr w:type="spellStart"/>
      <w:r w:rsidRPr="005445B3">
        <w:rPr>
          <w:rFonts w:ascii="Arial" w:hAnsi="Arial" w:cs="Arial"/>
          <w:color w:val="212121"/>
          <w:sz w:val="23"/>
          <w:szCs w:val="23"/>
        </w:rPr>
        <w:t>Flecha</w:t>
      </w:r>
      <w:proofErr w:type="spellEnd"/>
      <w:r w:rsidRPr="005445B3">
        <w:rPr>
          <w:rFonts w:ascii="Arial" w:hAnsi="Arial" w:cs="Arial"/>
          <w:color w:val="212121"/>
          <w:sz w:val="23"/>
          <w:szCs w:val="23"/>
        </w:rPr>
        <w:t xml:space="preserve"> i Soler, 2014). </w:t>
      </w:r>
      <w:r w:rsidR="00BD1985" w:rsidRPr="005445B3">
        <w:rPr>
          <w:rFonts w:ascii="Arial" w:hAnsi="Arial" w:cs="Arial"/>
          <w:sz w:val="23"/>
          <w:szCs w:val="23"/>
        </w:rPr>
        <w:t xml:space="preserve">Arran de la participació de la </w:t>
      </w:r>
      <w:proofErr w:type="spellStart"/>
      <w:r w:rsidR="00636088" w:rsidRPr="005445B3">
        <w:rPr>
          <w:rFonts w:ascii="Arial" w:hAnsi="Arial" w:cs="Arial"/>
          <w:sz w:val="23"/>
          <w:szCs w:val="23"/>
        </w:rPr>
        <w:t>Haifa</w:t>
      </w:r>
      <w:proofErr w:type="spellEnd"/>
      <w:r w:rsidR="00BD1985" w:rsidRPr="005445B3">
        <w:rPr>
          <w:rFonts w:ascii="Arial" w:hAnsi="Arial" w:cs="Arial"/>
          <w:sz w:val="23"/>
          <w:szCs w:val="23"/>
        </w:rPr>
        <w:t xml:space="preserve"> a les </w:t>
      </w:r>
      <w:r w:rsidR="000256C0" w:rsidRPr="005445B3">
        <w:rPr>
          <w:rFonts w:ascii="Arial" w:hAnsi="Arial" w:cs="Arial"/>
          <w:sz w:val="23"/>
          <w:szCs w:val="23"/>
        </w:rPr>
        <w:t>TLD</w:t>
      </w:r>
      <w:r w:rsidR="00BD1985" w:rsidRPr="005445B3">
        <w:rPr>
          <w:rFonts w:ascii="Arial" w:hAnsi="Arial" w:cs="Arial"/>
          <w:sz w:val="23"/>
          <w:szCs w:val="23"/>
        </w:rPr>
        <w:t xml:space="preserve"> les pràctiques educatives</w:t>
      </w:r>
      <w:r w:rsidRPr="005445B3">
        <w:rPr>
          <w:rFonts w:ascii="Arial" w:hAnsi="Arial" w:cs="Arial"/>
          <w:sz w:val="23"/>
          <w:szCs w:val="23"/>
        </w:rPr>
        <w:t xml:space="preserve"> a casa seva s’han transformat, el pare i els </w:t>
      </w:r>
      <w:r w:rsidR="000256C0" w:rsidRPr="005445B3">
        <w:rPr>
          <w:rFonts w:ascii="Arial" w:hAnsi="Arial" w:cs="Arial"/>
          <w:sz w:val="23"/>
          <w:szCs w:val="23"/>
        </w:rPr>
        <w:t xml:space="preserve">seus </w:t>
      </w:r>
      <w:r w:rsidR="000256C0" w:rsidRPr="005445B3">
        <w:rPr>
          <w:rFonts w:ascii="Arial" w:hAnsi="Arial" w:cs="Arial"/>
          <w:color w:val="000000" w:themeColor="text1"/>
          <w:sz w:val="23"/>
          <w:szCs w:val="23"/>
        </w:rPr>
        <w:t xml:space="preserve">fills grans </w:t>
      </w:r>
      <w:r w:rsidRPr="005445B3">
        <w:rPr>
          <w:rFonts w:ascii="Arial" w:hAnsi="Arial" w:cs="Arial"/>
          <w:color w:val="000000" w:themeColor="text1"/>
          <w:sz w:val="23"/>
          <w:szCs w:val="23"/>
        </w:rPr>
        <w:t xml:space="preserve">també llegeixen el llibre que ella llegeix a les </w:t>
      </w:r>
      <w:r w:rsidR="0049335E" w:rsidRPr="005445B3">
        <w:rPr>
          <w:rFonts w:ascii="Arial" w:hAnsi="Arial" w:cs="Arial"/>
          <w:color w:val="000000" w:themeColor="text1"/>
          <w:sz w:val="23"/>
          <w:szCs w:val="23"/>
        </w:rPr>
        <w:t>TLD</w:t>
      </w:r>
      <w:r w:rsidR="00B20997" w:rsidRPr="005445B3">
        <w:rPr>
          <w:rFonts w:ascii="Arial" w:hAnsi="Arial" w:cs="Arial"/>
          <w:color w:val="000000" w:themeColor="text1"/>
          <w:sz w:val="23"/>
          <w:szCs w:val="23"/>
        </w:rPr>
        <w:t xml:space="preserve"> </w:t>
      </w:r>
      <w:r w:rsidR="000256C0" w:rsidRPr="005445B3">
        <w:rPr>
          <w:rFonts w:ascii="Arial" w:hAnsi="Arial" w:cs="Arial"/>
          <w:color w:val="000000" w:themeColor="text1"/>
          <w:sz w:val="23"/>
          <w:szCs w:val="23"/>
        </w:rPr>
        <w:t>i el comenten.  Ella té quatre fills</w:t>
      </w:r>
      <w:r w:rsidR="00A87F4A" w:rsidRPr="005445B3">
        <w:rPr>
          <w:rFonts w:ascii="Arial" w:hAnsi="Arial" w:cs="Arial"/>
          <w:color w:val="000000" w:themeColor="text1"/>
          <w:sz w:val="23"/>
          <w:szCs w:val="23"/>
        </w:rPr>
        <w:t>, dos a Educació I</w:t>
      </w:r>
      <w:r w:rsidR="000256C0" w:rsidRPr="005445B3">
        <w:rPr>
          <w:rFonts w:ascii="Arial" w:hAnsi="Arial" w:cs="Arial"/>
          <w:color w:val="000000" w:themeColor="text1"/>
          <w:sz w:val="23"/>
          <w:szCs w:val="23"/>
        </w:rPr>
        <w:t xml:space="preserve">nfantil i dos a Primària, i comenta que al més gran li costa força llegir. A partir de la seva participació a les TLD va reflexionar de la importància que té que des de petits sàpiguen llegir bé, i per altra banda, va pensar que escoltar contes també podria ser </w:t>
      </w:r>
      <w:r w:rsidR="00A26197" w:rsidRPr="005445B3">
        <w:rPr>
          <w:rFonts w:ascii="Arial" w:hAnsi="Arial" w:cs="Arial"/>
          <w:color w:val="000000" w:themeColor="text1"/>
          <w:sz w:val="23"/>
          <w:szCs w:val="23"/>
        </w:rPr>
        <w:t xml:space="preserve">molt enriquidor. I aleshores </w:t>
      </w:r>
      <w:r w:rsidR="000256C0" w:rsidRPr="005445B3">
        <w:rPr>
          <w:rFonts w:ascii="Arial" w:hAnsi="Arial" w:cs="Arial"/>
          <w:color w:val="000000" w:themeColor="text1"/>
          <w:sz w:val="23"/>
          <w:szCs w:val="23"/>
        </w:rPr>
        <w:t xml:space="preserve">va </w:t>
      </w:r>
      <w:r w:rsidR="000256C0" w:rsidRPr="005445B3">
        <w:rPr>
          <w:rFonts w:ascii="Arial" w:hAnsi="Arial" w:cs="Arial"/>
          <w:color w:val="000000" w:themeColor="text1"/>
          <w:sz w:val="23"/>
          <w:szCs w:val="23"/>
        </w:rPr>
        <w:lastRenderedPageBreak/>
        <w:t>proposar que cada nit abans d’anar a dormir un germà gran llegiria un conte a un germà petit, des d’aleshores cada nit fan aquesta dinàmica, ja que creu que pot potenciar l’aprenentatge dels</w:t>
      </w:r>
      <w:r w:rsidR="00D17BAF" w:rsidRPr="005445B3">
        <w:rPr>
          <w:rFonts w:ascii="Arial" w:hAnsi="Arial" w:cs="Arial"/>
          <w:color w:val="000000" w:themeColor="text1"/>
          <w:sz w:val="23"/>
          <w:szCs w:val="23"/>
        </w:rPr>
        <w:t xml:space="preserve"> seus</w:t>
      </w:r>
      <w:r w:rsidR="000256C0" w:rsidRPr="005445B3">
        <w:rPr>
          <w:rFonts w:ascii="Arial" w:hAnsi="Arial" w:cs="Arial"/>
          <w:color w:val="000000" w:themeColor="text1"/>
          <w:sz w:val="23"/>
          <w:szCs w:val="23"/>
        </w:rPr>
        <w:t xml:space="preserve"> fills i filles. </w:t>
      </w:r>
      <w:r w:rsidR="00636088" w:rsidRPr="005445B3">
        <w:rPr>
          <w:rFonts w:ascii="Arial" w:hAnsi="Arial" w:cs="Arial"/>
          <w:color w:val="000000" w:themeColor="text1"/>
          <w:sz w:val="23"/>
          <w:szCs w:val="23"/>
        </w:rPr>
        <w:t xml:space="preserve">Així doncs, com </w:t>
      </w:r>
      <w:r w:rsidR="00D17BAF" w:rsidRPr="005445B3">
        <w:rPr>
          <w:rFonts w:ascii="Arial" w:hAnsi="Arial" w:cs="Arial"/>
          <w:color w:val="000000" w:themeColor="text1"/>
          <w:sz w:val="23"/>
          <w:szCs w:val="23"/>
        </w:rPr>
        <w:t>expressa</w:t>
      </w:r>
      <w:r w:rsidR="00636088" w:rsidRPr="005445B3">
        <w:rPr>
          <w:rFonts w:ascii="Arial" w:hAnsi="Arial" w:cs="Arial"/>
          <w:color w:val="000000" w:themeColor="text1"/>
          <w:sz w:val="23"/>
          <w:szCs w:val="23"/>
        </w:rPr>
        <w:t xml:space="preserve"> Puigvert </w:t>
      </w:r>
      <w:r w:rsidR="00636088" w:rsidRPr="005445B3">
        <w:rPr>
          <w:rFonts w:ascii="Arial" w:hAnsi="Arial" w:cs="Arial"/>
          <w:i/>
          <w:color w:val="000000" w:themeColor="text1"/>
          <w:sz w:val="23"/>
          <w:szCs w:val="23"/>
        </w:rPr>
        <w:t>les altres dones</w:t>
      </w:r>
      <w:r w:rsidR="00636088" w:rsidRPr="005445B3">
        <w:rPr>
          <w:rFonts w:ascii="Arial" w:hAnsi="Arial" w:cs="Arial"/>
          <w:color w:val="000000" w:themeColor="text1"/>
          <w:sz w:val="23"/>
          <w:szCs w:val="23"/>
        </w:rPr>
        <w:t xml:space="preserve">, ara han de lluitar no només en contra el que socialment està establert i segueix en peu, sinó que han de canviar la seva experiència de vida i els hàbits establerts com a vàlid per elles i pels que viuen amb elles (2001:111), i a partir de les TLD aquest fet ha estat possible per la </w:t>
      </w:r>
      <w:proofErr w:type="spellStart"/>
      <w:r w:rsidR="00636088" w:rsidRPr="005445B3">
        <w:rPr>
          <w:rFonts w:ascii="Arial" w:hAnsi="Arial" w:cs="Arial"/>
          <w:color w:val="000000" w:themeColor="text1"/>
          <w:sz w:val="23"/>
          <w:szCs w:val="23"/>
        </w:rPr>
        <w:t>Haifa</w:t>
      </w:r>
      <w:proofErr w:type="spellEnd"/>
      <w:r w:rsidR="00636088" w:rsidRPr="005445B3">
        <w:rPr>
          <w:rFonts w:ascii="Arial" w:hAnsi="Arial" w:cs="Arial"/>
          <w:color w:val="000000" w:themeColor="text1"/>
          <w:sz w:val="23"/>
          <w:szCs w:val="23"/>
        </w:rPr>
        <w:t>.</w:t>
      </w:r>
      <w:r w:rsidR="00636088" w:rsidRPr="005445B3">
        <w:rPr>
          <w:rFonts w:ascii="Arial" w:hAnsi="Arial" w:cs="Arial"/>
          <w:color w:val="C0504D" w:themeColor="accent2"/>
          <w:sz w:val="23"/>
          <w:szCs w:val="23"/>
        </w:rPr>
        <w:t xml:space="preserve"> </w:t>
      </w:r>
    </w:p>
    <w:p w14:paraId="6016E4DB" w14:textId="77777777" w:rsidR="00636088" w:rsidRPr="005445B3" w:rsidRDefault="00636088" w:rsidP="000256C0">
      <w:pPr>
        <w:widowControl w:val="0"/>
        <w:autoSpaceDE w:val="0"/>
        <w:autoSpaceDN w:val="0"/>
        <w:adjustRightInd w:val="0"/>
        <w:spacing w:line="360" w:lineRule="auto"/>
        <w:jc w:val="both"/>
        <w:rPr>
          <w:rFonts w:ascii="Arial" w:hAnsi="Arial" w:cs="Arial"/>
          <w:color w:val="C0504D" w:themeColor="accent2"/>
          <w:sz w:val="23"/>
          <w:szCs w:val="23"/>
        </w:rPr>
      </w:pPr>
    </w:p>
    <w:p w14:paraId="4D60F55C" w14:textId="1BB1B2F3" w:rsidR="00353200" w:rsidRPr="005445B3" w:rsidRDefault="000256C0" w:rsidP="00353200">
      <w:pPr>
        <w:widowControl w:val="0"/>
        <w:autoSpaceDE w:val="0"/>
        <w:autoSpaceDN w:val="0"/>
        <w:adjustRightInd w:val="0"/>
        <w:spacing w:line="360" w:lineRule="auto"/>
        <w:jc w:val="both"/>
        <w:rPr>
          <w:rFonts w:ascii="Arial" w:hAnsi="Arial" w:cs="Arial"/>
          <w:sz w:val="23"/>
          <w:szCs w:val="23"/>
        </w:rPr>
      </w:pPr>
      <w:r w:rsidRPr="005445B3">
        <w:rPr>
          <w:rFonts w:ascii="Arial" w:hAnsi="Arial" w:cs="Arial"/>
          <w:sz w:val="23"/>
          <w:szCs w:val="23"/>
        </w:rPr>
        <w:t>Totes les mares participants</w:t>
      </w:r>
      <w:r w:rsidR="00A26197" w:rsidRPr="005445B3">
        <w:rPr>
          <w:rFonts w:ascii="Arial" w:hAnsi="Arial" w:cs="Arial"/>
          <w:sz w:val="23"/>
          <w:szCs w:val="23"/>
        </w:rPr>
        <w:t xml:space="preserve"> defensen la importància del</w:t>
      </w:r>
      <w:r w:rsidR="0009541A" w:rsidRPr="005445B3">
        <w:rPr>
          <w:rFonts w:ascii="Arial" w:hAnsi="Arial" w:cs="Arial"/>
          <w:sz w:val="23"/>
          <w:szCs w:val="23"/>
        </w:rPr>
        <w:t>s llibres i</w:t>
      </w:r>
      <w:r w:rsidR="00A26197" w:rsidRPr="005445B3">
        <w:rPr>
          <w:rFonts w:ascii="Arial" w:hAnsi="Arial" w:cs="Arial"/>
          <w:sz w:val="23"/>
          <w:szCs w:val="23"/>
        </w:rPr>
        <w:t xml:space="preserve"> de</w:t>
      </w:r>
      <w:r w:rsidR="0009541A" w:rsidRPr="005445B3">
        <w:rPr>
          <w:rFonts w:ascii="Arial" w:hAnsi="Arial" w:cs="Arial"/>
          <w:sz w:val="23"/>
          <w:szCs w:val="23"/>
        </w:rPr>
        <w:t xml:space="preserve"> l’educació, </w:t>
      </w:r>
      <w:r w:rsidRPr="005445B3">
        <w:rPr>
          <w:rFonts w:ascii="Arial" w:hAnsi="Arial" w:cs="Arial"/>
          <w:sz w:val="23"/>
          <w:szCs w:val="23"/>
        </w:rPr>
        <w:t xml:space="preserve">i això és fruit que </w:t>
      </w:r>
      <w:r w:rsidR="0009541A" w:rsidRPr="005445B3">
        <w:rPr>
          <w:rFonts w:ascii="Arial" w:hAnsi="Arial" w:cs="Arial"/>
          <w:sz w:val="23"/>
          <w:szCs w:val="23"/>
        </w:rPr>
        <w:t xml:space="preserve">elles </w:t>
      </w:r>
      <w:r w:rsidR="00CE367E" w:rsidRPr="005445B3">
        <w:rPr>
          <w:rFonts w:ascii="Arial" w:hAnsi="Arial" w:cs="Arial"/>
          <w:sz w:val="23"/>
          <w:szCs w:val="23"/>
        </w:rPr>
        <w:t>mateixes han viscut la progressió que han fet</w:t>
      </w:r>
      <w:r w:rsidR="00636088" w:rsidRPr="005445B3">
        <w:rPr>
          <w:rFonts w:ascii="Arial" w:hAnsi="Arial" w:cs="Arial"/>
          <w:sz w:val="23"/>
          <w:szCs w:val="23"/>
        </w:rPr>
        <w:t>, han vist que</w:t>
      </w:r>
      <w:r w:rsidR="00D17BAF" w:rsidRPr="005445B3">
        <w:rPr>
          <w:rFonts w:ascii="Arial" w:hAnsi="Arial" w:cs="Arial"/>
          <w:sz w:val="23"/>
          <w:szCs w:val="23"/>
        </w:rPr>
        <w:t xml:space="preserve"> a partir de l’educació i l’escola </w:t>
      </w:r>
      <w:r w:rsidR="00636088" w:rsidRPr="005445B3">
        <w:rPr>
          <w:rFonts w:ascii="Arial" w:hAnsi="Arial" w:cs="Arial"/>
          <w:sz w:val="23"/>
          <w:szCs w:val="23"/>
        </w:rPr>
        <w:t>poden canviar la seva experiència de vida i la dels seus fills i filles</w:t>
      </w:r>
      <w:r w:rsidR="0009541A" w:rsidRPr="005445B3">
        <w:rPr>
          <w:rFonts w:ascii="Arial" w:hAnsi="Arial" w:cs="Arial"/>
          <w:sz w:val="23"/>
          <w:szCs w:val="23"/>
        </w:rPr>
        <w:t xml:space="preserve">. Dues mares exposen que quan elles llegeixen els seus fills, també agafen un conte i diuen </w:t>
      </w:r>
      <w:r w:rsidR="00CE367E" w:rsidRPr="005445B3">
        <w:rPr>
          <w:rFonts w:ascii="Arial" w:hAnsi="Arial" w:cs="Arial"/>
          <w:sz w:val="23"/>
          <w:szCs w:val="23"/>
        </w:rPr>
        <w:t xml:space="preserve">que llegeixen com la </w:t>
      </w:r>
      <w:r w:rsidR="00A87F4A" w:rsidRPr="005445B3">
        <w:rPr>
          <w:rFonts w:ascii="Arial" w:hAnsi="Arial" w:cs="Arial"/>
          <w:sz w:val="23"/>
          <w:szCs w:val="23"/>
        </w:rPr>
        <w:t>seva mare, ambdues amb fills a Educació I</w:t>
      </w:r>
      <w:r w:rsidR="00CE367E" w:rsidRPr="005445B3">
        <w:rPr>
          <w:rFonts w:ascii="Arial" w:hAnsi="Arial" w:cs="Arial"/>
          <w:sz w:val="23"/>
          <w:szCs w:val="23"/>
        </w:rPr>
        <w:t xml:space="preserve">nfantil. La </w:t>
      </w:r>
      <w:r w:rsidR="00D11318" w:rsidRPr="005445B3">
        <w:rPr>
          <w:rFonts w:ascii="Arial" w:hAnsi="Arial" w:cs="Arial"/>
          <w:sz w:val="23"/>
          <w:szCs w:val="23"/>
        </w:rPr>
        <w:t>Leila</w:t>
      </w:r>
      <w:r w:rsidR="00CE367E" w:rsidRPr="005445B3">
        <w:rPr>
          <w:rFonts w:ascii="Arial" w:hAnsi="Arial" w:cs="Arial"/>
          <w:sz w:val="23"/>
          <w:szCs w:val="23"/>
        </w:rPr>
        <w:t xml:space="preserve">, que la seva filla té quatre anys, </w:t>
      </w:r>
      <w:r w:rsidR="0009541A" w:rsidRPr="005445B3">
        <w:rPr>
          <w:rFonts w:ascii="Arial" w:hAnsi="Arial" w:cs="Arial"/>
          <w:sz w:val="23"/>
          <w:szCs w:val="23"/>
        </w:rPr>
        <w:t xml:space="preserve">exposa: </w:t>
      </w:r>
    </w:p>
    <w:p w14:paraId="0B2AD6AB" w14:textId="77777777" w:rsidR="00353200" w:rsidRPr="005445B3" w:rsidRDefault="00353200" w:rsidP="00353200">
      <w:pPr>
        <w:widowControl w:val="0"/>
        <w:autoSpaceDE w:val="0"/>
        <w:autoSpaceDN w:val="0"/>
        <w:adjustRightInd w:val="0"/>
        <w:spacing w:line="360" w:lineRule="auto"/>
        <w:jc w:val="both"/>
        <w:rPr>
          <w:rFonts w:ascii="Arial" w:hAnsi="Arial" w:cs="Arial"/>
          <w:sz w:val="23"/>
          <w:szCs w:val="23"/>
        </w:rPr>
      </w:pPr>
    </w:p>
    <w:p w14:paraId="3A2FAC2B" w14:textId="5B051702" w:rsidR="0009541A" w:rsidRPr="005445B3" w:rsidRDefault="0009541A" w:rsidP="00B20997">
      <w:pPr>
        <w:widowControl w:val="0"/>
        <w:autoSpaceDE w:val="0"/>
        <w:autoSpaceDN w:val="0"/>
        <w:adjustRightInd w:val="0"/>
        <w:spacing w:after="240" w:line="360" w:lineRule="auto"/>
        <w:ind w:left="708"/>
        <w:jc w:val="both"/>
        <w:rPr>
          <w:rFonts w:ascii="Arial" w:hAnsi="Arial" w:cs="Arial"/>
          <w:sz w:val="23"/>
          <w:szCs w:val="23"/>
        </w:rPr>
      </w:pPr>
      <w:r w:rsidRPr="005445B3">
        <w:rPr>
          <w:rFonts w:ascii="Arial" w:hAnsi="Arial" w:cs="Arial"/>
          <w:sz w:val="23"/>
          <w:szCs w:val="23"/>
        </w:rPr>
        <w:t xml:space="preserve">Abans de sopar agafo el llibre i llegeixo un paràgraf, doncs saps que? Ara la meva filla també agafa un conte i ens assentem una en cada cadira i cadascuna llegeix el seu conte. </w:t>
      </w:r>
    </w:p>
    <w:p w14:paraId="0C4774B3" w14:textId="4DCCDE92" w:rsidR="00353200" w:rsidRPr="005445B3" w:rsidRDefault="0009541A" w:rsidP="005445B3">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I afegeix: </w:t>
      </w:r>
    </w:p>
    <w:p w14:paraId="442E3566" w14:textId="3A7742B9" w:rsidR="00162E01" w:rsidRPr="005445B3" w:rsidRDefault="0009541A" w:rsidP="00353200">
      <w:pPr>
        <w:widowControl w:val="0"/>
        <w:autoSpaceDE w:val="0"/>
        <w:autoSpaceDN w:val="0"/>
        <w:adjustRightInd w:val="0"/>
        <w:spacing w:after="240" w:line="360" w:lineRule="auto"/>
        <w:ind w:left="708"/>
        <w:jc w:val="both"/>
        <w:rPr>
          <w:rFonts w:ascii="Arial" w:hAnsi="Arial" w:cs="Arial"/>
          <w:sz w:val="23"/>
          <w:szCs w:val="23"/>
        </w:rPr>
      </w:pPr>
      <w:r w:rsidRPr="005445B3">
        <w:rPr>
          <w:rFonts w:ascii="Arial" w:hAnsi="Arial" w:cs="Arial"/>
          <w:sz w:val="23"/>
          <w:szCs w:val="23"/>
        </w:rPr>
        <w:t xml:space="preserve">Jo ara compro llibres de números, de lletres, perquè aprengui molt, molt ràpid. </w:t>
      </w:r>
      <w:r w:rsidR="00CB7EE2" w:rsidRPr="005445B3">
        <w:rPr>
          <w:rFonts w:ascii="Arial" w:hAnsi="Arial" w:cs="Arial"/>
          <w:sz w:val="23"/>
          <w:szCs w:val="23"/>
        </w:rPr>
        <w:t xml:space="preserve">A ella li agrada estudiar, no la deixo només jugar també s’ha de saber els números i començar a conèixer les lletres. </w:t>
      </w:r>
    </w:p>
    <w:p w14:paraId="589366D7" w14:textId="55C14FA6" w:rsidR="00A26197" w:rsidRPr="005445B3" w:rsidRDefault="00CE367E" w:rsidP="005A5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23"/>
          <w:szCs w:val="23"/>
        </w:rPr>
      </w:pPr>
      <w:r w:rsidRPr="005445B3">
        <w:rPr>
          <w:rFonts w:ascii="Arial" w:hAnsi="Arial" w:cs="Arial"/>
          <w:color w:val="000000" w:themeColor="text1"/>
          <w:sz w:val="23"/>
          <w:szCs w:val="23"/>
        </w:rPr>
        <w:t xml:space="preserve">Per tant, veiem com des de les primeres edats les mares aporten habilitats acadèmiques </w:t>
      </w:r>
      <w:r w:rsidR="00BD74D7" w:rsidRPr="005445B3">
        <w:rPr>
          <w:rFonts w:ascii="Arial" w:hAnsi="Arial" w:cs="Arial"/>
          <w:color w:val="000000" w:themeColor="text1"/>
          <w:sz w:val="23"/>
          <w:szCs w:val="23"/>
        </w:rPr>
        <w:t xml:space="preserve">i també socials </w:t>
      </w:r>
      <w:r w:rsidRPr="005445B3">
        <w:rPr>
          <w:rFonts w:ascii="Arial" w:hAnsi="Arial" w:cs="Arial"/>
          <w:color w:val="000000" w:themeColor="text1"/>
          <w:sz w:val="23"/>
          <w:szCs w:val="23"/>
        </w:rPr>
        <w:t>als seus fills i filles</w:t>
      </w:r>
      <w:r w:rsidR="00BD74D7"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i aquest fet esdevé realment rellevant</w:t>
      </w:r>
      <w:r w:rsidR="00A26197" w:rsidRPr="005445B3">
        <w:rPr>
          <w:rFonts w:ascii="Arial" w:hAnsi="Arial" w:cs="Arial"/>
          <w:color w:val="000000" w:themeColor="text1"/>
          <w:sz w:val="23"/>
          <w:szCs w:val="23"/>
        </w:rPr>
        <w:t>,</w:t>
      </w:r>
      <w:r w:rsidRPr="005445B3">
        <w:rPr>
          <w:rFonts w:ascii="Arial" w:hAnsi="Arial" w:cs="Arial"/>
          <w:color w:val="000000" w:themeColor="text1"/>
          <w:sz w:val="23"/>
          <w:szCs w:val="23"/>
        </w:rPr>
        <w:t xml:space="preserve"> ja que </w:t>
      </w:r>
      <w:r w:rsidR="00A87F4A" w:rsidRPr="005445B3">
        <w:rPr>
          <w:rFonts w:ascii="Arial" w:hAnsi="Arial" w:cs="Arial"/>
          <w:color w:val="000000" w:themeColor="text1"/>
          <w:sz w:val="23"/>
          <w:szCs w:val="23"/>
        </w:rPr>
        <w:t xml:space="preserve">com exposen </w:t>
      </w:r>
      <w:proofErr w:type="spellStart"/>
      <w:r w:rsidR="00A87F4A" w:rsidRPr="005445B3">
        <w:rPr>
          <w:rFonts w:ascii="Arial" w:hAnsi="Arial" w:cs="Arial"/>
          <w:color w:val="000000" w:themeColor="text1"/>
          <w:sz w:val="23"/>
          <w:szCs w:val="23"/>
        </w:rPr>
        <w:t>Niles</w:t>
      </w:r>
      <w:proofErr w:type="spellEnd"/>
      <w:r w:rsidR="00A87F4A" w:rsidRPr="005445B3">
        <w:rPr>
          <w:rFonts w:ascii="Arial" w:hAnsi="Arial" w:cs="Arial"/>
          <w:color w:val="000000" w:themeColor="text1"/>
          <w:sz w:val="23"/>
          <w:szCs w:val="23"/>
        </w:rPr>
        <w:t xml:space="preserve">, Reynolds i </w:t>
      </w:r>
      <w:proofErr w:type="spellStart"/>
      <w:r w:rsidR="00A87F4A" w:rsidRPr="005445B3">
        <w:rPr>
          <w:rFonts w:ascii="Arial" w:hAnsi="Arial" w:cs="Arial"/>
          <w:color w:val="000000" w:themeColor="text1"/>
          <w:sz w:val="23"/>
          <w:szCs w:val="23"/>
        </w:rPr>
        <w:t>Roe-Sepowitz</w:t>
      </w:r>
      <w:proofErr w:type="spellEnd"/>
      <w:r w:rsidR="00BD74D7" w:rsidRPr="005445B3">
        <w:rPr>
          <w:rFonts w:ascii="Arial" w:hAnsi="Arial" w:cs="Arial"/>
          <w:color w:val="000000" w:themeColor="text1"/>
          <w:sz w:val="23"/>
          <w:szCs w:val="23"/>
        </w:rPr>
        <w:t xml:space="preserve"> (2014) </w:t>
      </w:r>
      <w:r w:rsidRPr="005445B3">
        <w:rPr>
          <w:rFonts w:ascii="Arial" w:hAnsi="Arial" w:cs="Arial"/>
          <w:color w:val="000000" w:themeColor="text1"/>
          <w:sz w:val="23"/>
          <w:szCs w:val="23"/>
        </w:rPr>
        <w:t>la intervenció</w:t>
      </w:r>
      <w:r w:rsidR="00BD74D7" w:rsidRPr="005445B3">
        <w:rPr>
          <w:rFonts w:ascii="Arial" w:hAnsi="Arial" w:cs="Arial"/>
          <w:color w:val="000000" w:themeColor="text1"/>
          <w:sz w:val="23"/>
          <w:szCs w:val="23"/>
        </w:rPr>
        <w:t xml:space="preserve"> </w:t>
      </w:r>
      <w:r w:rsidR="00D17BAF" w:rsidRPr="005445B3">
        <w:rPr>
          <w:rFonts w:ascii="Arial" w:hAnsi="Arial" w:cs="Arial"/>
          <w:color w:val="000000" w:themeColor="text1"/>
          <w:sz w:val="23"/>
          <w:szCs w:val="23"/>
        </w:rPr>
        <w:t>en</w:t>
      </w:r>
      <w:r w:rsidR="00BD74D7" w:rsidRPr="005445B3">
        <w:rPr>
          <w:rFonts w:ascii="Arial" w:hAnsi="Arial" w:cs="Arial"/>
          <w:color w:val="000000" w:themeColor="text1"/>
          <w:sz w:val="23"/>
          <w:szCs w:val="23"/>
        </w:rPr>
        <w:t xml:space="preserve"> la primera infància afecta e</w:t>
      </w:r>
      <w:r w:rsidRPr="005445B3">
        <w:rPr>
          <w:rFonts w:ascii="Arial" w:hAnsi="Arial" w:cs="Arial"/>
          <w:color w:val="000000" w:themeColor="text1"/>
          <w:sz w:val="23"/>
          <w:szCs w:val="23"/>
        </w:rPr>
        <w:t>l desenvolupament social i emocional en l'adolescència, així doncs aquestes mares amb les seves actuacions poden estar promovent una educació d</w:t>
      </w:r>
      <w:r w:rsidR="00BD74D7" w:rsidRPr="005445B3">
        <w:rPr>
          <w:rFonts w:ascii="Arial" w:hAnsi="Arial" w:cs="Arial"/>
          <w:color w:val="000000" w:themeColor="text1"/>
          <w:sz w:val="23"/>
          <w:szCs w:val="23"/>
        </w:rPr>
        <w:t xml:space="preserve">’èxit pels seus fills i filles en edats posteriors. </w:t>
      </w:r>
    </w:p>
    <w:p w14:paraId="74197DDA" w14:textId="77777777" w:rsidR="00B71C4E" w:rsidRPr="005445B3" w:rsidRDefault="00B71C4E" w:rsidP="005A5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23"/>
          <w:szCs w:val="23"/>
        </w:rPr>
      </w:pPr>
    </w:p>
    <w:p w14:paraId="10FDF947" w14:textId="77777777" w:rsidR="00B71C4E" w:rsidRPr="005445B3" w:rsidRDefault="00B71C4E" w:rsidP="005A5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10"/>
          <w:szCs w:val="10"/>
        </w:rPr>
      </w:pPr>
    </w:p>
    <w:p w14:paraId="5F277576" w14:textId="55B4125E" w:rsidR="00746800" w:rsidRPr="005445B3" w:rsidRDefault="00C55811" w:rsidP="005A5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b/>
          <w:sz w:val="23"/>
          <w:szCs w:val="23"/>
        </w:rPr>
      </w:pPr>
      <w:r w:rsidRPr="005445B3">
        <w:rPr>
          <w:rFonts w:ascii="Arial" w:hAnsi="Arial" w:cs="Arial"/>
          <w:b/>
          <w:sz w:val="23"/>
          <w:szCs w:val="23"/>
        </w:rPr>
        <w:t xml:space="preserve">DISCUSSIÓ DELS RESULTATS </w:t>
      </w:r>
    </w:p>
    <w:p w14:paraId="4759A5D4" w14:textId="77777777" w:rsidR="00D17BAF" w:rsidRPr="005445B3" w:rsidRDefault="00D17BAF" w:rsidP="005A5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23"/>
          <w:szCs w:val="23"/>
        </w:rPr>
      </w:pPr>
    </w:p>
    <w:p w14:paraId="131B5518" w14:textId="77777777" w:rsidR="00A87F4A" w:rsidRPr="005445B3" w:rsidRDefault="001C1C78" w:rsidP="00685A71">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En aquest estudi a partir de les percepcions de les m</w:t>
      </w:r>
      <w:r w:rsidR="00A87F4A" w:rsidRPr="005445B3">
        <w:rPr>
          <w:rFonts w:ascii="Arial" w:hAnsi="Arial" w:cs="Arial"/>
          <w:sz w:val="23"/>
          <w:szCs w:val="23"/>
        </w:rPr>
        <w:t xml:space="preserve">ares musulmanes entorn les TLD </w:t>
      </w:r>
      <w:r w:rsidRPr="005445B3">
        <w:rPr>
          <w:rFonts w:ascii="Arial" w:hAnsi="Arial" w:cs="Arial"/>
          <w:sz w:val="23"/>
          <w:szCs w:val="23"/>
        </w:rPr>
        <w:t>s’evidencia</w:t>
      </w:r>
      <w:r w:rsidR="003F2672" w:rsidRPr="005445B3">
        <w:rPr>
          <w:rFonts w:ascii="Arial" w:hAnsi="Arial" w:cs="Arial"/>
          <w:sz w:val="23"/>
          <w:szCs w:val="23"/>
        </w:rPr>
        <w:t xml:space="preserve"> que aquestes han potenciat una t</w:t>
      </w:r>
      <w:r w:rsidR="003A1D24" w:rsidRPr="005445B3">
        <w:rPr>
          <w:rFonts w:ascii="Arial" w:hAnsi="Arial" w:cs="Arial"/>
          <w:sz w:val="23"/>
          <w:szCs w:val="23"/>
        </w:rPr>
        <w:t xml:space="preserve">ransformació en les seves vides. </w:t>
      </w:r>
      <w:r w:rsidR="003A1D24" w:rsidRPr="005445B3">
        <w:rPr>
          <w:rFonts w:ascii="Arial" w:hAnsi="Arial" w:cs="Arial"/>
          <w:sz w:val="23"/>
          <w:szCs w:val="23"/>
        </w:rPr>
        <w:lastRenderedPageBreak/>
        <w:t>L</w:t>
      </w:r>
      <w:r w:rsidR="003F2672" w:rsidRPr="005445B3">
        <w:rPr>
          <w:rFonts w:ascii="Arial" w:hAnsi="Arial" w:cs="Arial"/>
          <w:sz w:val="23"/>
          <w:szCs w:val="23"/>
        </w:rPr>
        <w:t xml:space="preserve">’apoderament de les mares creen noves formes d’interacció a la llar tot fomentant noves dinàmiques d’aprenentatge als infants i també a altres persones adultes, com marits i dones. Aquest </w:t>
      </w:r>
      <w:r w:rsidR="00F8261C" w:rsidRPr="005445B3">
        <w:rPr>
          <w:rFonts w:ascii="Arial" w:hAnsi="Arial" w:cs="Arial"/>
          <w:sz w:val="23"/>
          <w:szCs w:val="23"/>
        </w:rPr>
        <w:t xml:space="preserve">és un procés clar d’apoderament, </w:t>
      </w:r>
      <w:r w:rsidR="00C141FF" w:rsidRPr="005445B3">
        <w:rPr>
          <w:rFonts w:ascii="Arial" w:hAnsi="Arial" w:cs="Arial"/>
          <w:sz w:val="23"/>
          <w:szCs w:val="23"/>
        </w:rPr>
        <w:t xml:space="preserve">en un primer moment, </w:t>
      </w:r>
      <w:r w:rsidR="003F2672" w:rsidRPr="005445B3">
        <w:rPr>
          <w:rFonts w:ascii="Arial" w:hAnsi="Arial" w:cs="Arial"/>
          <w:sz w:val="23"/>
          <w:szCs w:val="23"/>
        </w:rPr>
        <w:t xml:space="preserve">moltes d’elles </w:t>
      </w:r>
      <w:r w:rsidR="00F8261C" w:rsidRPr="005445B3">
        <w:rPr>
          <w:rFonts w:ascii="Arial" w:hAnsi="Arial" w:cs="Arial"/>
          <w:sz w:val="23"/>
          <w:szCs w:val="23"/>
        </w:rPr>
        <w:t>quan van arribar a</w:t>
      </w:r>
      <w:r w:rsidR="003F2672" w:rsidRPr="005445B3">
        <w:rPr>
          <w:rFonts w:ascii="Arial" w:hAnsi="Arial" w:cs="Arial"/>
          <w:sz w:val="23"/>
          <w:szCs w:val="23"/>
        </w:rPr>
        <w:t xml:space="preserve"> Catalunya no sortien gaire de casa ja que no entenien l’idioma i no sabien que hi havia fora. </w:t>
      </w:r>
      <w:r w:rsidR="00C141FF" w:rsidRPr="005445B3">
        <w:rPr>
          <w:rFonts w:ascii="Arial" w:hAnsi="Arial" w:cs="Arial"/>
          <w:sz w:val="23"/>
          <w:szCs w:val="23"/>
        </w:rPr>
        <w:t>Tanmateix, en el moment actual, e</w:t>
      </w:r>
      <w:r w:rsidR="0089490A" w:rsidRPr="005445B3">
        <w:rPr>
          <w:rFonts w:ascii="Arial" w:hAnsi="Arial" w:cs="Arial"/>
          <w:sz w:val="23"/>
          <w:szCs w:val="23"/>
        </w:rPr>
        <w:t>ls resultats presentats aquí demostren que t</w:t>
      </w:r>
      <w:r w:rsidR="003F2672" w:rsidRPr="005445B3">
        <w:rPr>
          <w:rFonts w:ascii="Arial" w:hAnsi="Arial" w:cs="Arial"/>
          <w:sz w:val="23"/>
          <w:szCs w:val="23"/>
        </w:rPr>
        <w:t xml:space="preserve">otes han </w:t>
      </w:r>
      <w:r w:rsidR="00240E59" w:rsidRPr="005445B3">
        <w:rPr>
          <w:rFonts w:ascii="Arial" w:hAnsi="Arial" w:cs="Arial"/>
          <w:sz w:val="23"/>
          <w:szCs w:val="23"/>
        </w:rPr>
        <w:t xml:space="preserve">fet el seu propi procés, ara bé, queda latent que totes </w:t>
      </w:r>
      <w:r w:rsidR="003F2672" w:rsidRPr="005445B3">
        <w:rPr>
          <w:rFonts w:ascii="Arial" w:hAnsi="Arial" w:cs="Arial"/>
          <w:sz w:val="23"/>
          <w:szCs w:val="23"/>
        </w:rPr>
        <w:t xml:space="preserve">les dones que han participat de les TLD han transformat el sentit de les seves experiències. Abans de participar de l’escola </w:t>
      </w:r>
      <w:r w:rsidR="00240E59" w:rsidRPr="005445B3">
        <w:rPr>
          <w:rFonts w:ascii="Arial" w:hAnsi="Arial" w:cs="Arial"/>
          <w:sz w:val="23"/>
          <w:szCs w:val="23"/>
        </w:rPr>
        <w:t>tenien unes baixes expectatives entorn la</w:t>
      </w:r>
      <w:r w:rsidR="00C141FF" w:rsidRPr="005445B3">
        <w:rPr>
          <w:rFonts w:ascii="Arial" w:hAnsi="Arial" w:cs="Arial"/>
          <w:sz w:val="23"/>
          <w:szCs w:val="23"/>
        </w:rPr>
        <w:t xml:space="preserve"> seva vida i </w:t>
      </w:r>
      <w:r w:rsidR="0089490A" w:rsidRPr="005445B3">
        <w:rPr>
          <w:rFonts w:ascii="Arial" w:hAnsi="Arial" w:cs="Arial"/>
          <w:sz w:val="23"/>
          <w:szCs w:val="23"/>
        </w:rPr>
        <w:t>a partir de la seva participació a l’escola aquesta percepció negativa d’elles mateixes ha anat quedant relegada a una opinió més o</w:t>
      </w:r>
      <w:r w:rsidR="00240E59" w:rsidRPr="005445B3">
        <w:rPr>
          <w:rFonts w:ascii="Arial" w:hAnsi="Arial" w:cs="Arial"/>
          <w:sz w:val="23"/>
          <w:szCs w:val="23"/>
        </w:rPr>
        <w:t>ptimista tot valorant-se millor.</w:t>
      </w:r>
      <w:r w:rsidR="0089490A" w:rsidRPr="005445B3">
        <w:rPr>
          <w:rFonts w:ascii="Arial" w:hAnsi="Arial" w:cs="Arial"/>
          <w:sz w:val="23"/>
          <w:szCs w:val="23"/>
        </w:rPr>
        <w:t xml:space="preserve"> Això ha estat possible a partir </w:t>
      </w:r>
      <w:r w:rsidR="000003E2" w:rsidRPr="005445B3">
        <w:rPr>
          <w:rFonts w:ascii="Arial" w:hAnsi="Arial" w:cs="Arial"/>
          <w:sz w:val="23"/>
          <w:szCs w:val="23"/>
        </w:rPr>
        <w:t xml:space="preserve">de </w:t>
      </w:r>
      <w:r w:rsidR="009E569A" w:rsidRPr="005445B3">
        <w:rPr>
          <w:rFonts w:ascii="Arial" w:hAnsi="Arial" w:cs="Arial"/>
          <w:sz w:val="23"/>
          <w:szCs w:val="23"/>
        </w:rPr>
        <w:t xml:space="preserve">les interaccions i el diàleg </w:t>
      </w:r>
      <w:r w:rsidR="000003E2" w:rsidRPr="005445B3">
        <w:rPr>
          <w:rFonts w:ascii="Arial" w:hAnsi="Arial" w:cs="Arial"/>
          <w:sz w:val="23"/>
          <w:szCs w:val="23"/>
        </w:rPr>
        <w:t xml:space="preserve">els quals </w:t>
      </w:r>
      <w:r w:rsidR="009E569A" w:rsidRPr="005445B3">
        <w:rPr>
          <w:rFonts w:ascii="Arial" w:hAnsi="Arial" w:cs="Arial"/>
          <w:sz w:val="23"/>
          <w:szCs w:val="23"/>
        </w:rPr>
        <w:t xml:space="preserve">promouen l’apoderament i el canvi d’expectatives de les mares. </w:t>
      </w:r>
      <w:r w:rsidR="0089490A" w:rsidRPr="005445B3">
        <w:rPr>
          <w:rFonts w:ascii="Arial" w:hAnsi="Arial" w:cs="Arial"/>
          <w:sz w:val="23"/>
          <w:szCs w:val="23"/>
        </w:rPr>
        <w:t xml:space="preserve">És important destacar el procés dialògic iniciat per aquestes mares, les quals fa </w:t>
      </w:r>
      <w:r w:rsidR="00C141FF" w:rsidRPr="005445B3">
        <w:rPr>
          <w:rFonts w:ascii="Arial" w:hAnsi="Arial" w:cs="Arial"/>
          <w:sz w:val="23"/>
          <w:szCs w:val="23"/>
        </w:rPr>
        <w:t>menys d’un any</w:t>
      </w:r>
      <w:r w:rsidR="0089490A" w:rsidRPr="005445B3">
        <w:rPr>
          <w:rFonts w:ascii="Arial" w:hAnsi="Arial" w:cs="Arial"/>
          <w:sz w:val="23"/>
          <w:szCs w:val="23"/>
        </w:rPr>
        <w:t xml:space="preserve"> que participen </w:t>
      </w:r>
      <w:r w:rsidR="00240E59" w:rsidRPr="005445B3">
        <w:rPr>
          <w:rFonts w:ascii="Arial" w:hAnsi="Arial" w:cs="Arial"/>
          <w:sz w:val="23"/>
          <w:szCs w:val="23"/>
        </w:rPr>
        <w:t xml:space="preserve">de </w:t>
      </w:r>
      <w:r w:rsidR="0089490A" w:rsidRPr="005445B3">
        <w:rPr>
          <w:rFonts w:ascii="Arial" w:hAnsi="Arial" w:cs="Arial"/>
          <w:sz w:val="23"/>
          <w:szCs w:val="23"/>
        </w:rPr>
        <w:t xml:space="preserve">les TLD tanmateix, </w:t>
      </w:r>
      <w:r w:rsidR="00E614D6" w:rsidRPr="005445B3">
        <w:rPr>
          <w:rFonts w:ascii="Arial" w:hAnsi="Arial" w:cs="Arial"/>
          <w:sz w:val="23"/>
          <w:szCs w:val="23"/>
        </w:rPr>
        <w:t xml:space="preserve">tot i ésser </w:t>
      </w:r>
      <w:r w:rsidR="0089490A" w:rsidRPr="005445B3">
        <w:rPr>
          <w:rFonts w:ascii="Arial" w:hAnsi="Arial" w:cs="Arial"/>
          <w:sz w:val="23"/>
          <w:szCs w:val="23"/>
        </w:rPr>
        <w:t>un període curt de temps</w:t>
      </w:r>
      <w:r w:rsidR="00E614D6" w:rsidRPr="005445B3">
        <w:rPr>
          <w:rFonts w:ascii="Arial" w:hAnsi="Arial" w:cs="Arial"/>
          <w:sz w:val="23"/>
          <w:szCs w:val="23"/>
        </w:rPr>
        <w:t xml:space="preserve"> la transformació és evident. </w:t>
      </w:r>
    </w:p>
    <w:p w14:paraId="2DF02C40" w14:textId="189B7507" w:rsidR="0089490A" w:rsidRPr="005445B3" w:rsidRDefault="00A87F4A" w:rsidP="00685A71">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Ara bé, </w:t>
      </w:r>
      <w:r w:rsidR="00B71C4E" w:rsidRPr="005445B3">
        <w:rPr>
          <w:rFonts w:ascii="Arial" w:hAnsi="Arial" w:cs="Arial"/>
          <w:sz w:val="23"/>
          <w:szCs w:val="23"/>
        </w:rPr>
        <w:t>t</w:t>
      </w:r>
      <w:r w:rsidR="00E614D6" w:rsidRPr="005445B3">
        <w:rPr>
          <w:rFonts w:ascii="Arial" w:hAnsi="Arial" w:cs="Arial"/>
          <w:sz w:val="23"/>
          <w:szCs w:val="23"/>
        </w:rPr>
        <w:t>ot</w:t>
      </w:r>
      <w:r w:rsidR="0089490A" w:rsidRPr="005445B3">
        <w:rPr>
          <w:rFonts w:ascii="Arial" w:hAnsi="Arial" w:cs="Arial"/>
          <w:sz w:val="23"/>
          <w:szCs w:val="23"/>
        </w:rPr>
        <w:t xml:space="preserve"> i que s’han evidenciat modificacions en el canvi d’expectatives seves i </w:t>
      </w:r>
      <w:r w:rsidR="005415F6" w:rsidRPr="005445B3">
        <w:rPr>
          <w:rFonts w:ascii="Arial" w:hAnsi="Arial" w:cs="Arial"/>
          <w:sz w:val="23"/>
          <w:szCs w:val="23"/>
        </w:rPr>
        <w:t xml:space="preserve">en relació als </w:t>
      </w:r>
      <w:r w:rsidR="0089490A" w:rsidRPr="005445B3">
        <w:rPr>
          <w:rFonts w:ascii="Arial" w:hAnsi="Arial" w:cs="Arial"/>
          <w:sz w:val="23"/>
          <w:szCs w:val="23"/>
        </w:rPr>
        <w:t>seus fills i filles, cal seguir analitzant la seva participació ciutadana, ja que de moment s’han interessant per la realitat de l’entorn</w:t>
      </w:r>
      <w:r w:rsidR="00C141FF" w:rsidRPr="005445B3">
        <w:rPr>
          <w:rFonts w:ascii="Arial" w:hAnsi="Arial" w:cs="Arial"/>
          <w:sz w:val="23"/>
          <w:szCs w:val="23"/>
        </w:rPr>
        <w:t>,</w:t>
      </w:r>
      <w:r w:rsidR="0089490A" w:rsidRPr="005445B3">
        <w:rPr>
          <w:rFonts w:ascii="Arial" w:hAnsi="Arial" w:cs="Arial"/>
          <w:sz w:val="23"/>
          <w:szCs w:val="23"/>
        </w:rPr>
        <w:t xml:space="preserve"> però no </w:t>
      </w:r>
      <w:r w:rsidR="00D17BAF" w:rsidRPr="005445B3">
        <w:rPr>
          <w:rFonts w:ascii="Arial" w:hAnsi="Arial" w:cs="Arial"/>
          <w:sz w:val="23"/>
          <w:szCs w:val="23"/>
        </w:rPr>
        <w:t xml:space="preserve">hi </w:t>
      </w:r>
      <w:r w:rsidR="0089490A" w:rsidRPr="005445B3">
        <w:rPr>
          <w:rFonts w:ascii="Arial" w:hAnsi="Arial" w:cs="Arial"/>
          <w:sz w:val="23"/>
          <w:szCs w:val="23"/>
        </w:rPr>
        <w:t>participen de manera directa</w:t>
      </w:r>
      <w:r w:rsidR="00F8261C" w:rsidRPr="005445B3">
        <w:rPr>
          <w:rFonts w:ascii="Arial" w:hAnsi="Arial" w:cs="Arial"/>
          <w:sz w:val="23"/>
          <w:szCs w:val="23"/>
        </w:rPr>
        <w:t>. A</w:t>
      </w:r>
      <w:r w:rsidR="00C141FF" w:rsidRPr="005445B3">
        <w:rPr>
          <w:rFonts w:ascii="Arial" w:hAnsi="Arial" w:cs="Arial"/>
          <w:sz w:val="23"/>
          <w:szCs w:val="23"/>
        </w:rPr>
        <w:t>ixí doncs, a</w:t>
      </w:r>
      <w:r w:rsidR="00F8261C" w:rsidRPr="005445B3">
        <w:rPr>
          <w:rFonts w:ascii="Arial" w:hAnsi="Arial" w:cs="Arial"/>
          <w:sz w:val="23"/>
          <w:szCs w:val="23"/>
        </w:rPr>
        <w:t xml:space="preserve"> través de l’escola </w:t>
      </w:r>
      <w:r w:rsidR="00B71C4E" w:rsidRPr="005445B3">
        <w:rPr>
          <w:rFonts w:ascii="Arial" w:hAnsi="Arial" w:cs="Arial"/>
          <w:sz w:val="23"/>
          <w:szCs w:val="23"/>
        </w:rPr>
        <w:t xml:space="preserve">ja </w:t>
      </w:r>
      <w:r w:rsidR="00F8261C" w:rsidRPr="005445B3">
        <w:rPr>
          <w:rFonts w:ascii="Arial" w:hAnsi="Arial" w:cs="Arial"/>
          <w:sz w:val="23"/>
          <w:szCs w:val="23"/>
        </w:rPr>
        <w:t xml:space="preserve">han trencat barreres personals, socials i culturals i han començat a avançar en una camí de transformació </w:t>
      </w:r>
      <w:commentRangeStart w:id="140"/>
      <w:r w:rsidR="00F8261C" w:rsidRPr="005445B3">
        <w:rPr>
          <w:rFonts w:ascii="Arial" w:hAnsi="Arial" w:cs="Arial"/>
          <w:sz w:val="23"/>
          <w:szCs w:val="23"/>
        </w:rPr>
        <w:t>on trenquen amb la creença del destí social tot apostant per la inclusió i l’èxit escolar.</w:t>
      </w:r>
      <w:r w:rsidR="00E614D6" w:rsidRPr="005445B3">
        <w:rPr>
          <w:rFonts w:ascii="Arial" w:hAnsi="Arial" w:cs="Arial"/>
          <w:sz w:val="23"/>
          <w:szCs w:val="23"/>
        </w:rPr>
        <w:t xml:space="preserve"> </w:t>
      </w:r>
      <w:commentRangeEnd w:id="140"/>
      <w:r w:rsidR="00601CA1" w:rsidRPr="005445B3">
        <w:rPr>
          <w:rStyle w:val="Refdecomentario"/>
          <w:rFonts w:ascii="Arial" w:hAnsi="Arial" w:cs="Arial"/>
          <w:sz w:val="23"/>
          <w:szCs w:val="23"/>
        </w:rPr>
        <w:commentReference w:id="140"/>
      </w:r>
    </w:p>
    <w:p w14:paraId="64C7DCAF" w14:textId="0D4F22D3" w:rsidR="00E614D6" w:rsidRPr="005445B3" w:rsidRDefault="00E614D6" w:rsidP="00E614D6">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Una vegada recollits els resultats de l’estudi es va dialogar amb elles per tal de compartir-los i una vegada exposats,  la </w:t>
      </w:r>
      <w:proofErr w:type="spellStart"/>
      <w:r w:rsidRPr="005445B3">
        <w:rPr>
          <w:rFonts w:ascii="Arial" w:hAnsi="Arial" w:cs="Arial"/>
          <w:sz w:val="23"/>
          <w:szCs w:val="23"/>
        </w:rPr>
        <w:t>Suha</w:t>
      </w:r>
      <w:proofErr w:type="spellEnd"/>
      <w:r w:rsidRPr="005445B3">
        <w:rPr>
          <w:rFonts w:ascii="Arial" w:hAnsi="Arial" w:cs="Arial"/>
          <w:sz w:val="23"/>
          <w:szCs w:val="23"/>
        </w:rPr>
        <w:t xml:space="preserve"> va dir: </w:t>
      </w:r>
    </w:p>
    <w:p w14:paraId="626A13B8" w14:textId="77777777" w:rsidR="00E614D6" w:rsidRPr="005445B3" w:rsidRDefault="00E614D6" w:rsidP="00236C0A">
      <w:pPr>
        <w:widowControl w:val="0"/>
        <w:autoSpaceDE w:val="0"/>
        <w:autoSpaceDN w:val="0"/>
        <w:adjustRightInd w:val="0"/>
        <w:spacing w:after="240" w:line="360" w:lineRule="auto"/>
        <w:ind w:firstLine="708"/>
        <w:jc w:val="both"/>
        <w:rPr>
          <w:rFonts w:ascii="Arial" w:hAnsi="Arial" w:cs="Arial"/>
          <w:sz w:val="23"/>
          <w:szCs w:val="23"/>
        </w:rPr>
      </w:pPr>
      <w:r w:rsidRPr="005445B3">
        <w:rPr>
          <w:rFonts w:ascii="Arial" w:hAnsi="Arial" w:cs="Arial"/>
          <w:sz w:val="23"/>
          <w:szCs w:val="23"/>
        </w:rPr>
        <w:t xml:space="preserve">Es que aprenc tant a les tertúlies... </w:t>
      </w:r>
    </w:p>
    <w:p w14:paraId="1A835423" w14:textId="77777777" w:rsidR="00E614D6" w:rsidRPr="005445B3" w:rsidRDefault="00E614D6" w:rsidP="00E614D6">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I la moderadora li va contestar: </w:t>
      </w:r>
    </w:p>
    <w:p w14:paraId="3B3F7179" w14:textId="77777777" w:rsidR="00E614D6" w:rsidRPr="005445B3" w:rsidRDefault="00E614D6" w:rsidP="00236C0A">
      <w:pPr>
        <w:widowControl w:val="0"/>
        <w:autoSpaceDE w:val="0"/>
        <w:autoSpaceDN w:val="0"/>
        <w:adjustRightInd w:val="0"/>
        <w:spacing w:after="240" w:line="360" w:lineRule="auto"/>
        <w:ind w:left="708"/>
        <w:jc w:val="both"/>
        <w:rPr>
          <w:rFonts w:ascii="Arial" w:hAnsi="Arial" w:cs="Arial"/>
          <w:sz w:val="23"/>
          <w:szCs w:val="23"/>
        </w:rPr>
      </w:pPr>
      <w:proofErr w:type="spellStart"/>
      <w:r w:rsidRPr="005445B3">
        <w:rPr>
          <w:rFonts w:ascii="Arial" w:hAnsi="Arial" w:cs="Arial"/>
          <w:sz w:val="23"/>
          <w:szCs w:val="23"/>
        </w:rPr>
        <w:t>Aaaiiiii</w:t>
      </w:r>
      <w:proofErr w:type="spellEnd"/>
      <w:r w:rsidRPr="005445B3">
        <w:rPr>
          <w:rFonts w:ascii="Arial" w:hAnsi="Arial" w:cs="Arial"/>
          <w:sz w:val="23"/>
          <w:szCs w:val="23"/>
        </w:rPr>
        <w:t xml:space="preserve"> </w:t>
      </w:r>
      <w:proofErr w:type="spellStart"/>
      <w:r w:rsidRPr="005445B3">
        <w:rPr>
          <w:rFonts w:ascii="Arial" w:hAnsi="Arial" w:cs="Arial"/>
          <w:sz w:val="23"/>
          <w:szCs w:val="23"/>
        </w:rPr>
        <w:t>Suha</w:t>
      </w:r>
      <w:proofErr w:type="spellEnd"/>
      <w:r w:rsidRPr="005445B3">
        <w:rPr>
          <w:rFonts w:ascii="Arial" w:hAnsi="Arial" w:cs="Arial"/>
          <w:sz w:val="23"/>
          <w:szCs w:val="23"/>
        </w:rPr>
        <w:t xml:space="preserve"> no sé qui aprèn més aquí, si sabéssiu tot el que m’heu ensenyat a mi. </w:t>
      </w:r>
    </w:p>
    <w:p w14:paraId="3A4E580F" w14:textId="21A50872" w:rsidR="00C141FF" w:rsidRPr="005445B3" w:rsidDel="0066666D" w:rsidRDefault="00E614D6" w:rsidP="00E614D6">
      <w:pPr>
        <w:widowControl w:val="0"/>
        <w:autoSpaceDE w:val="0"/>
        <w:autoSpaceDN w:val="0"/>
        <w:adjustRightInd w:val="0"/>
        <w:spacing w:after="240" w:line="360" w:lineRule="auto"/>
        <w:jc w:val="both"/>
        <w:rPr>
          <w:del w:id="141" w:author="TOSHIBA" w:date="2015-01-09T20:22:00Z"/>
          <w:rFonts w:ascii="Arial" w:hAnsi="Arial" w:cs="Arial"/>
          <w:sz w:val="23"/>
          <w:szCs w:val="23"/>
        </w:rPr>
      </w:pPr>
      <w:r w:rsidRPr="005445B3">
        <w:rPr>
          <w:rFonts w:ascii="Arial" w:hAnsi="Arial" w:cs="Arial"/>
          <w:sz w:val="23"/>
          <w:szCs w:val="23"/>
        </w:rPr>
        <w:t xml:space="preserve">La </w:t>
      </w:r>
      <w:proofErr w:type="spellStart"/>
      <w:r w:rsidRPr="005445B3">
        <w:rPr>
          <w:rFonts w:ascii="Arial" w:hAnsi="Arial" w:cs="Arial"/>
          <w:sz w:val="23"/>
          <w:szCs w:val="23"/>
        </w:rPr>
        <w:t>Suha</w:t>
      </w:r>
      <w:proofErr w:type="spellEnd"/>
      <w:r w:rsidRPr="005445B3">
        <w:rPr>
          <w:rFonts w:ascii="Arial" w:hAnsi="Arial" w:cs="Arial"/>
          <w:sz w:val="23"/>
          <w:szCs w:val="23"/>
        </w:rPr>
        <w:t xml:space="preserve"> s’emociona i riu a la vegada, i és que aquesta és la clau, que a partir de les TLD i de la solidaritat que floreix, totes </w:t>
      </w:r>
      <w:r w:rsidR="00240E59" w:rsidRPr="005445B3">
        <w:rPr>
          <w:rFonts w:ascii="Arial" w:hAnsi="Arial" w:cs="Arial"/>
          <w:sz w:val="23"/>
          <w:szCs w:val="23"/>
        </w:rPr>
        <w:t>som</w:t>
      </w:r>
      <w:r w:rsidRPr="005445B3">
        <w:rPr>
          <w:rFonts w:ascii="Arial" w:hAnsi="Arial" w:cs="Arial"/>
          <w:sz w:val="23"/>
          <w:szCs w:val="23"/>
        </w:rPr>
        <w:t xml:space="preserve"> iguals i tothom i té el seu </w:t>
      </w:r>
      <w:r w:rsidR="00C141FF" w:rsidRPr="005445B3">
        <w:rPr>
          <w:rFonts w:ascii="Arial" w:hAnsi="Arial" w:cs="Arial"/>
          <w:sz w:val="23"/>
          <w:szCs w:val="23"/>
        </w:rPr>
        <w:t>paper protagonista</w:t>
      </w:r>
      <w:r w:rsidRPr="005445B3">
        <w:rPr>
          <w:rFonts w:ascii="Arial" w:hAnsi="Arial" w:cs="Arial"/>
          <w:sz w:val="23"/>
          <w:szCs w:val="23"/>
        </w:rPr>
        <w:t>. Totes les mares s’apoderen i veuen com a partir de la s</w:t>
      </w:r>
      <w:r w:rsidR="00B71C4E" w:rsidRPr="005445B3">
        <w:rPr>
          <w:rFonts w:ascii="Arial" w:hAnsi="Arial" w:cs="Arial"/>
          <w:sz w:val="23"/>
          <w:szCs w:val="23"/>
        </w:rPr>
        <w:t>eva pròpia pràctica diària poden</w:t>
      </w:r>
      <w:r w:rsidRPr="005445B3">
        <w:rPr>
          <w:rFonts w:ascii="Arial" w:hAnsi="Arial" w:cs="Arial"/>
          <w:sz w:val="23"/>
          <w:szCs w:val="23"/>
        </w:rPr>
        <w:t xml:space="preserve"> transformar les seves vides i poden potenciar la transformació de les persones del seu entorn, en aquest cas dels seus infants tot tenint unes expectatives positives entorn </w:t>
      </w:r>
      <w:r w:rsidRPr="005445B3">
        <w:rPr>
          <w:rFonts w:ascii="Arial" w:hAnsi="Arial" w:cs="Arial"/>
          <w:sz w:val="23"/>
          <w:szCs w:val="23"/>
        </w:rPr>
        <w:lastRenderedPageBreak/>
        <w:t>l’educació, la qual pot generar trajectòries d’èxit educatives</w:t>
      </w:r>
      <w:r w:rsidR="00B71C4E" w:rsidRPr="005445B3">
        <w:rPr>
          <w:rFonts w:ascii="Arial" w:hAnsi="Arial" w:cs="Arial"/>
          <w:sz w:val="23"/>
          <w:szCs w:val="23"/>
        </w:rPr>
        <w:t xml:space="preserve"> i socials</w:t>
      </w:r>
      <w:r w:rsidRPr="005445B3">
        <w:rPr>
          <w:rFonts w:ascii="Arial" w:hAnsi="Arial" w:cs="Arial"/>
          <w:sz w:val="23"/>
          <w:szCs w:val="23"/>
        </w:rPr>
        <w:t xml:space="preserve">. </w:t>
      </w:r>
    </w:p>
    <w:p w14:paraId="5341CF9C" w14:textId="77777777" w:rsidR="00B71C4E" w:rsidRPr="005445B3" w:rsidRDefault="0089490A" w:rsidP="00685A71">
      <w:pPr>
        <w:widowControl w:val="0"/>
        <w:autoSpaceDE w:val="0"/>
        <w:autoSpaceDN w:val="0"/>
        <w:adjustRightInd w:val="0"/>
        <w:spacing w:after="240" w:line="360" w:lineRule="auto"/>
        <w:jc w:val="both"/>
        <w:rPr>
          <w:rFonts w:ascii="Arial" w:hAnsi="Arial" w:cs="Arial"/>
          <w:color w:val="000000" w:themeColor="text1"/>
          <w:sz w:val="23"/>
          <w:szCs w:val="23"/>
        </w:rPr>
      </w:pPr>
      <w:r w:rsidRPr="005445B3">
        <w:rPr>
          <w:rFonts w:ascii="Arial" w:hAnsi="Arial" w:cs="Arial"/>
          <w:sz w:val="23"/>
          <w:szCs w:val="23"/>
        </w:rPr>
        <w:t>Aquesta transformació feta per les mares és essencial en un context com el de</w:t>
      </w:r>
      <w:ins w:id="142" w:author="TOSHIBA" w:date="2015-01-09T20:22:00Z">
        <w:r w:rsidR="0066666D" w:rsidRPr="005445B3">
          <w:rPr>
            <w:rFonts w:ascii="Arial" w:hAnsi="Arial" w:cs="Arial"/>
            <w:sz w:val="23"/>
            <w:szCs w:val="23"/>
          </w:rPr>
          <w:t xml:space="preserve"> l’escola</w:t>
        </w:r>
      </w:ins>
      <w:del w:id="143" w:author="TOSHIBA" w:date="2015-01-09T20:22:00Z">
        <w:r w:rsidRPr="005445B3" w:rsidDel="0066666D">
          <w:rPr>
            <w:rFonts w:ascii="Arial" w:hAnsi="Arial" w:cs="Arial"/>
            <w:sz w:val="23"/>
            <w:szCs w:val="23"/>
          </w:rPr>
          <w:delText>l</w:delText>
        </w:r>
      </w:del>
      <w:r w:rsidRPr="005445B3">
        <w:rPr>
          <w:rFonts w:ascii="Arial" w:hAnsi="Arial" w:cs="Arial"/>
          <w:sz w:val="23"/>
          <w:szCs w:val="23"/>
        </w:rPr>
        <w:t xml:space="preserve"> Mediterrani on molts  infants quan acaben la primària no continuen dintre el sistema escolar. Aquestes mares amb la seva pràctica treballen en pro de l’educació dels seus fills i filles trencant així amb el destí social. </w:t>
      </w:r>
      <w:r w:rsidR="00C141FF" w:rsidRPr="005445B3">
        <w:rPr>
          <w:rFonts w:ascii="Arial" w:hAnsi="Arial" w:cs="Arial"/>
          <w:sz w:val="23"/>
          <w:szCs w:val="23"/>
        </w:rPr>
        <w:t xml:space="preserve">El </w:t>
      </w:r>
      <w:r w:rsidR="00E614D6" w:rsidRPr="005445B3">
        <w:rPr>
          <w:rFonts w:ascii="Arial" w:hAnsi="Arial" w:cs="Arial"/>
          <w:color w:val="000000" w:themeColor="text1"/>
          <w:sz w:val="23"/>
          <w:szCs w:val="23"/>
        </w:rPr>
        <w:t xml:space="preserve">canvi d’expectatives </w:t>
      </w:r>
      <w:r w:rsidR="00C141FF" w:rsidRPr="005445B3">
        <w:rPr>
          <w:rFonts w:ascii="Arial" w:hAnsi="Arial" w:cs="Arial"/>
          <w:color w:val="000000" w:themeColor="text1"/>
          <w:sz w:val="23"/>
          <w:szCs w:val="23"/>
        </w:rPr>
        <w:t>ha fet modificar el seu</w:t>
      </w:r>
      <w:r w:rsidR="00E614D6" w:rsidRPr="005445B3">
        <w:rPr>
          <w:rFonts w:ascii="Arial" w:hAnsi="Arial" w:cs="Arial"/>
          <w:color w:val="000000" w:themeColor="text1"/>
          <w:sz w:val="23"/>
          <w:szCs w:val="23"/>
        </w:rPr>
        <w:t xml:space="preserve"> paper dins la societat, ja que</w:t>
      </w:r>
      <w:r w:rsidR="00C141FF" w:rsidRPr="005445B3">
        <w:rPr>
          <w:rFonts w:ascii="Arial" w:hAnsi="Arial" w:cs="Arial"/>
          <w:color w:val="000000" w:themeColor="text1"/>
          <w:sz w:val="23"/>
          <w:szCs w:val="23"/>
        </w:rPr>
        <w:t xml:space="preserve"> estan immerses en el procés de passar de ésser </w:t>
      </w:r>
      <w:r w:rsidR="00E614D6" w:rsidRPr="005445B3">
        <w:rPr>
          <w:rFonts w:ascii="Arial" w:hAnsi="Arial" w:cs="Arial"/>
          <w:color w:val="000000" w:themeColor="text1"/>
          <w:sz w:val="23"/>
          <w:szCs w:val="23"/>
        </w:rPr>
        <w:t>un agent passiu reservat per ambients privats a apoderar-se per tenir veu en els ambient públics i poder tenir un paper rellevant en la participació ciutadana.</w:t>
      </w:r>
      <w:r w:rsidR="00C141FF" w:rsidRPr="005445B3">
        <w:rPr>
          <w:rFonts w:ascii="Arial" w:hAnsi="Arial" w:cs="Arial"/>
          <w:color w:val="000000" w:themeColor="text1"/>
          <w:sz w:val="23"/>
          <w:szCs w:val="23"/>
        </w:rPr>
        <w:t xml:space="preserve"> </w:t>
      </w:r>
    </w:p>
    <w:p w14:paraId="0AED7E4F" w14:textId="76649E1C" w:rsidR="00236C0A" w:rsidRPr="005445B3" w:rsidRDefault="009E569A" w:rsidP="00685A71">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t xml:space="preserve">En definitiva, </w:t>
      </w:r>
      <w:r w:rsidR="00C141FF" w:rsidRPr="005445B3">
        <w:rPr>
          <w:rFonts w:ascii="Arial" w:hAnsi="Arial" w:cs="Arial"/>
          <w:sz w:val="23"/>
          <w:szCs w:val="23"/>
        </w:rPr>
        <w:t>e</w:t>
      </w:r>
      <w:r w:rsidRPr="005445B3">
        <w:rPr>
          <w:rFonts w:ascii="Arial" w:hAnsi="Arial" w:cs="Arial"/>
          <w:sz w:val="23"/>
          <w:szCs w:val="23"/>
        </w:rPr>
        <w:t xml:space="preserve">l somni de realitzar una </w:t>
      </w:r>
      <w:r w:rsidR="00B71C4E" w:rsidRPr="005445B3">
        <w:rPr>
          <w:rFonts w:ascii="Arial" w:hAnsi="Arial" w:cs="Arial"/>
          <w:sz w:val="23"/>
          <w:szCs w:val="23"/>
        </w:rPr>
        <w:t>TLD està donant els seus fruits.</w:t>
      </w:r>
      <w:r w:rsidRPr="005445B3">
        <w:rPr>
          <w:rFonts w:ascii="Arial" w:hAnsi="Arial" w:cs="Arial"/>
          <w:sz w:val="23"/>
          <w:szCs w:val="23"/>
        </w:rPr>
        <w:t xml:space="preserve"> </w:t>
      </w:r>
      <w:r w:rsidR="00B71C4E" w:rsidRPr="005445B3">
        <w:rPr>
          <w:rFonts w:ascii="Arial" w:hAnsi="Arial" w:cs="Arial"/>
          <w:sz w:val="23"/>
          <w:szCs w:val="23"/>
        </w:rPr>
        <w:t>És important apostar</w:t>
      </w:r>
      <w:r w:rsidR="005415F6" w:rsidRPr="005445B3">
        <w:rPr>
          <w:rFonts w:ascii="Arial" w:hAnsi="Arial" w:cs="Arial"/>
          <w:sz w:val="23"/>
          <w:szCs w:val="23"/>
        </w:rPr>
        <w:t xml:space="preserve"> per aquestes actuacions d’èxit amb l’objectiu </w:t>
      </w:r>
      <w:r w:rsidRPr="005445B3">
        <w:rPr>
          <w:rFonts w:ascii="Arial" w:hAnsi="Arial" w:cs="Arial"/>
          <w:sz w:val="23"/>
          <w:szCs w:val="23"/>
        </w:rPr>
        <w:t>que aquests nens i nenes que ara estan a l’escola els propers anys estiguin a l’institut i que tinguin al possib</w:t>
      </w:r>
      <w:r w:rsidR="00B71C4E" w:rsidRPr="005445B3">
        <w:rPr>
          <w:rFonts w:ascii="Arial" w:hAnsi="Arial" w:cs="Arial"/>
          <w:sz w:val="23"/>
          <w:szCs w:val="23"/>
        </w:rPr>
        <w:t>ilitat d’anar a la Universitat. A</w:t>
      </w:r>
      <w:r w:rsidR="00EA247D" w:rsidRPr="005445B3">
        <w:rPr>
          <w:rFonts w:ascii="Arial" w:hAnsi="Arial" w:cs="Arial"/>
          <w:sz w:val="23"/>
          <w:szCs w:val="23"/>
        </w:rPr>
        <w:t>ixí doncs</w:t>
      </w:r>
      <w:r w:rsidR="00B71C4E" w:rsidRPr="005445B3">
        <w:rPr>
          <w:rFonts w:ascii="Arial" w:hAnsi="Arial" w:cs="Arial"/>
          <w:sz w:val="23"/>
          <w:szCs w:val="23"/>
        </w:rPr>
        <w:t>,</w:t>
      </w:r>
      <w:r w:rsidR="00EA247D" w:rsidRPr="005445B3">
        <w:rPr>
          <w:rFonts w:ascii="Arial" w:hAnsi="Arial" w:cs="Arial"/>
          <w:sz w:val="23"/>
          <w:szCs w:val="23"/>
        </w:rPr>
        <w:t xml:space="preserve"> aquestes mares esdevenen un agent clau per modificar </w:t>
      </w:r>
      <w:r w:rsidR="00B71C4E" w:rsidRPr="005445B3">
        <w:rPr>
          <w:rFonts w:ascii="Arial" w:hAnsi="Arial" w:cs="Arial"/>
          <w:sz w:val="23"/>
          <w:szCs w:val="23"/>
        </w:rPr>
        <w:t>la creença d</w:t>
      </w:r>
      <w:r w:rsidR="00EA247D" w:rsidRPr="005445B3">
        <w:rPr>
          <w:rFonts w:ascii="Arial" w:hAnsi="Arial" w:cs="Arial"/>
          <w:sz w:val="23"/>
          <w:szCs w:val="23"/>
        </w:rPr>
        <w:t>el destí social i transformar les expectatives de vida</w:t>
      </w:r>
      <w:r w:rsidR="00B71C4E" w:rsidRPr="005445B3">
        <w:rPr>
          <w:rFonts w:ascii="Arial" w:hAnsi="Arial" w:cs="Arial"/>
          <w:sz w:val="23"/>
          <w:szCs w:val="23"/>
        </w:rPr>
        <w:t xml:space="preserve"> de molts infants en risc d’exclusió</w:t>
      </w:r>
      <w:r w:rsidR="00EA247D" w:rsidRPr="005445B3">
        <w:rPr>
          <w:rFonts w:ascii="Arial" w:hAnsi="Arial" w:cs="Arial"/>
          <w:sz w:val="23"/>
          <w:szCs w:val="23"/>
        </w:rPr>
        <w:t>.</w:t>
      </w:r>
    </w:p>
    <w:p w14:paraId="037925B7" w14:textId="77777777" w:rsidR="00236C0A" w:rsidRDefault="00236C0A" w:rsidP="00685A71">
      <w:pPr>
        <w:widowControl w:val="0"/>
        <w:autoSpaceDE w:val="0"/>
        <w:autoSpaceDN w:val="0"/>
        <w:adjustRightInd w:val="0"/>
        <w:spacing w:after="240" w:line="360" w:lineRule="auto"/>
        <w:jc w:val="both"/>
        <w:rPr>
          <w:rFonts w:ascii="Arial" w:hAnsi="Arial" w:cs="Arial"/>
          <w:sz w:val="23"/>
          <w:szCs w:val="23"/>
        </w:rPr>
      </w:pPr>
    </w:p>
    <w:p w14:paraId="21491923" w14:textId="77777777" w:rsidR="005445B3" w:rsidRDefault="005445B3" w:rsidP="00685A71">
      <w:pPr>
        <w:widowControl w:val="0"/>
        <w:autoSpaceDE w:val="0"/>
        <w:autoSpaceDN w:val="0"/>
        <w:adjustRightInd w:val="0"/>
        <w:spacing w:after="240" w:line="360" w:lineRule="auto"/>
        <w:jc w:val="both"/>
        <w:rPr>
          <w:rFonts w:ascii="Arial" w:hAnsi="Arial" w:cs="Arial"/>
          <w:sz w:val="23"/>
          <w:szCs w:val="23"/>
        </w:rPr>
      </w:pPr>
    </w:p>
    <w:p w14:paraId="0C560DA3" w14:textId="77777777" w:rsidR="005445B3" w:rsidRDefault="005445B3" w:rsidP="00685A71">
      <w:pPr>
        <w:widowControl w:val="0"/>
        <w:autoSpaceDE w:val="0"/>
        <w:autoSpaceDN w:val="0"/>
        <w:adjustRightInd w:val="0"/>
        <w:spacing w:after="240" w:line="360" w:lineRule="auto"/>
        <w:jc w:val="both"/>
        <w:rPr>
          <w:rFonts w:ascii="Arial" w:hAnsi="Arial" w:cs="Arial"/>
          <w:sz w:val="23"/>
          <w:szCs w:val="23"/>
        </w:rPr>
      </w:pPr>
    </w:p>
    <w:p w14:paraId="5C55E959" w14:textId="77777777" w:rsidR="005445B3" w:rsidRPr="005445B3" w:rsidRDefault="005445B3" w:rsidP="00685A71">
      <w:pPr>
        <w:widowControl w:val="0"/>
        <w:autoSpaceDE w:val="0"/>
        <w:autoSpaceDN w:val="0"/>
        <w:adjustRightInd w:val="0"/>
        <w:spacing w:after="240" w:line="360" w:lineRule="auto"/>
        <w:jc w:val="both"/>
        <w:rPr>
          <w:rFonts w:ascii="Arial" w:hAnsi="Arial" w:cs="Arial"/>
          <w:sz w:val="23"/>
          <w:szCs w:val="23"/>
        </w:rPr>
      </w:pPr>
    </w:p>
    <w:p w14:paraId="6757BCDD" w14:textId="54134CE1" w:rsidR="00EA247D" w:rsidRPr="005445B3" w:rsidDel="0079699B" w:rsidRDefault="00EA247D" w:rsidP="00685A71">
      <w:pPr>
        <w:widowControl w:val="0"/>
        <w:autoSpaceDE w:val="0"/>
        <w:autoSpaceDN w:val="0"/>
        <w:adjustRightInd w:val="0"/>
        <w:spacing w:after="240" w:line="360" w:lineRule="auto"/>
        <w:jc w:val="both"/>
        <w:rPr>
          <w:del w:id="144" w:author="TOSHIBA" w:date="2015-01-09T20:31:00Z"/>
          <w:rFonts w:ascii="Arial" w:hAnsi="Arial" w:cs="Arial"/>
          <w:color w:val="000000" w:themeColor="text1"/>
          <w:sz w:val="23"/>
          <w:szCs w:val="23"/>
        </w:rPr>
      </w:pPr>
      <w:del w:id="145" w:author="TOSHIBA" w:date="2015-01-09T20:31:00Z">
        <w:r w:rsidRPr="005445B3" w:rsidDel="0079699B">
          <w:rPr>
            <w:rFonts w:ascii="Arial" w:hAnsi="Arial" w:cs="Arial"/>
            <w:sz w:val="23"/>
            <w:szCs w:val="23"/>
          </w:rPr>
          <w:delText xml:space="preserve"> </w:delText>
        </w:r>
      </w:del>
    </w:p>
    <w:p w14:paraId="4251555A" w14:textId="77777777" w:rsidR="00E614D6" w:rsidRPr="005445B3" w:rsidDel="0079699B" w:rsidRDefault="00E614D6" w:rsidP="00685A71">
      <w:pPr>
        <w:widowControl w:val="0"/>
        <w:autoSpaceDE w:val="0"/>
        <w:autoSpaceDN w:val="0"/>
        <w:adjustRightInd w:val="0"/>
        <w:spacing w:after="240" w:line="360" w:lineRule="auto"/>
        <w:jc w:val="both"/>
        <w:rPr>
          <w:del w:id="146" w:author="TOSHIBA" w:date="2015-01-09T20:31:00Z"/>
          <w:rFonts w:ascii="Arial" w:hAnsi="Arial" w:cs="Arial"/>
          <w:sz w:val="23"/>
          <w:szCs w:val="23"/>
        </w:rPr>
      </w:pPr>
    </w:p>
    <w:p w14:paraId="559E981A" w14:textId="78317650" w:rsidR="003F2672" w:rsidRPr="005445B3" w:rsidRDefault="005A5D21" w:rsidP="00685A71">
      <w:pPr>
        <w:widowControl w:val="0"/>
        <w:autoSpaceDE w:val="0"/>
        <w:autoSpaceDN w:val="0"/>
        <w:adjustRightInd w:val="0"/>
        <w:spacing w:after="240" w:line="360" w:lineRule="auto"/>
        <w:jc w:val="both"/>
        <w:rPr>
          <w:rFonts w:ascii="Arial" w:hAnsi="Arial" w:cs="Arial"/>
          <w:b/>
          <w:sz w:val="23"/>
          <w:szCs w:val="23"/>
        </w:rPr>
      </w:pPr>
      <w:r w:rsidRPr="005445B3">
        <w:rPr>
          <w:rFonts w:ascii="Arial" w:hAnsi="Arial" w:cs="Arial"/>
          <w:b/>
          <w:sz w:val="23"/>
          <w:szCs w:val="23"/>
        </w:rPr>
        <w:t>NOTES</w:t>
      </w:r>
    </w:p>
    <w:p w14:paraId="198DE0CE" w14:textId="19D1B637" w:rsidR="00EA247D" w:rsidRPr="005445B3" w:rsidRDefault="00EA247D" w:rsidP="00F57F27">
      <w:pPr>
        <w:widowControl w:val="0"/>
        <w:autoSpaceDE w:val="0"/>
        <w:autoSpaceDN w:val="0"/>
        <w:adjustRightInd w:val="0"/>
        <w:spacing w:after="240"/>
        <w:jc w:val="both"/>
        <w:rPr>
          <w:rFonts w:ascii="Arial" w:hAnsi="Arial" w:cs="Arial"/>
          <w:sz w:val="23"/>
          <w:szCs w:val="23"/>
        </w:rPr>
      </w:pPr>
      <w:r w:rsidRPr="005445B3">
        <w:rPr>
          <w:rFonts w:ascii="Arial" w:hAnsi="Arial" w:cs="Arial"/>
          <w:sz w:val="23"/>
          <w:szCs w:val="23"/>
        </w:rPr>
        <w:t xml:space="preserve">1. Personatge del llibre </w:t>
      </w:r>
      <w:proofErr w:type="spellStart"/>
      <w:r w:rsidRPr="005445B3">
        <w:rPr>
          <w:rFonts w:ascii="Arial" w:hAnsi="Arial" w:cs="Arial"/>
          <w:sz w:val="23"/>
          <w:szCs w:val="23"/>
        </w:rPr>
        <w:t>Bodas</w:t>
      </w:r>
      <w:proofErr w:type="spellEnd"/>
      <w:r w:rsidRPr="005445B3">
        <w:rPr>
          <w:rFonts w:ascii="Arial" w:hAnsi="Arial" w:cs="Arial"/>
          <w:sz w:val="23"/>
          <w:szCs w:val="23"/>
        </w:rPr>
        <w:t xml:space="preserve"> de </w:t>
      </w:r>
      <w:proofErr w:type="spellStart"/>
      <w:r w:rsidRPr="005445B3">
        <w:rPr>
          <w:rFonts w:ascii="Arial" w:hAnsi="Arial" w:cs="Arial"/>
          <w:sz w:val="23"/>
          <w:szCs w:val="23"/>
        </w:rPr>
        <w:t>Sangre</w:t>
      </w:r>
      <w:proofErr w:type="spellEnd"/>
      <w:r w:rsidRPr="005445B3">
        <w:rPr>
          <w:rFonts w:ascii="Arial" w:hAnsi="Arial" w:cs="Arial"/>
          <w:sz w:val="23"/>
          <w:szCs w:val="23"/>
        </w:rPr>
        <w:t xml:space="preserve"> </w:t>
      </w:r>
      <w:r w:rsidR="00B71C4E" w:rsidRPr="005445B3">
        <w:rPr>
          <w:rFonts w:ascii="Arial" w:hAnsi="Arial" w:cs="Arial"/>
          <w:sz w:val="23"/>
          <w:szCs w:val="23"/>
        </w:rPr>
        <w:t>(1971)</w:t>
      </w:r>
    </w:p>
    <w:p w14:paraId="33106542" w14:textId="77777777" w:rsidR="00EA247D" w:rsidRPr="005445B3" w:rsidRDefault="00EA247D" w:rsidP="00F57F27">
      <w:pPr>
        <w:widowControl w:val="0"/>
        <w:autoSpaceDE w:val="0"/>
        <w:autoSpaceDN w:val="0"/>
        <w:adjustRightInd w:val="0"/>
        <w:spacing w:after="240"/>
        <w:jc w:val="both"/>
        <w:rPr>
          <w:rFonts w:ascii="Arial" w:hAnsi="Arial" w:cs="Arial"/>
          <w:sz w:val="23"/>
          <w:szCs w:val="23"/>
        </w:rPr>
      </w:pPr>
      <w:r w:rsidRPr="005445B3">
        <w:rPr>
          <w:rFonts w:ascii="Arial" w:hAnsi="Arial" w:cs="Arial"/>
          <w:sz w:val="23"/>
          <w:szCs w:val="23"/>
        </w:rPr>
        <w:t>2. Totes les participants de les tertúlies estan casades</w:t>
      </w:r>
    </w:p>
    <w:p w14:paraId="7082BE7F" w14:textId="5C9D1FBF" w:rsidR="00EA247D" w:rsidRPr="005445B3" w:rsidRDefault="00EA247D" w:rsidP="00F57F27">
      <w:pPr>
        <w:widowControl w:val="0"/>
        <w:autoSpaceDE w:val="0"/>
        <w:autoSpaceDN w:val="0"/>
        <w:adjustRightInd w:val="0"/>
        <w:spacing w:after="240"/>
        <w:jc w:val="both"/>
        <w:rPr>
          <w:rFonts w:ascii="Arial" w:hAnsi="Arial" w:cs="Arial"/>
          <w:sz w:val="23"/>
          <w:szCs w:val="23"/>
        </w:rPr>
      </w:pPr>
      <w:r w:rsidRPr="005445B3">
        <w:rPr>
          <w:rFonts w:ascii="Arial" w:hAnsi="Arial" w:cs="Arial"/>
          <w:sz w:val="23"/>
          <w:szCs w:val="23"/>
        </w:rPr>
        <w:t>3. En les TLD no hi ha distinció de gènere, però a l’escola el Mediterrani els dos anys ha coincidit que no hi ha participat cap home.</w:t>
      </w:r>
    </w:p>
    <w:p w14:paraId="30B35BA9" w14:textId="77777777" w:rsidR="00D17BAF" w:rsidRPr="005445B3" w:rsidRDefault="00D17BAF" w:rsidP="00685A71">
      <w:pPr>
        <w:widowControl w:val="0"/>
        <w:autoSpaceDE w:val="0"/>
        <w:autoSpaceDN w:val="0"/>
        <w:adjustRightInd w:val="0"/>
        <w:spacing w:after="240" w:line="360" w:lineRule="auto"/>
        <w:jc w:val="both"/>
        <w:rPr>
          <w:rFonts w:ascii="Arial" w:hAnsi="Arial" w:cs="Arial"/>
          <w:b/>
          <w:sz w:val="23"/>
          <w:szCs w:val="23"/>
        </w:rPr>
      </w:pPr>
    </w:p>
    <w:p w14:paraId="73718722" w14:textId="2782CD80" w:rsidR="00685A71" w:rsidRPr="005445B3" w:rsidRDefault="00685A71" w:rsidP="00685A71">
      <w:pPr>
        <w:widowControl w:val="0"/>
        <w:autoSpaceDE w:val="0"/>
        <w:autoSpaceDN w:val="0"/>
        <w:adjustRightInd w:val="0"/>
        <w:spacing w:after="240" w:line="360" w:lineRule="auto"/>
        <w:jc w:val="both"/>
        <w:rPr>
          <w:rFonts w:ascii="Arial" w:hAnsi="Arial" w:cs="Arial"/>
          <w:b/>
          <w:sz w:val="23"/>
          <w:szCs w:val="23"/>
        </w:rPr>
      </w:pPr>
      <w:r w:rsidRPr="005445B3">
        <w:rPr>
          <w:rFonts w:ascii="Arial" w:hAnsi="Arial" w:cs="Arial"/>
          <w:b/>
          <w:sz w:val="23"/>
          <w:szCs w:val="23"/>
        </w:rPr>
        <w:t>AGRAÏMENTS</w:t>
      </w:r>
    </w:p>
    <w:p w14:paraId="11FAFAD1" w14:textId="6A7CFA22" w:rsidR="005445B3" w:rsidRDefault="00685A71" w:rsidP="005445B3">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sz w:val="23"/>
          <w:szCs w:val="23"/>
        </w:rPr>
        <w:lastRenderedPageBreak/>
        <w:t>Aquest estudi ha estat possible per la contínua comunicació amb la directora de l’escola Mediterrani</w:t>
      </w:r>
      <w:r w:rsidR="005445B3">
        <w:rPr>
          <w:rFonts w:ascii="Arial" w:hAnsi="Arial" w:cs="Arial"/>
          <w:sz w:val="23"/>
          <w:szCs w:val="23"/>
        </w:rPr>
        <w:t xml:space="preserve"> i </w:t>
      </w:r>
      <w:del w:id="147" w:author="TOSHIBA" w:date="2015-01-09T20:32:00Z">
        <w:r w:rsidRPr="005445B3" w:rsidDel="0079699B">
          <w:rPr>
            <w:rFonts w:ascii="Arial" w:hAnsi="Arial" w:cs="Arial"/>
            <w:sz w:val="23"/>
            <w:szCs w:val="23"/>
          </w:rPr>
          <w:delText xml:space="preserve"> i </w:delText>
        </w:r>
      </w:del>
      <w:r w:rsidRPr="005445B3">
        <w:rPr>
          <w:rFonts w:ascii="Arial" w:hAnsi="Arial" w:cs="Arial"/>
          <w:sz w:val="23"/>
          <w:szCs w:val="23"/>
        </w:rPr>
        <w:t xml:space="preserve"> la moderadora</w:t>
      </w:r>
      <w:ins w:id="148" w:author="TOSHIBA" w:date="2015-01-09T20:31:00Z">
        <w:r w:rsidR="0079699B" w:rsidRPr="005445B3">
          <w:rPr>
            <w:rFonts w:ascii="Arial" w:hAnsi="Arial" w:cs="Arial"/>
            <w:sz w:val="23"/>
            <w:szCs w:val="23"/>
          </w:rPr>
          <w:t xml:space="preserve">, </w:t>
        </w:r>
      </w:ins>
      <w:r w:rsidRPr="005445B3">
        <w:rPr>
          <w:rFonts w:ascii="Arial" w:hAnsi="Arial" w:cs="Arial"/>
          <w:sz w:val="23"/>
          <w:szCs w:val="23"/>
        </w:rPr>
        <w:t>amb les quals</w:t>
      </w:r>
      <w:ins w:id="149" w:author="TOSHIBA" w:date="2015-01-09T20:32:00Z">
        <w:r w:rsidR="0079699B" w:rsidRPr="005445B3">
          <w:rPr>
            <w:rFonts w:ascii="Arial" w:hAnsi="Arial" w:cs="Arial"/>
            <w:sz w:val="23"/>
            <w:szCs w:val="23"/>
          </w:rPr>
          <w:t xml:space="preserve"> també</w:t>
        </w:r>
      </w:ins>
      <w:r w:rsidRPr="005445B3">
        <w:rPr>
          <w:rFonts w:ascii="Arial" w:hAnsi="Arial" w:cs="Arial"/>
          <w:sz w:val="23"/>
          <w:szCs w:val="23"/>
        </w:rPr>
        <w:t xml:space="preserve"> hi ha hagut un procés dialògic </w:t>
      </w:r>
      <w:r w:rsidR="00742393" w:rsidRPr="005445B3">
        <w:rPr>
          <w:rFonts w:ascii="Arial" w:hAnsi="Arial" w:cs="Arial"/>
          <w:sz w:val="23"/>
          <w:szCs w:val="23"/>
        </w:rPr>
        <w:t>al llarg</w:t>
      </w:r>
      <w:r w:rsidRPr="005445B3">
        <w:rPr>
          <w:rFonts w:ascii="Arial" w:hAnsi="Arial" w:cs="Arial"/>
          <w:sz w:val="23"/>
          <w:szCs w:val="23"/>
        </w:rPr>
        <w:t xml:space="preserve"> de</w:t>
      </w:r>
      <w:r w:rsidR="00742393" w:rsidRPr="005445B3">
        <w:rPr>
          <w:rFonts w:ascii="Arial" w:hAnsi="Arial" w:cs="Arial"/>
          <w:sz w:val="23"/>
          <w:szCs w:val="23"/>
        </w:rPr>
        <w:t xml:space="preserve"> tota</w:t>
      </w:r>
      <w:r w:rsidRPr="005445B3">
        <w:rPr>
          <w:rFonts w:ascii="Arial" w:hAnsi="Arial" w:cs="Arial"/>
          <w:sz w:val="23"/>
          <w:szCs w:val="23"/>
        </w:rPr>
        <w:t xml:space="preserve"> la investigació</w:t>
      </w:r>
      <w:ins w:id="150" w:author="TOSHIBA" w:date="2015-01-09T20:32:00Z">
        <w:r w:rsidR="0079699B" w:rsidRPr="005445B3">
          <w:rPr>
            <w:rFonts w:ascii="Arial" w:hAnsi="Arial" w:cs="Arial"/>
            <w:sz w:val="23"/>
            <w:szCs w:val="23"/>
          </w:rPr>
          <w:t xml:space="preserve"> i per la predisposició</w:t>
        </w:r>
      </w:ins>
      <w:ins w:id="151" w:author="TOSHIBA" w:date="2015-01-09T20:33:00Z">
        <w:r w:rsidR="0079699B" w:rsidRPr="005445B3">
          <w:rPr>
            <w:rFonts w:ascii="Arial" w:hAnsi="Arial" w:cs="Arial"/>
            <w:sz w:val="23"/>
            <w:szCs w:val="23"/>
          </w:rPr>
          <w:t xml:space="preserve"> diària</w:t>
        </w:r>
      </w:ins>
      <w:ins w:id="152" w:author="TOSHIBA" w:date="2015-01-09T20:32:00Z">
        <w:r w:rsidR="0079699B" w:rsidRPr="005445B3">
          <w:rPr>
            <w:rFonts w:ascii="Arial" w:hAnsi="Arial" w:cs="Arial"/>
            <w:sz w:val="23"/>
            <w:szCs w:val="23"/>
          </w:rPr>
          <w:t xml:space="preserve"> de les mares.  </w:t>
        </w:r>
      </w:ins>
    </w:p>
    <w:p w14:paraId="5794DE6A" w14:textId="77777777" w:rsidR="005445B3" w:rsidRDefault="005445B3" w:rsidP="005445B3">
      <w:pPr>
        <w:widowControl w:val="0"/>
        <w:autoSpaceDE w:val="0"/>
        <w:autoSpaceDN w:val="0"/>
        <w:adjustRightInd w:val="0"/>
        <w:spacing w:after="240" w:line="360" w:lineRule="auto"/>
        <w:jc w:val="both"/>
        <w:rPr>
          <w:rFonts w:ascii="Arial" w:hAnsi="Arial" w:cs="Arial"/>
          <w:sz w:val="23"/>
          <w:szCs w:val="23"/>
        </w:rPr>
      </w:pPr>
    </w:p>
    <w:p w14:paraId="0A433E24" w14:textId="183102C5" w:rsidR="007B3E23" w:rsidRPr="0041459F" w:rsidRDefault="004C3B97" w:rsidP="0041459F">
      <w:pPr>
        <w:widowControl w:val="0"/>
        <w:autoSpaceDE w:val="0"/>
        <w:autoSpaceDN w:val="0"/>
        <w:adjustRightInd w:val="0"/>
        <w:spacing w:after="240" w:line="360" w:lineRule="auto"/>
        <w:jc w:val="both"/>
        <w:rPr>
          <w:rFonts w:ascii="Arial" w:hAnsi="Arial" w:cs="Arial"/>
          <w:sz w:val="23"/>
          <w:szCs w:val="23"/>
        </w:rPr>
      </w:pPr>
      <w:r w:rsidRPr="005445B3">
        <w:rPr>
          <w:rFonts w:ascii="Arial" w:hAnsi="Arial" w:cs="Arial"/>
          <w:b/>
          <w:sz w:val="23"/>
          <w:szCs w:val="23"/>
        </w:rPr>
        <w:t xml:space="preserve">BIBLIOGRAFIA: </w:t>
      </w:r>
    </w:p>
    <w:p w14:paraId="7F796811" w14:textId="084E8A15" w:rsidR="00FD4833" w:rsidRPr="005445B3" w:rsidRDefault="005445B3" w:rsidP="00F66FAB">
      <w:pPr>
        <w:widowControl w:val="0"/>
        <w:autoSpaceDE w:val="0"/>
        <w:autoSpaceDN w:val="0"/>
        <w:adjustRightInd w:val="0"/>
        <w:spacing w:line="360" w:lineRule="auto"/>
        <w:ind w:left="425" w:hanging="425"/>
        <w:jc w:val="both"/>
        <w:rPr>
          <w:rFonts w:ascii="Arial" w:hAnsi="Arial" w:cs="Arial"/>
          <w:sz w:val="23"/>
          <w:szCs w:val="23"/>
        </w:rPr>
      </w:pPr>
      <w:r>
        <w:rPr>
          <w:rFonts w:ascii="Arial" w:hAnsi="Arial" w:cs="Arial"/>
          <w:sz w:val="23"/>
          <w:szCs w:val="23"/>
        </w:rPr>
        <w:t>Aguilar, C.;</w:t>
      </w:r>
      <w:r w:rsidR="00FD4833" w:rsidRPr="005445B3">
        <w:rPr>
          <w:rFonts w:ascii="Arial" w:hAnsi="Arial" w:cs="Arial"/>
          <w:sz w:val="23"/>
          <w:szCs w:val="23"/>
        </w:rPr>
        <w:t xml:space="preserve"> </w:t>
      </w:r>
      <w:proofErr w:type="spellStart"/>
      <w:r w:rsidR="00FD4833" w:rsidRPr="005445B3">
        <w:rPr>
          <w:rFonts w:ascii="Arial" w:hAnsi="Arial" w:cs="Arial"/>
          <w:sz w:val="23"/>
          <w:szCs w:val="23"/>
        </w:rPr>
        <w:t>Pallarés</w:t>
      </w:r>
      <w:proofErr w:type="spellEnd"/>
      <w:r w:rsidR="00FD4833" w:rsidRPr="005445B3">
        <w:rPr>
          <w:rFonts w:ascii="Arial" w:hAnsi="Arial" w:cs="Arial"/>
          <w:sz w:val="23"/>
          <w:szCs w:val="23"/>
        </w:rPr>
        <w:t xml:space="preserve"> i V. </w:t>
      </w:r>
      <w:proofErr w:type="spellStart"/>
      <w:r w:rsidR="00FD4833" w:rsidRPr="005445B3">
        <w:rPr>
          <w:rFonts w:ascii="Arial" w:hAnsi="Arial" w:cs="Arial"/>
          <w:sz w:val="23"/>
          <w:szCs w:val="23"/>
        </w:rPr>
        <w:t>Traver</w:t>
      </w:r>
      <w:proofErr w:type="spellEnd"/>
      <w:r w:rsidR="00FD4833" w:rsidRPr="005445B3">
        <w:rPr>
          <w:rFonts w:ascii="Arial" w:hAnsi="Arial" w:cs="Arial"/>
          <w:sz w:val="23"/>
          <w:szCs w:val="23"/>
        </w:rPr>
        <w:t xml:space="preserve">, J. (2006) La tertúlia literària </w:t>
      </w:r>
      <w:proofErr w:type="spellStart"/>
      <w:r w:rsidR="00FD4833" w:rsidRPr="005445B3">
        <w:rPr>
          <w:rFonts w:ascii="Arial" w:hAnsi="Arial" w:cs="Arial"/>
          <w:sz w:val="23"/>
          <w:szCs w:val="23"/>
        </w:rPr>
        <w:t>dialógica</w:t>
      </w:r>
      <w:proofErr w:type="spellEnd"/>
      <w:r w:rsidR="00FD4833" w:rsidRPr="005445B3">
        <w:rPr>
          <w:rFonts w:ascii="Arial" w:hAnsi="Arial" w:cs="Arial"/>
          <w:sz w:val="23"/>
          <w:szCs w:val="23"/>
        </w:rPr>
        <w:t xml:space="preserve"> del </w:t>
      </w:r>
      <w:proofErr w:type="spellStart"/>
      <w:r w:rsidR="00FD4833" w:rsidRPr="005445B3">
        <w:rPr>
          <w:rFonts w:ascii="Arial" w:hAnsi="Arial" w:cs="Arial"/>
          <w:sz w:val="23"/>
          <w:szCs w:val="23"/>
        </w:rPr>
        <w:t>barrio</w:t>
      </w:r>
      <w:proofErr w:type="spellEnd"/>
      <w:r w:rsidR="00FD4833" w:rsidRPr="005445B3">
        <w:rPr>
          <w:rFonts w:ascii="Arial" w:hAnsi="Arial" w:cs="Arial"/>
          <w:sz w:val="23"/>
          <w:szCs w:val="23"/>
        </w:rPr>
        <w:t xml:space="preserve"> “Sant- Agustí-Sant Marc” de Castelló. Aula de </w:t>
      </w:r>
      <w:proofErr w:type="spellStart"/>
      <w:r w:rsidR="00FD4833" w:rsidRPr="005445B3">
        <w:rPr>
          <w:rFonts w:ascii="Arial" w:hAnsi="Arial" w:cs="Arial"/>
          <w:sz w:val="23"/>
          <w:szCs w:val="23"/>
        </w:rPr>
        <w:t>Innovación</w:t>
      </w:r>
      <w:proofErr w:type="spellEnd"/>
      <w:r w:rsidR="00FD4833" w:rsidRPr="005445B3">
        <w:rPr>
          <w:rFonts w:ascii="Arial" w:hAnsi="Arial" w:cs="Arial"/>
          <w:sz w:val="23"/>
          <w:szCs w:val="23"/>
        </w:rPr>
        <w:t xml:space="preserve"> Educativa, 152, 72-74</w:t>
      </w:r>
    </w:p>
    <w:p w14:paraId="6F9A62E9" w14:textId="77777777" w:rsidR="00FD4833" w:rsidRPr="005445B3" w:rsidRDefault="00FD4833" w:rsidP="00F66FAB">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Apple</w:t>
      </w:r>
      <w:proofErr w:type="spellEnd"/>
      <w:r w:rsidRPr="005445B3">
        <w:rPr>
          <w:rFonts w:ascii="Arial" w:hAnsi="Arial" w:cs="Arial"/>
          <w:sz w:val="23"/>
          <w:szCs w:val="23"/>
        </w:rPr>
        <w:t xml:space="preserve">, M.W i </w:t>
      </w:r>
      <w:proofErr w:type="spellStart"/>
      <w:r w:rsidRPr="005445B3">
        <w:rPr>
          <w:rFonts w:ascii="Arial" w:hAnsi="Arial" w:cs="Arial"/>
          <w:sz w:val="23"/>
          <w:szCs w:val="23"/>
        </w:rPr>
        <w:t>Bene</w:t>
      </w:r>
      <w:proofErr w:type="spellEnd"/>
      <w:r w:rsidRPr="005445B3">
        <w:rPr>
          <w:rFonts w:ascii="Arial" w:hAnsi="Arial" w:cs="Arial"/>
          <w:sz w:val="23"/>
          <w:szCs w:val="23"/>
        </w:rPr>
        <w:t xml:space="preserve">, J.A. (1997) </w:t>
      </w:r>
      <w:proofErr w:type="spellStart"/>
      <w:r w:rsidRPr="005445B3">
        <w:rPr>
          <w:rFonts w:ascii="Arial" w:hAnsi="Arial" w:cs="Arial"/>
          <w:sz w:val="23"/>
          <w:szCs w:val="23"/>
        </w:rPr>
        <w:t>Escuelas</w:t>
      </w:r>
      <w:proofErr w:type="spellEnd"/>
      <w:r w:rsidRPr="005445B3">
        <w:rPr>
          <w:rFonts w:ascii="Arial" w:hAnsi="Arial" w:cs="Arial"/>
          <w:sz w:val="23"/>
          <w:szCs w:val="23"/>
        </w:rPr>
        <w:t xml:space="preserve"> </w:t>
      </w:r>
      <w:proofErr w:type="spellStart"/>
      <w:r w:rsidRPr="005445B3">
        <w:rPr>
          <w:rFonts w:ascii="Arial" w:hAnsi="Arial" w:cs="Arial"/>
          <w:sz w:val="23"/>
          <w:szCs w:val="23"/>
        </w:rPr>
        <w:t>democráticas</w:t>
      </w:r>
      <w:proofErr w:type="spellEnd"/>
      <w:r w:rsidRPr="005445B3">
        <w:rPr>
          <w:rFonts w:ascii="Arial" w:hAnsi="Arial" w:cs="Arial"/>
          <w:sz w:val="23"/>
          <w:szCs w:val="23"/>
        </w:rPr>
        <w:t xml:space="preserve">. Madrid: </w:t>
      </w:r>
      <w:proofErr w:type="spellStart"/>
      <w:r w:rsidRPr="005445B3">
        <w:rPr>
          <w:rFonts w:ascii="Arial" w:hAnsi="Arial" w:cs="Arial"/>
          <w:sz w:val="23"/>
          <w:szCs w:val="23"/>
        </w:rPr>
        <w:t>Morata</w:t>
      </w:r>
      <w:proofErr w:type="spellEnd"/>
      <w:r w:rsidRPr="005445B3">
        <w:rPr>
          <w:rFonts w:ascii="Arial" w:hAnsi="Arial" w:cs="Arial"/>
          <w:sz w:val="23"/>
          <w:szCs w:val="23"/>
        </w:rPr>
        <w:t>.</w:t>
      </w:r>
    </w:p>
    <w:p w14:paraId="10D185E6" w14:textId="78470B9E" w:rsidR="00FD4833" w:rsidRPr="005445B3" w:rsidRDefault="00FD4833" w:rsidP="00F66FAB">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Aubert</w:t>
      </w:r>
      <w:proofErr w:type="spellEnd"/>
      <w:r w:rsidRPr="005445B3">
        <w:rPr>
          <w:rFonts w:ascii="Arial" w:hAnsi="Arial" w:cs="Arial"/>
          <w:sz w:val="23"/>
          <w:szCs w:val="23"/>
        </w:rPr>
        <w:t>, A.</w:t>
      </w:r>
      <w:r w:rsidR="005445B3">
        <w:rPr>
          <w:rFonts w:ascii="Arial" w:hAnsi="Arial" w:cs="Arial"/>
          <w:sz w:val="23"/>
          <w:szCs w:val="23"/>
        </w:rPr>
        <w:t>;</w:t>
      </w:r>
      <w:r w:rsidRPr="005445B3">
        <w:rPr>
          <w:rFonts w:ascii="Arial" w:hAnsi="Arial" w:cs="Arial"/>
          <w:sz w:val="23"/>
          <w:szCs w:val="23"/>
        </w:rPr>
        <w:t xml:space="preserve"> </w:t>
      </w:r>
      <w:proofErr w:type="spellStart"/>
      <w:r w:rsidRPr="005445B3">
        <w:rPr>
          <w:rFonts w:ascii="Arial" w:hAnsi="Arial" w:cs="Arial"/>
          <w:sz w:val="23"/>
          <w:szCs w:val="23"/>
        </w:rPr>
        <w:t>Flecha</w:t>
      </w:r>
      <w:proofErr w:type="spellEnd"/>
      <w:r w:rsidRPr="005445B3">
        <w:rPr>
          <w:rFonts w:ascii="Arial" w:hAnsi="Arial" w:cs="Arial"/>
          <w:sz w:val="23"/>
          <w:szCs w:val="23"/>
        </w:rPr>
        <w:t>, A.</w:t>
      </w:r>
      <w:r w:rsidR="005445B3">
        <w:rPr>
          <w:rFonts w:ascii="Arial" w:hAnsi="Arial" w:cs="Arial"/>
          <w:sz w:val="23"/>
          <w:szCs w:val="23"/>
        </w:rPr>
        <w:t>;</w:t>
      </w:r>
      <w:r w:rsidRPr="005445B3">
        <w:rPr>
          <w:rFonts w:ascii="Arial" w:hAnsi="Arial" w:cs="Arial"/>
          <w:sz w:val="23"/>
          <w:szCs w:val="23"/>
        </w:rPr>
        <w:t xml:space="preserve"> Garcia, C.</w:t>
      </w:r>
      <w:r w:rsidR="005445B3">
        <w:rPr>
          <w:rFonts w:ascii="Arial" w:hAnsi="Arial" w:cs="Arial"/>
          <w:sz w:val="23"/>
          <w:szCs w:val="23"/>
        </w:rPr>
        <w:t>;</w:t>
      </w:r>
      <w:r w:rsidRPr="005445B3">
        <w:rPr>
          <w:rFonts w:ascii="Arial" w:hAnsi="Arial" w:cs="Arial"/>
          <w:sz w:val="23"/>
          <w:szCs w:val="23"/>
        </w:rPr>
        <w:t xml:space="preserve"> </w:t>
      </w:r>
      <w:proofErr w:type="spellStart"/>
      <w:r w:rsidRPr="005445B3">
        <w:rPr>
          <w:rFonts w:ascii="Arial" w:hAnsi="Arial" w:cs="Arial"/>
          <w:sz w:val="23"/>
          <w:szCs w:val="23"/>
        </w:rPr>
        <w:t>Flecha</w:t>
      </w:r>
      <w:proofErr w:type="spellEnd"/>
      <w:r w:rsidRPr="005445B3">
        <w:rPr>
          <w:rFonts w:ascii="Arial" w:hAnsi="Arial" w:cs="Arial"/>
          <w:sz w:val="23"/>
          <w:szCs w:val="23"/>
        </w:rPr>
        <w:t xml:space="preserve">, R. i Racionero, S. (2008) </w:t>
      </w:r>
      <w:proofErr w:type="spellStart"/>
      <w:r w:rsidRPr="005445B3">
        <w:rPr>
          <w:rFonts w:ascii="Arial" w:hAnsi="Arial" w:cs="Arial"/>
          <w:sz w:val="23"/>
          <w:szCs w:val="23"/>
        </w:rPr>
        <w:t>Aprendizaje</w:t>
      </w:r>
      <w:proofErr w:type="spellEnd"/>
      <w:r w:rsidRPr="005445B3">
        <w:rPr>
          <w:rFonts w:ascii="Arial" w:hAnsi="Arial" w:cs="Arial"/>
          <w:sz w:val="23"/>
          <w:szCs w:val="23"/>
        </w:rPr>
        <w:t xml:space="preserve"> </w:t>
      </w:r>
      <w:proofErr w:type="spellStart"/>
      <w:r w:rsidRPr="005445B3">
        <w:rPr>
          <w:rFonts w:ascii="Arial" w:hAnsi="Arial" w:cs="Arial"/>
          <w:sz w:val="23"/>
          <w:szCs w:val="23"/>
        </w:rPr>
        <w:t>dialógico</w:t>
      </w:r>
      <w:proofErr w:type="spellEnd"/>
      <w:r w:rsidRPr="005445B3">
        <w:rPr>
          <w:rFonts w:ascii="Arial" w:hAnsi="Arial" w:cs="Arial"/>
          <w:sz w:val="23"/>
          <w:szCs w:val="23"/>
        </w:rPr>
        <w:t xml:space="preserve"> en la </w:t>
      </w:r>
      <w:proofErr w:type="spellStart"/>
      <w:r w:rsidRPr="005445B3">
        <w:rPr>
          <w:rFonts w:ascii="Arial" w:hAnsi="Arial" w:cs="Arial"/>
          <w:sz w:val="23"/>
          <w:szCs w:val="23"/>
        </w:rPr>
        <w:t>sociedad</w:t>
      </w:r>
      <w:proofErr w:type="spellEnd"/>
      <w:r w:rsidRPr="005445B3">
        <w:rPr>
          <w:rFonts w:ascii="Arial" w:hAnsi="Arial" w:cs="Arial"/>
          <w:sz w:val="23"/>
          <w:szCs w:val="23"/>
        </w:rPr>
        <w:t xml:space="preserve"> de la </w:t>
      </w:r>
      <w:proofErr w:type="spellStart"/>
      <w:r w:rsidRPr="005445B3">
        <w:rPr>
          <w:rFonts w:ascii="Arial" w:hAnsi="Arial" w:cs="Arial"/>
          <w:sz w:val="23"/>
          <w:szCs w:val="23"/>
        </w:rPr>
        <w:t>información</w:t>
      </w:r>
      <w:proofErr w:type="spellEnd"/>
      <w:r w:rsidRPr="005445B3">
        <w:rPr>
          <w:rFonts w:ascii="Arial" w:hAnsi="Arial" w:cs="Arial"/>
          <w:sz w:val="23"/>
          <w:szCs w:val="23"/>
        </w:rPr>
        <w:t xml:space="preserve">. Barcelona: </w:t>
      </w:r>
      <w:proofErr w:type="spellStart"/>
      <w:r w:rsidRPr="005445B3">
        <w:rPr>
          <w:rFonts w:ascii="Arial" w:hAnsi="Arial" w:cs="Arial"/>
          <w:sz w:val="23"/>
          <w:szCs w:val="23"/>
        </w:rPr>
        <w:t>Hipatia</w:t>
      </w:r>
      <w:proofErr w:type="spellEnd"/>
    </w:p>
    <w:p w14:paraId="510A88C4"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Bakhtin</w:t>
      </w:r>
      <w:proofErr w:type="spellEnd"/>
      <w:r w:rsidRPr="005445B3">
        <w:rPr>
          <w:rFonts w:ascii="Arial" w:hAnsi="Arial" w:cs="Arial"/>
          <w:sz w:val="23"/>
          <w:szCs w:val="23"/>
        </w:rPr>
        <w:t>, M.M. (1986) </w:t>
      </w:r>
      <w:proofErr w:type="spellStart"/>
      <w:r w:rsidRPr="005445B3">
        <w:rPr>
          <w:rFonts w:ascii="Arial" w:hAnsi="Arial" w:cs="Arial"/>
          <w:sz w:val="23"/>
          <w:szCs w:val="23"/>
        </w:rPr>
        <w:t>Speech</w:t>
      </w:r>
      <w:proofErr w:type="spellEnd"/>
      <w:r w:rsidRPr="005445B3">
        <w:rPr>
          <w:rFonts w:ascii="Arial" w:hAnsi="Arial" w:cs="Arial"/>
          <w:sz w:val="23"/>
          <w:szCs w:val="23"/>
        </w:rPr>
        <w:t xml:space="preserve"> </w:t>
      </w:r>
      <w:proofErr w:type="spellStart"/>
      <w:r w:rsidRPr="005445B3">
        <w:rPr>
          <w:rFonts w:ascii="Arial" w:hAnsi="Arial" w:cs="Arial"/>
          <w:sz w:val="23"/>
          <w:szCs w:val="23"/>
        </w:rPr>
        <w:t>Genres</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w:t>
      </w:r>
      <w:proofErr w:type="spellStart"/>
      <w:r w:rsidRPr="005445B3">
        <w:rPr>
          <w:rFonts w:ascii="Arial" w:hAnsi="Arial" w:cs="Arial"/>
          <w:sz w:val="23"/>
          <w:szCs w:val="23"/>
        </w:rPr>
        <w:t>Other</w:t>
      </w:r>
      <w:proofErr w:type="spellEnd"/>
      <w:r w:rsidRPr="005445B3">
        <w:rPr>
          <w:rFonts w:ascii="Arial" w:hAnsi="Arial" w:cs="Arial"/>
          <w:sz w:val="23"/>
          <w:szCs w:val="23"/>
        </w:rPr>
        <w:t xml:space="preserve"> </w:t>
      </w:r>
      <w:proofErr w:type="spellStart"/>
      <w:r w:rsidRPr="005445B3">
        <w:rPr>
          <w:rFonts w:ascii="Arial" w:hAnsi="Arial" w:cs="Arial"/>
          <w:sz w:val="23"/>
          <w:szCs w:val="23"/>
        </w:rPr>
        <w:t>Late</w:t>
      </w:r>
      <w:proofErr w:type="spellEnd"/>
      <w:r w:rsidRPr="005445B3">
        <w:rPr>
          <w:rFonts w:ascii="Arial" w:hAnsi="Arial" w:cs="Arial"/>
          <w:sz w:val="23"/>
          <w:szCs w:val="23"/>
        </w:rPr>
        <w:t xml:space="preserve"> </w:t>
      </w:r>
      <w:proofErr w:type="spellStart"/>
      <w:r w:rsidRPr="005445B3">
        <w:rPr>
          <w:rFonts w:ascii="Arial" w:hAnsi="Arial" w:cs="Arial"/>
          <w:sz w:val="23"/>
          <w:szCs w:val="23"/>
        </w:rPr>
        <w:t>Essays</w:t>
      </w:r>
      <w:proofErr w:type="spellEnd"/>
      <w:r w:rsidRPr="005445B3">
        <w:rPr>
          <w:rFonts w:ascii="Arial" w:hAnsi="Arial" w:cs="Arial"/>
          <w:sz w:val="23"/>
          <w:szCs w:val="23"/>
        </w:rPr>
        <w:t xml:space="preserve">. Trans. Vern W. </w:t>
      </w:r>
      <w:proofErr w:type="spellStart"/>
      <w:r w:rsidRPr="005445B3">
        <w:rPr>
          <w:rFonts w:ascii="Arial" w:hAnsi="Arial" w:cs="Arial"/>
          <w:sz w:val="23"/>
          <w:szCs w:val="23"/>
        </w:rPr>
        <w:t>McGee</w:t>
      </w:r>
      <w:proofErr w:type="spellEnd"/>
      <w:r w:rsidRPr="005445B3">
        <w:rPr>
          <w:rFonts w:ascii="Arial" w:hAnsi="Arial" w:cs="Arial"/>
          <w:sz w:val="23"/>
          <w:szCs w:val="23"/>
        </w:rPr>
        <w:t xml:space="preserve">. Austin, </w:t>
      </w:r>
      <w:proofErr w:type="spellStart"/>
      <w:r w:rsidRPr="005445B3">
        <w:rPr>
          <w:rFonts w:ascii="Arial" w:hAnsi="Arial" w:cs="Arial"/>
          <w:sz w:val="23"/>
          <w:szCs w:val="23"/>
        </w:rPr>
        <w:t>Tx</w:t>
      </w:r>
      <w:proofErr w:type="spellEnd"/>
      <w:r w:rsidRPr="005445B3">
        <w:rPr>
          <w:rFonts w:ascii="Arial" w:hAnsi="Arial" w:cs="Arial"/>
          <w:sz w:val="23"/>
          <w:szCs w:val="23"/>
        </w:rPr>
        <w:t xml:space="preserve">: University of Texas </w:t>
      </w:r>
      <w:proofErr w:type="spellStart"/>
      <w:r w:rsidRPr="005445B3">
        <w:rPr>
          <w:rFonts w:ascii="Arial" w:hAnsi="Arial" w:cs="Arial"/>
          <w:sz w:val="23"/>
          <w:szCs w:val="23"/>
        </w:rPr>
        <w:t>Press</w:t>
      </w:r>
      <w:proofErr w:type="spellEnd"/>
      <w:r w:rsidRPr="005445B3">
        <w:rPr>
          <w:rFonts w:ascii="Arial" w:hAnsi="Arial" w:cs="Arial"/>
          <w:sz w:val="23"/>
          <w:szCs w:val="23"/>
        </w:rPr>
        <w:t>.</w:t>
      </w:r>
    </w:p>
    <w:p w14:paraId="1C2DBA98"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Beck</w:t>
      </w:r>
      <w:proofErr w:type="spellEnd"/>
      <w:r w:rsidRPr="005445B3">
        <w:rPr>
          <w:rFonts w:ascii="Arial" w:hAnsi="Arial" w:cs="Arial"/>
          <w:sz w:val="23"/>
          <w:szCs w:val="23"/>
        </w:rPr>
        <w:t xml:space="preserve">, U. (1998): </w:t>
      </w:r>
      <w:proofErr w:type="spellStart"/>
      <w:r w:rsidRPr="005445B3">
        <w:rPr>
          <w:rFonts w:ascii="Arial" w:hAnsi="Arial" w:cs="Arial"/>
          <w:sz w:val="23"/>
          <w:szCs w:val="23"/>
        </w:rPr>
        <w:t>Qué</w:t>
      </w:r>
      <w:proofErr w:type="spellEnd"/>
      <w:r w:rsidRPr="005445B3">
        <w:rPr>
          <w:rFonts w:ascii="Arial" w:hAnsi="Arial" w:cs="Arial"/>
          <w:sz w:val="23"/>
          <w:szCs w:val="23"/>
        </w:rPr>
        <w:t xml:space="preserve"> es la </w:t>
      </w:r>
      <w:proofErr w:type="spellStart"/>
      <w:r w:rsidRPr="005445B3">
        <w:rPr>
          <w:rFonts w:ascii="Arial" w:hAnsi="Arial" w:cs="Arial"/>
          <w:sz w:val="23"/>
          <w:szCs w:val="23"/>
        </w:rPr>
        <w:t>globalización</w:t>
      </w:r>
      <w:proofErr w:type="spellEnd"/>
      <w:r w:rsidRPr="005445B3">
        <w:rPr>
          <w:rFonts w:ascii="Arial" w:hAnsi="Arial" w:cs="Arial"/>
          <w:sz w:val="23"/>
          <w:szCs w:val="23"/>
        </w:rPr>
        <w:t xml:space="preserve">?, Barcelona: </w:t>
      </w:r>
      <w:proofErr w:type="spellStart"/>
      <w:r w:rsidRPr="005445B3">
        <w:rPr>
          <w:rFonts w:ascii="Arial" w:hAnsi="Arial" w:cs="Arial"/>
          <w:sz w:val="23"/>
          <w:szCs w:val="23"/>
        </w:rPr>
        <w:t>Paidós</w:t>
      </w:r>
      <w:proofErr w:type="spellEnd"/>
      <w:r w:rsidRPr="005445B3">
        <w:rPr>
          <w:rFonts w:ascii="Arial" w:hAnsi="Arial" w:cs="Arial"/>
          <w:sz w:val="23"/>
          <w:szCs w:val="23"/>
        </w:rPr>
        <w:t>.</w:t>
      </w:r>
    </w:p>
    <w:p w14:paraId="215C2892" w14:textId="77777777" w:rsidR="00FD483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Bocolo</w:t>
      </w:r>
      <w:proofErr w:type="spellEnd"/>
      <w:r w:rsidRPr="005445B3">
        <w:rPr>
          <w:rFonts w:ascii="Arial" w:hAnsi="Arial" w:cs="Arial"/>
          <w:sz w:val="23"/>
          <w:szCs w:val="23"/>
        </w:rPr>
        <w:t xml:space="preserve"> </w:t>
      </w:r>
      <w:proofErr w:type="spellStart"/>
      <w:r w:rsidRPr="005445B3">
        <w:rPr>
          <w:rFonts w:ascii="Arial" w:hAnsi="Arial" w:cs="Arial"/>
          <w:sz w:val="23"/>
          <w:szCs w:val="23"/>
        </w:rPr>
        <w:t>Lips</w:t>
      </w:r>
      <w:proofErr w:type="spellEnd"/>
      <w:r w:rsidRPr="005445B3">
        <w:rPr>
          <w:rFonts w:ascii="Arial" w:hAnsi="Arial" w:cs="Arial"/>
          <w:sz w:val="23"/>
          <w:szCs w:val="23"/>
        </w:rPr>
        <w:t xml:space="preserve">, S. (2005) </w:t>
      </w:r>
      <w:proofErr w:type="spellStart"/>
      <w:r w:rsidRPr="005445B3">
        <w:rPr>
          <w:rFonts w:ascii="Arial" w:hAnsi="Arial" w:cs="Arial"/>
          <w:sz w:val="23"/>
          <w:szCs w:val="23"/>
        </w:rPr>
        <w:t>Tertulias</w:t>
      </w:r>
      <w:proofErr w:type="spellEnd"/>
      <w:r w:rsidRPr="005445B3">
        <w:rPr>
          <w:rFonts w:ascii="Arial" w:hAnsi="Arial" w:cs="Arial"/>
          <w:sz w:val="23"/>
          <w:szCs w:val="23"/>
        </w:rPr>
        <w:t xml:space="preserve">: A </w:t>
      </w:r>
      <w:proofErr w:type="spellStart"/>
      <w:r w:rsidRPr="005445B3">
        <w:rPr>
          <w:rFonts w:ascii="Arial" w:hAnsi="Arial" w:cs="Arial"/>
          <w:sz w:val="23"/>
          <w:szCs w:val="23"/>
        </w:rPr>
        <w:t>shot</w:t>
      </w:r>
      <w:proofErr w:type="spellEnd"/>
      <w:r w:rsidRPr="005445B3">
        <w:rPr>
          <w:rFonts w:ascii="Arial" w:hAnsi="Arial" w:cs="Arial"/>
          <w:sz w:val="23"/>
          <w:szCs w:val="23"/>
        </w:rPr>
        <w:t xml:space="preserve"> of </w:t>
      </w:r>
      <w:proofErr w:type="spellStart"/>
      <w:r w:rsidRPr="005445B3">
        <w:rPr>
          <w:rFonts w:ascii="Arial" w:hAnsi="Arial" w:cs="Arial"/>
          <w:sz w:val="23"/>
          <w:szCs w:val="23"/>
        </w:rPr>
        <w:t>optimism</w:t>
      </w:r>
      <w:proofErr w:type="spellEnd"/>
      <w:r w:rsidRPr="005445B3">
        <w:rPr>
          <w:rFonts w:ascii="Arial" w:hAnsi="Arial" w:cs="Arial"/>
          <w:sz w:val="23"/>
          <w:szCs w:val="23"/>
        </w:rPr>
        <w:t xml:space="preserve"> in Adult </w:t>
      </w:r>
      <w:proofErr w:type="spellStart"/>
      <w:r w:rsidRPr="005445B3">
        <w:rPr>
          <w:rFonts w:ascii="Arial" w:hAnsi="Arial" w:cs="Arial"/>
          <w:sz w:val="23"/>
          <w:szCs w:val="23"/>
        </w:rPr>
        <w:t>Education</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w:t>
      </w:r>
      <w:proofErr w:type="spellStart"/>
      <w:r w:rsidRPr="005445B3">
        <w:rPr>
          <w:rFonts w:ascii="Arial" w:hAnsi="Arial" w:cs="Arial"/>
          <w:sz w:val="23"/>
          <w:szCs w:val="23"/>
        </w:rPr>
        <w:t>Lifelong</w:t>
      </w:r>
      <w:proofErr w:type="spellEnd"/>
      <w:r w:rsidRPr="005445B3">
        <w:rPr>
          <w:rFonts w:ascii="Arial" w:hAnsi="Arial" w:cs="Arial"/>
          <w:sz w:val="23"/>
          <w:szCs w:val="23"/>
        </w:rPr>
        <w:t xml:space="preserve"> </w:t>
      </w:r>
      <w:proofErr w:type="spellStart"/>
      <w:r w:rsidRPr="005445B3">
        <w:rPr>
          <w:rFonts w:ascii="Arial" w:hAnsi="Arial" w:cs="Arial"/>
          <w:sz w:val="23"/>
          <w:szCs w:val="23"/>
        </w:rPr>
        <w:t>Learning</w:t>
      </w:r>
      <w:proofErr w:type="spellEnd"/>
      <w:r w:rsidRPr="005445B3">
        <w:rPr>
          <w:rFonts w:ascii="Arial" w:hAnsi="Arial" w:cs="Arial"/>
          <w:sz w:val="23"/>
          <w:szCs w:val="23"/>
        </w:rPr>
        <w:t xml:space="preserve">. Adult </w:t>
      </w:r>
      <w:proofErr w:type="spellStart"/>
      <w:r w:rsidRPr="005445B3">
        <w:rPr>
          <w:rFonts w:ascii="Arial" w:hAnsi="Arial" w:cs="Arial"/>
          <w:sz w:val="23"/>
          <w:szCs w:val="23"/>
        </w:rPr>
        <w:t>Education</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w:t>
      </w:r>
      <w:proofErr w:type="spellStart"/>
      <w:r w:rsidRPr="005445B3">
        <w:rPr>
          <w:rFonts w:ascii="Arial" w:hAnsi="Arial" w:cs="Arial"/>
          <w:sz w:val="23"/>
          <w:szCs w:val="23"/>
        </w:rPr>
        <w:t>Development</w:t>
      </w:r>
      <w:proofErr w:type="spellEnd"/>
      <w:r w:rsidRPr="005445B3">
        <w:rPr>
          <w:rFonts w:ascii="Arial" w:hAnsi="Arial" w:cs="Arial"/>
          <w:sz w:val="23"/>
          <w:szCs w:val="23"/>
        </w:rPr>
        <w:t>, 64, 83-92</w:t>
      </w:r>
    </w:p>
    <w:p w14:paraId="7A8BF033" w14:textId="1A2F7A56" w:rsidR="00480337" w:rsidRPr="00480337" w:rsidRDefault="00480337" w:rsidP="00480337">
      <w:pPr>
        <w:widowControl w:val="0"/>
        <w:autoSpaceDE w:val="0"/>
        <w:autoSpaceDN w:val="0"/>
        <w:adjustRightInd w:val="0"/>
        <w:spacing w:line="360" w:lineRule="auto"/>
        <w:ind w:left="425" w:hanging="425"/>
        <w:jc w:val="both"/>
        <w:rPr>
          <w:rFonts w:ascii="Arial" w:hAnsi="Arial" w:cs="Arial"/>
          <w:sz w:val="23"/>
          <w:szCs w:val="23"/>
        </w:rPr>
      </w:pPr>
      <w:proofErr w:type="spellStart"/>
      <w:r w:rsidRPr="00480337">
        <w:rPr>
          <w:rFonts w:ascii="Arial" w:hAnsi="Arial" w:cs="Arial"/>
          <w:sz w:val="23"/>
          <w:szCs w:val="23"/>
        </w:rPr>
        <w:t>Botton</w:t>
      </w:r>
      <w:proofErr w:type="spellEnd"/>
      <w:r w:rsidRPr="00480337">
        <w:rPr>
          <w:rFonts w:ascii="Arial" w:hAnsi="Arial" w:cs="Arial"/>
          <w:sz w:val="23"/>
          <w:szCs w:val="23"/>
        </w:rPr>
        <w:t xml:space="preserve"> L.; </w:t>
      </w:r>
      <w:proofErr w:type="spellStart"/>
      <w:r w:rsidRPr="00480337">
        <w:rPr>
          <w:rFonts w:ascii="Arial" w:hAnsi="Arial" w:cs="Arial"/>
          <w:sz w:val="23"/>
          <w:szCs w:val="23"/>
        </w:rPr>
        <w:t>Girbés</w:t>
      </w:r>
      <w:proofErr w:type="spellEnd"/>
      <w:r w:rsidRPr="00480337">
        <w:rPr>
          <w:rFonts w:ascii="Arial" w:hAnsi="Arial" w:cs="Arial"/>
          <w:sz w:val="23"/>
          <w:szCs w:val="23"/>
        </w:rPr>
        <w:t xml:space="preserve">, S.; Ruiz, L. i </w:t>
      </w:r>
      <w:proofErr w:type="spellStart"/>
      <w:r w:rsidRPr="00480337">
        <w:rPr>
          <w:rFonts w:ascii="Arial" w:hAnsi="Arial" w:cs="Arial"/>
          <w:sz w:val="23"/>
          <w:szCs w:val="23"/>
        </w:rPr>
        <w:t>Tellado</w:t>
      </w:r>
      <w:proofErr w:type="spellEnd"/>
      <w:r w:rsidRPr="00480337">
        <w:rPr>
          <w:rFonts w:ascii="Arial" w:hAnsi="Arial" w:cs="Arial"/>
          <w:sz w:val="23"/>
          <w:szCs w:val="23"/>
        </w:rPr>
        <w:t xml:space="preserve"> I. (2014) </w:t>
      </w:r>
      <w:proofErr w:type="spellStart"/>
      <w:r w:rsidRPr="00480337">
        <w:rPr>
          <w:rFonts w:ascii="Arial" w:hAnsi="Arial" w:cs="Arial"/>
          <w:sz w:val="23"/>
          <w:szCs w:val="23"/>
        </w:rPr>
        <w:t>Moroccan</w:t>
      </w:r>
      <w:proofErr w:type="spellEnd"/>
      <w:r w:rsidRPr="00480337">
        <w:rPr>
          <w:rFonts w:ascii="Arial" w:hAnsi="Arial" w:cs="Arial"/>
          <w:sz w:val="23"/>
          <w:szCs w:val="23"/>
        </w:rPr>
        <w:t xml:space="preserve"> </w:t>
      </w:r>
      <w:proofErr w:type="spellStart"/>
      <w:r w:rsidRPr="00480337">
        <w:rPr>
          <w:rFonts w:ascii="Arial" w:hAnsi="Arial" w:cs="Arial"/>
          <w:sz w:val="23"/>
          <w:szCs w:val="23"/>
        </w:rPr>
        <w:t>mothers</w:t>
      </w:r>
      <w:proofErr w:type="spellEnd"/>
      <w:r w:rsidRPr="00480337">
        <w:rPr>
          <w:rFonts w:ascii="Arial" w:hAnsi="Arial" w:cs="Arial"/>
          <w:sz w:val="23"/>
          <w:szCs w:val="23"/>
        </w:rPr>
        <w:t xml:space="preserve">' </w:t>
      </w:r>
      <w:proofErr w:type="spellStart"/>
      <w:r w:rsidRPr="00480337">
        <w:rPr>
          <w:rFonts w:ascii="Arial" w:hAnsi="Arial" w:cs="Arial"/>
          <w:sz w:val="23"/>
          <w:szCs w:val="23"/>
        </w:rPr>
        <w:t>involvement</w:t>
      </w:r>
      <w:proofErr w:type="spellEnd"/>
      <w:r w:rsidRPr="00480337">
        <w:rPr>
          <w:rFonts w:ascii="Arial" w:hAnsi="Arial" w:cs="Arial"/>
          <w:sz w:val="23"/>
          <w:szCs w:val="23"/>
        </w:rPr>
        <w:t xml:space="preserve"> in </w:t>
      </w:r>
      <w:proofErr w:type="spellStart"/>
      <w:r w:rsidRPr="00480337">
        <w:rPr>
          <w:rFonts w:ascii="Arial" w:hAnsi="Arial" w:cs="Arial"/>
          <w:sz w:val="23"/>
          <w:szCs w:val="23"/>
        </w:rPr>
        <w:t>dialogic</w:t>
      </w:r>
      <w:proofErr w:type="spellEnd"/>
      <w:r w:rsidRPr="00480337">
        <w:rPr>
          <w:rFonts w:ascii="Arial" w:hAnsi="Arial" w:cs="Arial"/>
          <w:sz w:val="23"/>
          <w:szCs w:val="23"/>
        </w:rPr>
        <w:t xml:space="preserve"> </w:t>
      </w:r>
      <w:proofErr w:type="spellStart"/>
      <w:r w:rsidRPr="00480337">
        <w:rPr>
          <w:rFonts w:ascii="Arial" w:hAnsi="Arial" w:cs="Arial"/>
          <w:sz w:val="23"/>
          <w:szCs w:val="23"/>
        </w:rPr>
        <w:t>literary</w:t>
      </w:r>
      <w:proofErr w:type="spellEnd"/>
      <w:r w:rsidRPr="00480337">
        <w:rPr>
          <w:rFonts w:ascii="Arial" w:hAnsi="Arial" w:cs="Arial"/>
          <w:sz w:val="23"/>
          <w:szCs w:val="23"/>
        </w:rPr>
        <w:t xml:space="preserve"> </w:t>
      </w:r>
      <w:proofErr w:type="spellStart"/>
      <w:r w:rsidRPr="00480337">
        <w:rPr>
          <w:rFonts w:ascii="Arial" w:hAnsi="Arial" w:cs="Arial"/>
          <w:sz w:val="23"/>
          <w:szCs w:val="23"/>
        </w:rPr>
        <w:t>gatherings</w:t>
      </w:r>
      <w:proofErr w:type="spellEnd"/>
      <w:r w:rsidRPr="00480337">
        <w:rPr>
          <w:rFonts w:ascii="Arial" w:hAnsi="Arial" w:cs="Arial"/>
          <w:sz w:val="23"/>
          <w:szCs w:val="23"/>
        </w:rPr>
        <w:t xml:space="preserve"> in a Catalan </w:t>
      </w:r>
      <w:proofErr w:type="spellStart"/>
      <w:r w:rsidRPr="00480337">
        <w:rPr>
          <w:rFonts w:ascii="Arial" w:hAnsi="Arial" w:cs="Arial"/>
          <w:sz w:val="23"/>
          <w:szCs w:val="23"/>
        </w:rPr>
        <w:t>urban</w:t>
      </w:r>
      <w:proofErr w:type="spellEnd"/>
      <w:r w:rsidRPr="00480337">
        <w:rPr>
          <w:rFonts w:ascii="Arial" w:hAnsi="Arial" w:cs="Arial"/>
          <w:sz w:val="23"/>
          <w:szCs w:val="23"/>
        </w:rPr>
        <w:t xml:space="preserve"> </w:t>
      </w:r>
      <w:proofErr w:type="spellStart"/>
      <w:r w:rsidRPr="00480337">
        <w:rPr>
          <w:rFonts w:ascii="Arial" w:hAnsi="Arial" w:cs="Arial"/>
          <w:sz w:val="23"/>
          <w:szCs w:val="23"/>
        </w:rPr>
        <w:t>primary</w:t>
      </w:r>
      <w:proofErr w:type="spellEnd"/>
      <w:r w:rsidRPr="00480337">
        <w:rPr>
          <w:rFonts w:ascii="Arial" w:hAnsi="Arial" w:cs="Arial"/>
          <w:sz w:val="23"/>
          <w:szCs w:val="23"/>
        </w:rPr>
        <w:t xml:space="preserve"> </w:t>
      </w:r>
      <w:proofErr w:type="spellStart"/>
      <w:r w:rsidRPr="00480337">
        <w:rPr>
          <w:rFonts w:ascii="Arial" w:hAnsi="Arial" w:cs="Arial"/>
          <w:sz w:val="23"/>
          <w:szCs w:val="23"/>
        </w:rPr>
        <w:t>school</w:t>
      </w:r>
      <w:proofErr w:type="spellEnd"/>
      <w:r w:rsidRPr="00480337">
        <w:rPr>
          <w:rFonts w:ascii="Arial" w:hAnsi="Arial" w:cs="Arial"/>
          <w:sz w:val="23"/>
          <w:szCs w:val="23"/>
        </w:rPr>
        <w:t xml:space="preserve">: </w:t>
      </w:r>
      <w:proofErr w:type="spellStart"/>
      <w:r w:rsidRPr="00480337">
        <w:rPr>
          <w:rFonts w:ascii="Arial" w:hAnsi="Arial" w:cs="Arial"/>
          <w:sz w:val="23"/>
          <w:szCs w:val="23"/>
        </w:rPr>
        <w:t>Increasing</w:t>
      </w:r>
      <w:proofErr w:type="spellEnd"/>
      <w:r w:rsidRPr="00480337">
        <w:rPr>
          <w:rFonts w:ascii="Arial" w:hAnsi="Arial" w:cs="Arial"/>
          <w:sz w:val="23"/>
          <w:szCs w:val="23"/>
        </w:rPr>
        <w:t xml:space="preserve"> </w:t>
      </w:r>
      <w:proofErr w:type="spellStart"/>
      <w:r w:rsidRPr="00480337">
        <w:rPr>
          <w:rFonts w:ascii="Arial" w:hAnsi="Arial" w:cs="Arial"/>
          <w:sz w:val="23"/>
          <w:szCs w:val="23"/>
        </w:rPr>
        <w:t>educative</w:t>
      </w:r>
      <w:proofErr w:type="spellEnd"/>
      <w:r w:rsidRPr="00480337">
        <w:rPr>
          <w:rFonts w:ascii="Arial" w:hAnsi="Arial" w:cs="Arial"/>
          <w:sz w:val="23"/>
          <w:szCs w:val="23"/>
        </w:rPr>
        <w:t xml:space="preserve"> </w:t>
      </w:r>
      <w:proofErr w:type="spellStart"/>
      <w:r w:rsidRPr="00480337">
        <w:rPr>
          <w:rFonts w:ascii="Arial" w:hAnsi="Arial" w:cs="Arial"/>
          <w:sz w:val="23"/>
          <w:szCs w:val="23"/>
        </w:rPr>
        <w:t>interactions</w:t>
      </w:r>
      <w:proofErr w:type="spellEnd"/>
      <w:r w:rsidRPr="00480337">
        <w:rPr>
          <w:rFonts w:ascii="Arial" w:hAnsi="Arial" w:cs="Arial"/>
          <w:sz w:val="23"/>
          <w:szCs w:val="23"/>
        </w:rPr>
        <w:t xml:space="preserve"> </w:t>
      </w:r>
      <w:proofErr w:type="spellStart"/>
      <w:r w:rsidRPr="00480337">
        <w:rPr>
          <w:rFonts w:ascii="Arial" w:hAnsi="Arial" w:cs="Arial"/>
          <w:sz w:val="23"/>
          <w:szCs w:val="23"/>
        </w:rPr>
        <w:t>and</w:t>
      </w:r>
      <w:proofErr w:type="spellEnd"/>
      <w:r w:rsidRPr="00480337">
        <w:rPr>
          <w:rFonts w:ascii="Arial" w:hAnsi="Arial" w:cs="Arial"/>
          <w:sz w:val="23"/>
          <w:szCs w:val="23"/>
        </w:rPr>
        <w:t xml:space="preserve"> </w:t>
      </w:r>
      <w:proofErr w:type="spellStart"/>
      <w:r w:rsidRPr="00480337">
        <w:rPr>
          <w:rFonts w:ascii="Arial" w:hAnsi="Arial" w:cs="Arial"/>
          <w:sz w:val="23"/>
          <w:szCs w:val="23"/>
        </w:rPr>
        <w:t>improving</w:t>
      </w:r>
      <w:proofErr w:type="spellEnd"/>
      <w:r w:rsidRPr="00480337">
        <w:rPr>
          <w:rFonts w:ascii="Arial" w:hAnsi="Arial" w:cs="Arial"/>
          <w:sz w:val="23"/>
          <w:szCs w:val="23"/>
        </w:rPr>
        <w:t xml:space="preserve"> </w:t>
      </w:r>
      <w:proofErr w:type="spellStart"/>
      <w:r w:rsidRPr="00480337">
        <w:rPr>
          <w:rFonts w:ascii="Arial" w:hAnsi="Arial" w:cs="Arial"/>
          <w:sz w:val="23"/>
          <w:szCs w:val="23"/>
        </w:rPr>
        <w:t>learning</w:t>
      </w:r>
      <w:proofErr w:type="spellEnd"/>
      <w:r w:rsidRPr="00480337">
        <w:rPr>
          <w:rFonts w:ascii="Arial" w:hAnsi="Arial" w:cs="Arial"/>
          <w:sz w:val="23"/>
          <w:szCs w:val="23"/>
        </w:rPr>
        <w:t xml:space="preserve">. </w:t>
      </w:r>
      <w:proofErr w:type="spellStart"/>
      <w:r w:rsidRPr="00480337">
        <w:rPr>
          <w:rFonts w:ascii="Arial" w:hAnsi="Arial" w:cs="Arial"/>
          <w:sz w:val="23"/>
          <w:szCs w:val="23"/>
        </w:rPr>
        <w:t>Improving</w:t>
      </w:r>
      <w:proofErr w:type="spellEnd"/>
      <w:r w:rsidRPr="00480337">
        <w:rPr>
          <w:rFonts w:ascii="Arial" w:hAnsi="Arial" w:cs="Arial"/>
          <w:sz w:val="23"/>
          <w:szCs w:val="23"/>
        </w:rPr>
        <w:t xml:space="preserve"> </w:t>
      </w:r>
      <w:proofErr w:type="spellStart"/>
      <w:r w:rsidRPr="00480337">
        <w:rPr>
          <w:rFonts w:ascii="Arial" w:hAnsi="Arial" w:cs="Arial"/>
          <w:sz w:val="23"/>
          <w:szCs w:val="23"/>
        </w:rPr>
        <w:t>Schools</w:t>
      </w:r>
      <w:proofErr w:type="spellEnd"/>
      <w:r w:rsidRPr="00480337">
        <w:rPr>
          <w:rFonts w:ascii="Arial" w:hAnsi="Arial" w:cs="Arial"/>
          <w:sz w:val="23"/>
          <w:szCs w:val="23"/>
        </w:rPr>
        <w:t>, 17(3) 241– 249</w:t>
      </w:r>
    </w:p>
    <w:p w14:paraId="678D2A39" w14:textId="36E230E4" w:rsidR="00FD4833" w:rsidRPr="005445B3" w:rsidRDefault="005445B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Pr>
          <w:rFonts w:ascii="Arial" w:hAnsi="Arial" w:cs="Arial"/>
          <w:sz w:val="23"/>
          <w:szCs w:val="23"/>
        </w:rPr>
        <w:t>Brantlinger</w:t>
      </w:r>
      <w:proofErr w:type="spellEnd"/>
      <w:r>
        <w:rPr>
          <w:rFonts w:ascii="Arial" w:hAnsi="Arial" w:cs="Arial"/>
          <w:sz w:val="23"/>
          <w:szCs w:val="23"/>
        </w:rPr>
        <w:t>, A.;</w:t>
      </w:r>
      <w:r w:rsidR="00FD4833" w:rsidRPr="005445B3">
        <w:rPr>
          <w:rFonts w:ascii="Arial" w:hAnsi="Arial" w:cs="Arial"/>
          <w:sz w:val="23"/>
          <w:szCs w:val="23"/>
        </w:rPr>
        <w:t xml:space="preserve"> </w:t>
      </w:r>
      <w:proofErr w:type="spellStart"/>
      <w:r w:rsidR="00FD4833" w:rsidRPr="005445B3">
        <w:rPr>
          <w:rFonts w:ascii="Arial" w:hAnsi="Arial" w:cs="Arial"/>
          <w:sz w:val="23"/>
          <w:szCs w:val="23"/>
        </w:rPr>
        <w:t>Brantling</w:t>
      </w:r>
      <w:r>
        <w:rPr>
          <w:rFonts w:ascii="Arial" w:hAnsi="Arial" w:cs="Arial"/>
          <w:sz w:val="23"/>
          <w:szCs w:val="23"/>
        </w:rPr>
        <w:t>er</w:t>
      </w:r>
      <w:proofErr w:type="spellEnd"/>
      <w:r>
        <w:rPr>
          <w:rFonts w:ascii="Arial" w:hAnsi="Arial" w:cs="Arial"/>
          <w:sz w:val="23"/>
          <w:szCs w:val="23"/>
        </w:rPr>
        <w:t>, E.</w:t>
      </w:r>
      <w:r w:rsidR="00FD4833" w:rsidRPr="005445B3">
        <w:rPr>
          <w:rFonts w:ascii="Arial" w:hAnsi="Arial" w:cs="Arial"/>
          <w:sz w:val="23"/>
          <w:szCs w:val="23"/>
        </w:rPr>
        <w:t xml:space="preserve"> i </w:t>
      </w:r>
      <w:proofErr w:type="spellStart"/>
      <w:r w:rsidR="00FD4833" w:rsidRPr="005445B3">
        <w:rPr>
          <w:rFonts w:ascii="Arial" w:hAnsi="Arial" w:cs="Arial"/>
          <w:sz w:val="23"/>
          <w:szCs w:val="23"/>
        </w:rPr>
        <w:t>Cooley</w:t>
      </w:r>
      <w:proofErr w:type="spellEnd"/>
      <w:r w:rsidR="00FD4833" w:rsidRPr="005445B3">
        <w:rPr>
          <w:rFonts w:ascii="Arial" w:hAnsi="Arial" w:cs="Arial"/>
          <w:sz w:val="23"/>
          <w:szCs w:val="23"/>
        </w:rPr>
        <w:t xml:space="preserve">, L. </w:t>
      </w:r>
      <w:proofErr w:type="spellStart"/>
      <w:r w:rsidR="00FD4833" w:rsidRPr="005445B3">
        <w:rPr>
          <w:rFonts w:ascii="Arial" w:hAnsi="Arial" w:cs="Arial"/>
          <w:sz w:val="23"/>
          <w:szCs w:val="23"/>
        </w:rPr>
        <w:t>Families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values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class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relations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the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politics</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alternative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certification</w:t>
      </w:r>
      <w:proofErr w:type="spellEnd"/>
      <w:r w:rsidR="00FD4833" w:rsidRPr="005445B3">
        <w:rPr>
          <w:rFonts w:ascii="Arial" w:hAnsi="Arial" w:cs="Arial"/>
          <w:sz w:val="23"/>
          <w:szCs w:val="23"/>
        </w:rPr>
        <w:t xml:space="preserve">. A: </w:t>
      </w:r>
      <w:proofErr w:type="spellStart"/>
      <w:r w:rsidR="00FD4833" w:rsidRPr="005445B3">
        <w:rPr>
          <w:rFonts w:ascii="Arial" w:hAnsi="Arial" w:cs="Arial"/>
          <w:sz w:val="23"/>
          <w:szCs w:val="23"/>
        </w:rPr>
        <w:t>Apple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M.,Ball</w:t>
      </w:r>
      <w:proofErr w:type="spellEnd"/>
      <w:r w:rsidR="00FD4833" w:rsidRPr="005445B3">
        <w:rPr>
          <w:rFonts w:ascii="Arial" w:hAnsi="Arial" w:cs="Arial"/>
          <w:sz w:val="23"/>
          <w:szCs w:val="23"/>
        </w:rPr>
        <w:t xml:space="preserve">, S.J., Armando L. (2010) </w:t>
      </w:r>
      <w:proofErr w:type="spellStart"/>
      <w:r w:rsidR="00FD4833" w:rsidRPr="005445B3">
        <w:rPr>
          <w:rFonts w:ascii="Arial" w:hAnsi="Arial" w:cs="Arial"/>
          <w:sz w:val="23"/>
          <w:szCs w:val="23"/>
        </w:rPr>
        <w:t>The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Routledge</w:t>
      </w:r>
      <w:proofErr w:type="spellEnd"/>
      <w:r w:rsidR="00FD4833" w:rsidRPr="005445B3">
        <w:rPr>
          <w:rFonts w:ascii="Arial" w:hAnsi="Arial" w:cs="Arial"/>
          <w:sz w:val="23"/>
          <w:szCs w:val="23"/>
        </w:rPr>
        <w:t xml:space="preserve"> International </w:t>
      </w:r>
      <w:proofErr w:type="spellStart"/>
      <w:r w:rsidR="00FD4833" w:rsidRPr="005445B3">
        <w:rPr>
          <w:rFonts w:ascii="Arial" w:hAnsi="Arial" w:cs="Arial"/>
          <w:sz w:val="23"/>
          <w:szCs w:val="23"/>
        </w:rPr>
        <w:t>Hanbook</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Sociology</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Education</w:t>
      </w:r>
      <w:proofErr w:type="spellEnd"/>
      <w:r w:rsidR="00FD4833" w:rsidRPr="005445B3">
        <w:rPr>
          <w:rFonts w:ascii="Arial" w:hAnsi="Arial" w:cs="Arial"/>
          <w:sz w:val="23"/>
          <w:szCs w:val="23"/>
        </w:rPr>
        <w:t xml:space="preserve">. New York: </w:t>
      </w:r>
      <w:proofErr w:type="spellStart"/>
      <w:r w:rsidR="00FD4833" w:rsidRPr="005445B3">
        <w:rPr>
          <w:rFonts w:ascii="Arial" w:hAnsi="Arial" w:cs="Arial"/>
          <w:sz w:val="23"/>
          <w:szCs w:val="23"/>
        </w:rPr>
        <w:t>Routledge</w:t>
      </w:r>
      <w:proofErr w:type="spellEnd"/>
      <w:r w:rsidR="00FD4833" w:rsidRPr="005445B3">
        <w:rPr>
          <w:rFonts w:ascii="Arial" w:hAnsi="Arial" w:cs="Arial"/>
          <w:sz w:val="23"/>
          <w:szCs w:val="23"/>
        </w:rPr>
        <w:t xml:space="preserve"> (179-189)</w:t>
      </w:r>
    </w:p>
    <w:p w14:paraId="2D99CDF6"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Chomsky, N. (2005) L’educació: la millor eina per formar persones lliures i amb criteri Barcelona: Columna</w:t>
      </w:r>
    </w:p>
    <w:p w14:paraId="007F1683"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Chomsky, N. (2012) La (des)</w:t>
      </w:r>
      <w:proofErr w:type="spellStart"/>
      <w:r w:rsidRPr="005445B3">
        <w:rPr>
          <w:rFonts w:ascii="Arial" w:hAnsi="Arial" w:cs="Arial"/>
          <w:sz w:val="23"/>
          <w:szCs w:val="23"/>
        </w:rPr>
        <w:t>educación</w:t>
      </w:r>
      <w:proofErr w:type="spellEnd"/>
      <w:r w:rsidRPr="005445B3">
        <w:rPr>
          <w:rFonts w:ascii="Arial" w:hAnsi="Arial" w:cs="Arial"/>
          <w:sz w:val="23"/>
          <w:szCs w:val="23"/>
        </w:rPr>
        <w:t xml:space="preserve">. Barcelona: Austral (Primera edició 2000, </w:t>
      </w:r>
      <w:proofErr w:type="spellStart"/>
      <w:r w:rsidRPr="005445B3">
        <w:rPr>
          <w:rFonts w:ascii="Arial" w:hAnsi="Arial" w:cs="Arial"/>
          <w:sz w:val="23"/>
          <w:szCs w:val="23"/>
        </w:rPr>
        <w:t>Rowman</w:t>
      </w:r>
      <w:proofErr w:type="spellEnd"/>
      <w:r w:rsidRPr="005445B3">
        <w:rPr>
          <w:rFonts w:ascii="Arial" w:hAnsi="Arial" w:cs="Arial"/>
          <w:sz w:val="23"/>
          <w:szCs w:val="23"/>
        </w:rPr>
        <w:t xml:space="preserve"> &amp; </w:t>
      </w:r>
      <w:proofErr w:type="spellStart"/>
      <w:r w:rsidRPr="005445B3">
        <w:rPr>
          <w:rFonts w:ascii="Arial" w:hAnsi="Arial" w:cs="Arial"/>
          <w:sz w:val="23"/>
          <w:szCs w:val="23"/>
        </w:rPr>
        <w:t>Littlefield</w:t>
      </w:r>
      <w:proofErr w:type="spellEnd"/>
      <w:r w:rsidRPr="005445B3">
        <w:rPr>
          <w:rFonts w:ascii="Arial" w:hAnsi="Arial" w:cs="Arial"/>
          <w:sz w:val="23"/>
          <w:szCs w:val="23"/>
        </w:rPr>
        <w:t>).</w:t>
      </w:r>
    </w:p>
    <w:p w14:paraId="268F3F49"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Dewey, J. (1994) </w:t>
      </w:r>
      <w:proofErr w:type="spellStart"/>
      <w:r w:rsidRPr="005445B3">
        <w:rPr>
          <w:rFonts w:ascii="Arial" w:hAnsi="Arial" w:cs="Arial"/>
          <w:sz w:val="23"/>
          <w:szCs w:val="23"/>
        </w:rPr>
        <w:t>Democracia</w:t>
      </w:r>
      <w:proofErr w:type="spellEnd"/>
      <w:r w:rsidRPr="005445B3">
        <w:rPr>
          <w:rFonts w:ascii="Arial" w:hAnsi="Arial" w:cs="Arial"/>
          <w:sz w:val="23"/>
          <w:szCs w:val="23"/>
        </w:rPr>
        <w:t xml:space="preserve"> y </w:t>
      </w:r>
      <w:proofErr w:type="spellStart"/>
      <w:r w:rsidRPr="005445B3">
        <w:rPr>
          <w:rFonts w:ascii="Arial" w:hAnsi="Arial" w:cs="Arial"/>
          <w:sz w:val="23"/>
          <w:szCs w:val="23"/>
        </w:rPr>
        <w:t>educación</w:t>
      </w:r>
      <w:proofErr w:type="spellEnd"/>
      <w:r w:rsidRPr="005445B3">
        <w:rPr>
          <w:rFonts w:ascii="Arial" w:hAnsi="Arial" w:cs="Arial"/>
          <w:sz w:val="23"/>
          <w:szCs w:val="23"/>
        </w:rPr>
        <w:t xml:space="preserve">. Madrid: </w:t>
      </w:r>
      <w:proofErr w:type="spellStart"/>
      <w:r w:rsidRPr="005445B3">
        <w:rPr>
          <w:rFonts w:ascii="Arial" w:hAnsi="Arial" w:cs="Arial"/>
          <w:sz w:val="23"/>
          <w:szCs w:val="23"/>
        </w:rPr>
        <w:t>Morata</w:t>
      </w:r>
      <w:proofErr w:type="spellEnd"/>
    </w:p>
    <w:p w14:paraId="607BA6FD" w14:textId="5759BE24"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Elboj</w:t>
      </w:r>
      <w:proofErr w:type="spellEnd"/>
      <w:r w:rsidRPr="005445B3">
        <w:rPr>
          <w:rFonts w:ascii="Arial" w:hAnsi="Arial" w:cs="Arial"/>
          <w:sz w:val="23"/>
          <w:szCs w:val="23"/>
        </w:rPr>
        <w:t>, C.</w:t>
      </w:r>
      <w:r w:rsidR="005445B3">
        <w:rPr>
          <w:rFonts w:ascii="Arial" w:hAnsi="Arial" w:cs="Arial"/>
          <w:sz w:val="23"/>
          <w:szCs w:val="23"/>
        </w:rPr>
        <w:t xml:space="preserve"> i</w:t>
      </w:r>
      <w:r w:rsidRPr="005445B3">
        <w:rPr>
          <w:rFonts w:ascii="Arial" w:hAnsi="Arial" w:cs="Arial"/>
          <w:sz w:val="23"/>
          <w:szCs w:val="23"/>
        </w:rPr>
        <w:t xml:space="preserve"> </w:t>
      </w:r>
      <w:proofErr w:type="spellStart"/>
      <w:r w:rsidRPr="005445B3">
        <w:rPr>
          <w:rFonts w:ascii="Arial" w:hAnsi="Arial" w:cs="Arial"/>
          <w:sz w:val="23"/>
          <w:szCs w:val="23"/>
        </w:rPr>
        <w:t>Gomez</w:t>
      </w:r>
      <w:proofErr w:type="spellEnd"/>
      <w:r w:rsidRPr="005445B3">
        <w:rPr>
          <w:rFonts w:ascii="Arial" w:hAnsi="Arial" w:cs="Arial"/>
          <w:sz w:val="23"/>
          <w:szCs w:val="23"/>
        </w:rPr>
        <w:t xml:space="preserve">, J. (2001) </w:t>
      </w:r>
      <w:proofErr w:type="spellStart"/>
      <w:r w:rsidRPr="005445B3">
        <w:rPr>
          <w:rFonts w:ascii="Arial" w:hAnsi="Arial" w:cs="Arial"/>
          <w:sz w:val="23"/>
          <w:szCs w:val="23"/>
        </w:rPr>
        <w:t>Sociales</w:t>
      </w:r>
      <w:proofErr w:type="spellEnd"/>
      <w:r w:rsidRPr="005445B3">
        <w:rPr>
          <w:rFonts w:ascii="Arial" w:hAnsi="Arial" w:cs="Arial"/>
          <w:sz w:val="23"/>
          <w:szCs w:val="23"/>
        </w:rPr>
        <w:t xml:space="preserve">: </w:t>
      </w:r>
      <w:proofErr w:type="spellStart"/>
      <w:r w:rsidRPr="005445B3">
        <w:rPr>
          <w:rFonts w:ascii="Arial" w:hAnsi="Arial" w:cs="Arial"/>
          <w:sz w:val="23"/>
          <w:szCs w:val="23"/>
        </w:rPr>
        <w:t>Hacia</w:t>
      </w:r>
      <w:proofErr w:type="spellEnd"/>
      <w:r w:rsidRPr="005445B3">
        <w:rPr>
          <w:rFonts w:ascii="Arial" w:hAnsi="Arial" w:cs="Arial"/>
          <w:sz w:val="23"/>
          <w:szCs w:val="23"/>
        </w:rPr>
        <w:t xml:space="preserve"> la </w:t>
      </w:r>
      <w:proofErr w:type="spellStart"/>
      <w:r w:rsidRPr="005445B3">
        <w:rPr>
          <w:rFonts w:ascii="Arial" w:hAnsi="Arial" w:cs="Arial"/>
          <w:sz w:val="23"/>
          <w:szCs w:val="23"/>
        </w:rPr>
        <w:t>comprensión</w:t>
      </w:r>
      <w:proofErr w:type="spellEnd"/>
      <w:r w:rsidRPr="005445B3">
        <w:rPr>
          <w:rFonts w:ascii="Arial" w:hAnsi="Arial" w:cs="Arial"/>
          <w:sz w:val="23"/>
          <w:szCs w:val="23"/>
        </w:rPr>
        <w:t xml:space="preserve"> de una </w:t>
      </w:r>
      <w:proofErr w:type="spellStart"/>
      <w:r w:rsidRPr="005445B3">
        <w:rPr>
          <w:rFonts w:ascii="Arial" w:hAnsi="Arial" w:cs="Arial"/>
          <w:sz w:val="23"/>
          <w:szCs w:val="23"/>
        </w:rPr>
        <w:t>Metodología</w:t>
      </w:r>
      <w:proofErr w:type="spellEnd"/>
      <w:r w:rsidRPr="005445B3">
        <w:rPr>
          <w:rFonts w:ascii="Arial" w:hAnsi="Arial" w:cs="Arial"/>
          <w:sz w:val="23"/>
          <w:szCs w:val="23"/>
        </w:rPr>
        <w:t xml:space="preserve"> </w:t>
      </w:r>
      <w:proofErr w:type="spellStart"/>
      <w:r w:rsidRPr="005445B3">
        <w:rPr>
          <w:rFonts w:ascii="Arial" w:hAnsi="Arial" w:cs="Arial"/>
          <w:sz w:val="23"/>
          <w:szCs w:val="23"/>
        </w:rPr>
        <w:t>Dialógica</w:t>
      </w:r>
      <w:proofErr w:type="spellEnd"/>
      <w:r w:rsidRPr="005445B3">
        <w:rPr>
          <w:rFonts w:ascii="Arial" w:hAnsi="Arial" w:cs="Arial"/>
          <w:sz w:val="23"/>
          <w:szCs w:val="23"/>
        </w:rPr>
        <w:t xml:space="preserve">. Acciones e </w:t>
      </w:r>
      <w:proofErr w:type="spellStart"/>
      <w:r w:rsidRPr="005445B3">
        <w:rPr>
          <w:rFonts w:ascii="Arial" w:hAnsi="Arial" w:cs="Arial"/>
          <w:sz w:val="23"/>
          <w:szCs w:val="23"/>
        </w:rPr>
        <w:t>Investigaciones</w:t>
      </w:r>
      <w:proofErr w:type="spellEnd"/>
      <w:r w:rsidRPr="005445B3">
        <w:rPr>
          <w:rFonts w:ascii="Arial" w:hAnsi="Arial" w:cs="Arial"/>
          <w:sz w:val="23"/>
          <w:szCs w:val="23"/>
        </w:rPr>
        <w:t xml:space="preserve"> </w:t>
      </w:r>
      <w:proofErr w:type="spellStart"/>
      <w:r w:rsidRPr="005445B3">
        <w:rPr>
          <w:rFonts w:ascii="Arial" w:hAnsi="Arial" w:cs="Arial"/>
          <w:sz w:val="23"/>
          <w:szCs w:val="23"/>
        </w:rPr>
        <w:t>Sociales</w:t>
      </w:r>
      <w:proofErr w:type="spellEnd"/>
      <w:r w:rsidRPr="005445B3">
        <w:rPr>
          <w:rFonts w:ascii="Arial" w:hAnsi="Arial" w:cs="Arial"/>
          <w:sz w:val="23"/>
          <w:szCs w:val="23"/>
        </w:rPr>
        <w:t xml:space="preserve">. Zaragoza: </w:t>
      </w:r>
      <w:proofErr w:type="spellStart"/>
      <w:r w:rsidRPr="005445B3">
        <w:rPr>
          <w:rFonts w:ascii="Arial" w:hAnsi="Arial" w:cs="Arial"/>
          <w:sz w:val="23"/>
          <w:szCs w:val="23"/>
        </w:rPr>
        <w:t>Escuela</w:t>
      </w:r>
      <w:proofErr w:type="spellEnd"/>
      <w:r w:rsidRPr="005445B3">
        <w:rPr>
          <w:rFonts w:ascii="Arial" w:hAnsi="Arial" w:cs="Arial"/>
          <w:sz w:val="23"/>
          <w:szCs w:val="23"/>
        </w:rPr>
        <w:t xml:space="preserve"> </w:t>
      </w:r>
      <w:proofErr w:type="spellStart"/>
      <w:r w:rsidRPr="005445B3">
        <w:rPr>
          <w:rFonts w:ascii="Arial" w:hAnsi="Arial" w:cs="Arial"/>
          <w:sz w:val="23"/>
          <w:szCs w:val="23"/>
        </w:rPr>
        <w:t>Universitaria</w:t>
      </w:r>
      <w:proofErr w:type="spellEnd"/>
      <w:r w:rsidRPr="005445B3">
        <w:rPr>
          <w:rFonts w:ascii="Arial" w:hAnsi="Arial" w:cs="Arial"/>
          <w:sz w:val="23"/>
          <w:szCs w:val="23"/>
        </w:rPr>
        <w:t xml:space="preserve"> de </w:t>
      </w:r>
      <w:proofErr w:type="spellStart"/>
      <w:r w:rsidRPr="005445B3">
        <w:rPr>
          <w:rFonts w:ascii="Arial" w:hAnsi="Arial" w:cs="Arial"/>
          <w:sz w:val="23"/>
          <w:szCs w:val="23"/>
        </w:rPr>
        <w:t>Estudios</w:t>
      </w:r>
      <w:proofErr w:type="spellEnd"/>
      <w:r w:rsidRPr="005445B3">
        <w:rPr>
          <w:rFonts w:ascii="Arial" w:hAnsi="Arial" w:cs="Arial"/>
          <w:sz w:val="23"/>
          <w:szCs w:val="23"/>
        </w:rPr>
        <w:t xml:space="preserve"> </w:t>
      </w:r>
      <w:proofErr w:type="spellStart"/>
      <w:r w:rsidRPr="005445B3">
        <w:rPr>
          <w:rFonts w:ascii="Arial" w:hAnsi="Arial" w:cs="Arial"/>
          <w:sz w:val="23"/>
          <w:szCs w:val="23"/>
        </w:rPr>
        <w:t>Sociales</w:t>
      </w:r>
      <w:proofErr w:type="spellEnd"/>
      <w:r w:rsidRPr="005445B3">
        <w:rPr>
          <w:rFonts w:ascii="Arial" w:hAnsi="Arial" w:cs="Arial"/>
          <w:sz w:val="23"/>
          <w:szCs w:val="23"/>
        </w:rPr>
        <w:t xml:space="preserve"> de la </w:t>
      </w:r>
      <w:proofErr w:type="spellStart"/>
      <w:r w:rsidRPr="005445B3">
        <w:rPr>
          <w:rFonts w:ascii="Arial" w:hAnsi="Arial" w:cs="Arial"/>
          <w:sz w:val="23"/>
          <w:szCs w:val="23"/>
        </w:rPr>
        <w:t>Universidad</w:t>
      </w:r>
      <w:proofErr w:type="spellEnd"/>
      <w:r w:rsidRPr="005445B3">
        <w:rPr>
          <w:rFonts w:ascii="Arial" w:hAnsi="Arial" w:cs="Arial"/>
          <w:sz w:val="23"/>
          <w:szCs w:val="23"/>
        </w:rPr>
        <w:t xml:space="preserve"> de Zaragoza,12,77-94.</w:t>
      </w:r>
    </w:p>
    <w:p w14:paraId="02C22A98" w14:textId="41A65BAD" w:rsidR="00FD4833" w:rsidRPr="005445B3" w:rsidRDefault="005445B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Pr>
          <w:rFonts w:ascii="Arial" w:hAnsi="Arial" w:cs="Arial"/>
          <w:sz w:val="23"/>
          <w:szCs w:val="23"/>
        </w:rPr>
        <w:t>Elboj</w:t>
      </w:r>
      <w:proofErr w:type="spellEnd"/>
      <w:r>
        <w:rPr>
          <w:rFonts w:ascii="Arial" w:hAnsi="Arial" w:cs="Arial"/>
          <w:sz w:val="23"/>
          <w:szCs w:val="23"/>
        </w:rPr>
        <w:t xml:space="preserve">, C.; </w:t>
      </w:r>
      <w:proofErr w:type="spellStart"/>
      <w:r>
        <w:rPr>
          <w:rFonts w:ascii="Arial" w:hAnsi="Arial" w:cs="Arial"/>
          <w:sz w:val="23"/>
          <w:szCs w:val="23"/>
        </w:rPr>
        <w:t>Puigdellívol</w:t>
      </w:r>
      <w:proofErr w:type="spellEnd"/>
      <w:r>
        <w:rPr>
          <w:rFonts w:ascii="Arial" w:hAnsi="Arial" w:cs="Arial"/>
          <w:sz w:val="23"/>
          <w:szCs w:val="23"/>
        </w:rPr>
        <w:t xml:space="preserve"> I.;</w:t>
      </w:r>
      <w:r w:rsidR="00FD4833" w:rsidRPr="005445B3">
        <w:rPr>
          <w:rFonts w:ascii="Arial" w:hAnsi="Arial" w:cs="Arial"/>
          <w:sz w:val="23"/>
          <w:szCs w:val="23"/>
        </w:rPr>
        <w:t xml:space="preserve"> Soler i </w:t>
      </w:r>
      <w:proofErr w:type="spellStart"/>
      <w:r w:rsidR="00FD4833" w:rsidRPr="005445B3">
        <w:rPr>
          <w:rFonts w:ascii="Arial" w:hAnsi="Arial" w:cs="Arial"/>
          <w:sz w:val="23"/>
          <w:szCs w:val="23"/>
        </w:rPr>
        <w:t>M.,Valls</w:t>
      </w:r>
      <w:proofErr w:type="spellEnd"/>
      <w:r w:rsidR="00FD4833" w:rsidRPr="005445B3">
        <w:rPr>
          <w:rFonts w:ascii="Arial" w:hAnsi="Arial" w:cs="Arial"/>
          <w:sz w:val="23"/>
          <w:szCs w:val="23"/>
        </w:rPr>
        <w:t xml:space="preserve">, R. (2002) </w:t>
      </w:r>
      <w:proofErr w:type="spellStart"/>
      <w:r w:rsidR="00FD4833" w:rsidRPr="005445B3">
        <w:rPr>
          <w:rFonts w:ascii="Arial" w:hAnsi="Arial" w:cs="Arial"/>
          <w:sz w:val="23"/>
          <w:szCs w:val="23"/>
        </w:rPr>
        <w:t>Comunidades</w:t>
      </w:r>
      <w:proofErr w:type="spellEnd"/>
      <w:r w:rsidR="00FD4833" w:rsidRPr="005445B3">
        <w:rPr>
          <w:rFonts w:ascii="Arial" w:hAnsi="Arial" w:cs="Arial"/>
          <w:sz w:val="23"/>
          <w:szCs w:val="23"/>
        </w:rPr>
        <w:t xml:space="preserve"> de </w:t>
      </w:r>
      <w:proofErr w:type="spellStart"/>
      <w:r w:rsidR="00FD4833" w:rsidRPr="005445B3">
        <w:rPr>
          <w:rFonts w:ascii="Arial" w:hAnsi="Arial" w:cs="Arial"/>
          <w:sz w:val="23"/>
          <w:szCs w:val="23"/>
        </w:rPr>
        <w:t>aprendizaje</w:t>
      </w:r>
      <w:proofErr w:type="spellEnd"/>
      <w:r w:rsidR="00FD4833" w:rsidRPr="005445B3">
        <w:rPr>
          <w:rFonts w:ascii="Arial" w:hAnsi="Arial" w:cs="Arial"/>
          <w:sz w:val="23"/>
          <w:szCs w:val="23"/>
        </w:rPr>
        <w:t xml:space="preserve">. Transformar la </w:t>
      </w:r>
      <w:proofErr w:type="spellStart"/>
      <w:r w:rsidR="00FD4833" w:rsidRPr="005445B3">
        <w:rPr>
          <w:rFonts w:ascii="Arial" w:hAnsi="Arial" w:cs="Arial"/>
          <w:sz w:val="23"/>
          <w:szCs w:val="23"/>
        </w:rPr>
        <w:t>educación</w:t>
      </w:r>
      <w:proofErr w:type="spellEnd"/>
      <w:r w:rsidR="00FD4833" w:rsidRPr="005445B3">
        <w:rPr>
          <w:rFonts w:ascii="Arial" w:hAnsi="Arial" w:cs="Arial"/>
          <w:sz w:val="23"/>
          <w:szCs w:val="23"/>
        </w:rPr>
        <w:t>. Barcelona: Graó.</w:t>
      </w:r>
    </w:p>
    <w:p w14:paraId="6DE8A996"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European</w:t>
      </w:r>
      <w:proofErr w:type="spellEnd"/>
      <w:r w:rsidRPr="005445B3">
        <w:rPr>
          <w:rFonts w:ascii="Arial" w:hAnsi="Arial" w:cs="Arial"/>
          <w:sz w:val="23"/>
          <w:szCs w:val="23"/>
        </w:rPr>
        <w:t xml:space="preserve"> </w:t>
      </w:r>
      <w:proofErr w:type="spellStart"/>
      <w:r w:rsidRPr="005445B3">
        <w:rPr>
          <w:rFonts w:ascii="Arial" w:hAnsi="Arial" w:cs="Arial"/>
          <w:sz w:val="23"/>
          <w:szCs w:val="23"/>
        </w:rPr>
        <w:t>Commission</w:t>
      </w:r>
      <w:proofErr w:type="spellEnd"/>
      <w:r w:rsidRPr="005445B3">
        <w:rPr>
          <w:rFonts w:ascii="Arial" w:hAnsi="Arial" w:cs="Arial"/>
          <w:sz w:val="23"/>
          <w:szCs w:val="23"/>
        </w:rPr>
        <w:t xml:space="preserve"> (2006-2011). INCLUD-ED. </w:t>
      </w:r>
      <w:proofErr w:type="spellStart"/>
      <w:r w:rsidRPr="005445B3">
        <w:rPr>
          <w:rFonts w:ascii="Arial" w:hAnsi="Arial" w:cs="Arial"/>
          <w:sz w:val="23"/>
          <w:szCs w:val="23"/>
        </w:rPr>
        <w:t>Strategies</w:t>
      </w:r>
      <w:proofErr w:type="spellEnd"/>
      <w:r w:rsidRPr="005445B3">
        <w:rPr>
          <w:rFonts w:ascii="Arial" w:hAnsi="Arial" w:cs="Arial"/>
          <w:sz w:val="23"/>
          <w:szCs w:val="23"/>
        </w:rPr>
        <w:t xml:space="preserve"> for </w:t>
      </w:r>
      <w:proofErr w:type="spellStart"/>
      <w:r w:rsidRPr="005445B3">
        <w:rPr>
          <w:rFonts w:ascii="Arial" w:hAnsi="Arial" w:cs="Arial"/>
          <w:sz w:val="23"/>
          <w:szCs w:val="23"/>
        </w:rPr>
        <w:t>inclusion</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social </w:t>
      </w:r>
      <w:proofErr w:type="spellStart"/>
      <w:r w:rsidRPr="005445B3">
        <w:rPr>
          <w:rFonts w:ascii="Arial" w:hAnsi="Arial" w:cs="Arial"/>
          <w:sz w:val="23"/>
          <w:szCs w:val="23"/>
        </w:rPr>
        <w:lastRenderedPageBreak/>
        <w:t>cohesion</w:t>
      </w:r>
      <w:proofErr w:type="spellEnd"/>
      <w:r w:rsidRPr="005445B3">
        <w:rPr>
          <w:rFonts w:ascii="Arial" w:hAnsi="Arial" w:cs="Arial"/>
          <w:sz w:val="23"/>
          <w:szCs w:val="23"/>
        </w:rPr>
        <w:t xml:space="preserve"> </w:t>
      </w:r>
      <w:proofErr w:type="spellStart"/>
      <w:r w:rsidRPr="005445B3">
        <w:rPr>
          <w:rFonts w:ascii="Arial" w:hAnsi="Arial" w:cs="Arial"/>
          <w:sz w:val="23"/>
          <w:szCs w:val="23"/>
        </w:rPr>
        <w:t>from</w:t>
      </w:r>
      <w:proofErr w:type="spellEnd"/>
      <w:r w:rsidRPr="005445B3">
        <w:rPr>
          <w:rFonts w:ascii="Arial" w:hAnsi="Arial" w:cs="Arial"/>
          <w:sz w:val="23"/>
          <w:szCs w:val="23"/>
        </w:rPr>
        <w:t xml:space="preserve"> </w:t>
      </w:r>
      <w:proofErr w:type="spellStart"/>
      <w:r w:rsidRPr="005445B3">
        <w:rPr>
          <w:rFonts w:ascii="Arial" w:hAnsi="Arial" w:cs="Arial"/>
          <w:sz w:val="23"/>
          <w:szCs w:val="23"/>
        </w:rPr>
        <w:t>education</w:t>
      </w:r>
      <w:proofErr w:type="spellEnd"/>
      <w:r w:rsidRPr="005445B3">
        <w:rPr>
          <w:rFonts w:ascii="Arial" w:hAnsi="Arial" w:cs="Arial"/>
          <w:sz w:val="23"/>
          <w:szCs w:val="23"/>
        </w:rPr>
        <w:t xml:space="preserve"> in Europe. </w:t>
      </w:r>
      <w:proofErr w:type="spellStart"/>
      <w:r w:rsidRPr="005445B3">
        <w:rPr>
          <w:rFonts w:ascii="Arial" w:hAnsi="Arial" w:cs="Arial"/>
          <w:sz w:val="23"/>
          <w:szCs w:val="23"/>
        </w:rPr>
        <w:t>Integrated</w:t>
      </w:r>
      <w:proofErr w:type="spellEnd"/>
      <w:r w:rsidRPr="005445B3">
        <w:rPr>
          <w:rFonts w:ascii="Arial" w:hAnsi="Arial" w:cs="Arial"/>
          <w:sz w:val="23"/>
          <w:szCs w:val="23"/>
        </w:rPr>
        <w:t xml:space="preserve"> Project. 7th </w:t>
      </w:r>
      <w:proofErr w:type="spellStart"/>
      <w:r w:rsidRPr="005445B3">
        <w:rPr>
          <w:rFonts w:ascii="Arial" w:hAnsi="Arial" w:cs="Arial"/>
          <w:sz w:val="23"/>
          <w:szCs w:val="23"/>
        </w:rPr>
        <w:t>Priority</w:t>
      </w:r>
      <w:proofErr w:type="spellEnd"/>
      <w:r w:rsidRPr="005445B3">
        <w:rPr>
          <w:rFonts w:ascii="Arial" w:hAnsi="Arial" w:cs="Arial"/>
          <w:sz w:val="23"/>
          <w:szCs w:val="23"/>
        </w:rPr>
        <w:t xml:space="preserve"> of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Sixth</w:t>
      </w:r>
      <w:proofErr w:type="spellEnd"/>
      <w:r w:rsidRPr="005445B3">
        <w:rPr>
          <w:rFonts w:ascii="Arial" w:hAnsi="Arial" w:cs="Arial"/>
          <w:sz w:val="23"/>
          <w:szCs w:val="23"/>
        </w:rPr>
        <w:t xml:space="preserve"> </w:t>
      </w:r>
      <w:proofErr w:type="spellStart"/>
      <w:r w:rsidRPr="005445B3">
        <w:rPr>
          <w:rFonts w:ascii="Arial" w:hAnsi="Arial" w:cs="Arial"/>
          <w:sz w:val="23"/>
          <w:szCs w:val="23"/>
        </w:rPr>
        <w:t>Framework</w:t>
      </w:r>
      <w:proofErr w:type="spellEnd"/>
      <w:r w:rsidRPr="005445B3">
        <w:rPr>
          <w:rFonts w:ascii="Arial" w:hAnsi="Arial" w:cs="Arial"/>
          <w:sz w:val="23"/>
          <w:szCs w:val="23"/>
        </w:rPr>
        <w:t xml:space="preserve"> </w:t>
      </w:r>
      <w:proofErr w:type="spellStart"/>
      <w:r w:rsidRPr="005445B3">
        <w:rPr>
          <w:rFonts w:ascii="Arial" w:hAnsi="Arial" w:cs="Arial"/>
          <w:sz w:val="23"/>
          <w:szCs w:val="23"/>
        </w:rPr>
        <w:t>Program</w:t>
      </w:r>
      <w:proofErr w:type="spellEnd"/>
      <w:r w:rsidRPr="005445B3">
        <w:rPr>
          <w:rFonts w:ascii="Arial" w:hAnsi="Arial" w:cs="Arial"/>
          <w:sz w:val="23"/>
          <w:szCs w:val="23"/>
        </w:rPr>
        <w:t xml:space="preserve">. </w:t>
      </w:r>
      <w:proofErr w:type="spellStart"/>
      <w:r w:rsidRPr="005445B3">
        <w:rPr>
          <w:rFonts w:ascii="Arial" w:hAnsi="Arial" w:cs="Arial"/>
          <w:sz w:val="23"/>
          <w:szCs w:val="23"/>
        </w:rPr>
        <w:t>European</w:t>
      </w:r>
      <w:proofErr w:type="spellEnd"/>
      <w:r w:rsidRPr="005445B3">
        <w:rPr>
          <w:rFonts w:ascii="Arial" w:hAnsi="Arial" w:cs="Arial"/>
          <w:sz w:val="23"/>
          <w:szCs w:val="23"/>
        </w:rPr>
        <w:t xml:space="preserve"> </w:t>
      </w:r>
      <w:proofErr w:type="spellStart"/>
      <w:r w:rsidRPr="005445B3">
        <w:rPr>
          <w:rFonts w:ascii="Arial" w:hAnsi="Arial" w:cs="Arial"/>
          <w:sz w:val="23"/>
          <w:szCs w:val="23"/>
        </w:rPr>
        <w:t>Commission</w:t>
      </w:r>
      <w:proofErr w:type="spellEnd"/>
      <w:r w:rsidRPr="005445B3">
        <w:rPr>
          <w:rFonts w:ascii="Arial" w:hAnsi="Arial" w:cs="Arial"/>
          <w:sz w:val="23"/>
          <w:szCs w:val="23"/>
        </w:rPr>
        <w:t xml:space="preserve">. </w:t>
      </w:r>
    </w:p>
    <w:p w14:paraId="11BECB52"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Flecha</w:t>
      </w:r>
      <w:proofErr w:type="spellEnd"/>
      <w:r w:rsidRPr="005445B3">
        <w:rPr>
          <w:rFonts w:ascii="Arial" w:hAnsi="Arial" w:cs="Arial"/>
          <w:sz w:val="23"/>
          <w:szCs w:val="23"/>
        </w:rPr>
        <w:t xml:space="preserve">, R. (1997) </w:t>
      </w:r>
      <w:proofErr w:type="spellStart"/>
      <w:r w:rsidRPr="005445B3">
        <w:rPr>
          <w:rFonts w:ascii="Arial" w:hAnsi="Arial" w:cs="Arial"/>
          <w:sz w:val="23"/>
          <w:szCs w:val="23"/>
        </w:rPr>
        <w:t>Compartiendo</w:t>
      </w:r>
      <w:proofErr w:type="spellEnd"/>
      <w:r w:rsidRPr="005445B3">
        <w:rPr>
          <w:rFonts w:ascii="Arial" w:hAnsi="Arial" w:cs="Arial"/>
          <w:sz w:val="23"/>
          <w:szCs w:val="23"/>
        </w:rPr>
        <w:t xml:space="preserve"> </w:t>
      </w:r>
      <w:proofErr w:type="spellStart"/>
      <w:r w:rsidRPr="005445B3">
        <w:rPr>
          <w:rFonts w:ascii="Arial" w:hAnsi="Arial" w:cs="Arial"/>
          <w:sz w:val="23"/>
          <w:szCs w:val="23"/>
        </w:rPr>
        <w:t>palabras</w:t>
      </w:r>
      <w:proofErr w:type="spellEnd"/>
      <w:r w:rsidRPr="005445B3">
        <w:rPr>
          <w:rFonts w:ascii="Arial" w:hAnsi="Arial" w:cs="Arial"/>
          <w:sz w:val="23"/>
          <w:szCs w:val="23"/>
        </w:rPr>
        <w:t xml:space="preserve">: el </w:t>
      </w:r>
      <w:proofErr w:type="spellStart"/>
      <w:r w:rsidRPr="005445B3">
        <w:rPr>
          <w:rFonts w:ascii="Arial" w:hAnsi="Arial" w:cs="Arial"/>
          <w:sz w:val="23"/>
          <w:szCs w:val="23"/>
        </w:rPr>
        <w:t>aprendizaje</w:t>
      </w:r>
      <w:proofErr w:type="spellEnd"/>
      <w:r w:rsidRPr="005445B3">
        <w:rPr>
          <w:rFonts w:ascii="Arial" w:hAnsi="Arial" w:cs="Arial"/>
          <w:sz w:val="23"/>
          <w:szCs w:val="23"/>
        </w:rPr>
        <w:t xml:space="preserve"> de </w:t>
      </w:r>
      <w:proofErr w:type="spellStart"/>
      <w:r w:rsidRPr="005445B3">
        <w:rPr>
          <w:rFonts w:ascii="Arial" w:hAnsi="Arial" w:cs="Arial"/>
          <w:sz w:val="23"/>
          <w:szCs w:val="23"/>
        </w:rPr>
        <w:t>personas</w:t>
      </w:r>
      <w:proofErr w:type="spellEnd"/>
      <w:r w:rsidRPr="005445B3">
        <w:rPr>
          <w:rFonts w:ascii="Arial" w:hAnsi="Arial" w:cs="Arial"/>
          <w:sz w:val="23"/>
          <w:szCs w:val="23"/>
        </w:rPr>
        <w:t xml:space="preserve"> </w:t>
      </w:r>
      <w:proofErr w:type="spellStart"/>
      <w:r w:rsidRPr="005445B3">
        <w:rPr>
          <w:rFonts w:ascii="Arial" w:hAnsi="Arial" w:cs="Arial"/>
          <w:sz w:val="23"/>
          <w:szCs w:val="23"/>
        </w:rPr>
        <w:t>adultas</w:t>
      </w:r>
      <w:proofErr w:type="spellEnd"/>
      <w:r w:rsidRPr="005445B3">
        <w:rPr>
          <w:rFonts w:ascii="Arial" w:hAnsi="Arial" w:cs="Arial"/>
          <w:sz w:val="23"/>
          <w:szCs w:val="23"/>
        </w:rPr>
        <w:t xml:space="preserve"> </w:t>
      </w:r>
      <w:proofErr w:type="spellStart"/>
      <w:r w:rsidRPr="005445B3">
        <w:rPr>
          <w:rFonts w:ascii="Arial" w:hAnsi="Arial" w:cs="Arial"/>
          <w:sz w:val="23"/>
          <w:szCs w:val="23"/>
        </w:rPr>
        <w:t>atraves</w:t>
      </w:r>
      <w:proofErr w:type="spellEnd"/>
      <w:r w:rsidRPr="005445B3">
        <w:rPr>
          <w:rFonts w:ascii="Arial" w:hAnsi="Arial" w:cs="Arial"/>
          <w:sz w:val="23"/>
          <w:szCs w:val="23"/>
        </w:rPr>
        <w:t xml:space="preserve"> del dialogo. Barcelona: </w:t>
      </w:r>
      <w:proofErr w:type="spellStart"/>
      <w:r w:rsidRPr="005445B3">
        <w:rPr>
          <w:rFonts w:ascii="Arial" w:hAnsi="Arial" w:cs="Arial"/>
          <w:sz w:val="23"/>
          <w:szCs w:val="23"/>
        </w:rPr>
        <w:t>Paisos</w:t>
      </w:r>
      <w:proofErr w:type="spellEnd"/>
      <w:r w:rsidRPr="005445B3">
        <w:rPr>
          <w:rFonts w:ascii="Arial" w:hAnsi="Arial" w:cs="Arial"/>
          <w:sz w:val="23"/>
          <w:szCs w:val="23"/>
        </w:rPr>
        <w:t xml:space="preserve"> Iberica</w:t>
      </w:r>
    </w:p>
    <w:p w14:paraId="5F8ABB84"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Flecha</w:t>
      </w:r>
      <w:proofErr w:type="spellEnd"/>
      <w:r w:rsidRPr="005445B3">
        <w:rPr>
          <w:rFonts w:ascii="Arial" w:hAnsi="Arial" w:cs="Arial"/>
          <w:sz w:val="23"/>
          <w:szCs w:val="23"/>
        </w:rPr>
        <w:t xml:space="preserve">, R. (2003) Aula de </w:t>
      </w:r>
      <w:proofErr w:type="spellStart"/>
      <w:r w:rsidRPr="005445B3">
        <w:rPr>
          <w:rFonts w:ascii="Arial" w:hAnsi="Arial" w:cs="Arial"/>
          <w:sz w:val="23"/>
          <w:szCs w:val="23"/>
        </w:rPr>
        <w:t>Innovación</w:t>
      </w:r>
      <w:proofErr w:type="spellEnd"/>
      <w:r w:rsidRPr="005445B3">
        <w:rPr>
          <w:rFonts w:ascii="Arial" w:hAnsi="Arial" w:cs="Arial"/>
          <w:sz w:val="23"/>
          <w:szCs w:val="23"/>
        </w:rPr>
        <w:t xml:space="preserve"> Educativa. (</w:t>
      </w:r>
      <w:proofErr w:type="spellStart"/>
      <w:r w:rsidRPr="005445B3">
        <w:rPr>
          <w:rFonts w:ascii="Arial" w:hAnsi="Arial" w:cs="Arial"/>
          <w:sz w:val="23"/>
          <w:szCs w:val="23"/>
        </w:rPr>
        <w:t>Versión</w:t>
      </w:r>
      <w:proofErr w:type="spellEnd"/>
      <w:r w:rsidRPr="005445B3">
        <w:rPr>
          <w:rFonts w:ascii="Arial" w:hAnsi="Arial" w:cs="Arial"/>
          <w:sz w:val="23"/>
          <w:szCs w:val="23"/>
        </w:rPr>
        <w:t xml:space="preserve"> </w:t>
      </w:r>
      <w:proofErr w:type="spellStart"/>
      <w:r w:rsidRPr="005445B3">
        <w:rPr>
          <w:rFonts w:ascii="Arial" w:hAnsi="Arial" w:cs="Arial"/>
          <w:sz w:val="23"/>
          <w:szCs w:val="23"/>
        </w:rPr>
        <w:t>electrónica</w:t>
      </w:r>
      <w:proofErr w:type="spellEnd"/>
      <w:r w:rsidRPr="005445B3">
        <w:rPr>
          <w:rFonts w:ascii="Arial" w:hAnsi="Arial" w:cs="Arial"/>
          <w:sz w:val="23"/>
          <w:szCs w:val="23"/>
        </w:rPr>
        <w:t xml:space="preserve">). Revista Aula de </w:t>
      </w:r>
      <w:proofErr w:type="spellStart"/>
      <w:r w:rsidRPr="005445B3">
        <w:rPr>
          <w:rFonts w:ascii="Arial" w:hAnsi="Arial" w:cs="Arial"/>
          <w:sz w:val="23"/>
          <w:szCs w:val="23"/>
        </w:rPr>
        <w:t>Innovavión</w:t>
      </w:r>
      <w:proofErr w:type="spellEnd"/>
      <w:r w:rsidRPr="005445B3">
        <w:rPr>
          <w:rFonts w:ascii="Arial" w:hAnsi="Arial" w:cs="Arial"/>
          <w:sz w:val="23"/>
          <w:szCs w:val="23"/>
        </w:rPr>
        <w:t xml:space="preserve"> Educativa 121</w:t>
      </w:r>
    </w:p>
    <w:p w14:paraId="68488FAB"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Flecha</w:t>
      </w:r>
      <w:proofErr w:type="spellEnd"/>
      <w:r w:rsidRPr="005445B3">
        <w:rPr>
          <w:rFonts w:ascii="Arial" w:hAnsi="Arial" w:cs="Arial"/>
          <w:sz w:val="23"/>
          <w:szCs w:val="23"/>
        </w:rPr>
        <w:t xml:space="preserve">, R. i Puigvert, L. </w:t>
      </w:r>
      <w:proofErr w:type="spellStart"/>
      <w:r w:rsidRPr="005445B3">
        <w:rPr>
          <w:rFonts w:ascii="Arial" w:hAnsi="Arial" w:cs="Arial"/>
          <w:sz w:val="23"/>
          <w:szCs w:val="23"/>
        </w:rPr>
        <w:t>Comunidades</w:t>
      </w:r>
      <w:proofErr w:type="spellEnd"/>
      <w:r w:rsidRPr="005445B3">
        <w:rPr>
          <w:rFonts w:ascii="Arial" w:hAnsi="Arial" w:cs="Arial"/>
          <w:sz w:val="23"/>
          <w:szCs w:val="23"/>
        </w:rPr>
        <w:t xml:space="preserve"> de </w:t>
      </w:r>
      <w:proofErr w:type="spellStart"/>
      <w:r w:rsidRPr="005445B3">
        <w:rPr>
          <w:rFonts w:ascii="Arial" w:hAnsi="Arial" w:cs="Arial"/>
          <w:sz w:val="23"/>
          <w:szCs w:val="23"/>
        </w:rPr>
        <w:t>aprendizaje</w:t>
      </w:r>
      <w:proofErr w:type="spellEnd"/>
      <w:r w:rsidRPr="005445B3">
        <w:rPr>
          <w:rFonts w:ascii="Arial" w:hAnsi="Arial" w:cs="Arial"/>
          <w:sz w:val="23"/>
          <w:szCs w:val="23"/>
        </w:rPr>
        <w:t xml:space="preserve">, </w:t>
      </w:r>
      <w:proofErr w:type="spellStart"/>
      <w:r w:rsidRPr="005445B3">
        <w:rPr>
          <w:rFonts w:ascii="Arial" w:hAnsi="Arial" w:cs="Arial"/>
          <w:sz w:val="23"/>
          <w:szCs w:val="23"/>
        </w:rPr>
        <w:t>apuesta</w:t>
      </w:r>
      <w:proofErr w:type="spellEnd"/>
      <w:r w:rsidRPr="005445B3">
        <w:rPr>
          <w:rFonts w:ascii="Arial" w:hAnsi="Arial" w:cs="Arial"/>
          <w:sz w:val="23"/>
          <w:szCs w:val="23"/>
        </w:rPr>
        <w:t xml:space="preserve"> para la </w:t>
      </w:r>
      <w:proofErr w:type="spellStart"/>
      <w:r w:rsidRPr="005445B3">
        <w:rPr>
          <w:rFonts w:ascii="Arial" w:hAnsi="Arial" w:cs="Arial"/>
          <w:sz w:val="23"/>
          <w:szCs w:val="23"/>
        </w:rPr>
        <w:t>igualdad</w:t>
      </w:r>
      <w:proofErr w:type="spellEnd"/>
      <w:r w:rsidRPr="005445B3">
        <w:rPr>
          <w:rFonts w:ascii="Arial" w:hAnsi="Arial" w:cs="Arial"/>
          <w:sz w:val="23"/>
          <w:szCs w:val="23"/>
        </w:rPr>
        <w:t xml:space="preserve"> </w:t>
      </w:r>
      <w:hyperlink r:id="rId10" w:history="1">
        <w:r w:rsidRPr="005445B3">
          <w:rPr>
            <w:rFonts w:ascii="Arial" w:hAnsi="Arial" w:cs="Arial"/>
            <w:sz w:val="23"/>
            <w:szCs w:val="23"/>
          </w:rPr>
          <w:t>http://www.cprceuta.es/comun_aprendizaje/archivos/flecha_introducc_CCAA.pdf</w:t>
        </w:r>
      </w:hyperlink>
    </w:p>
    <w:p w14:paraId="42BC6F5C"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Flecha</w:t>
      </w:r>
      <w:proofErr w:type="spellEnd"/>
      <w:r w:rsidRPr="005445B3">
        <w:rPr>
          <w:rFonts w:ascii="Arial" w:hAnsi="Arial" w:cs="Arial"/>
          <w:sz w:val="23"/>
          <w:szCs w:val="23"/>
        </w:rPr>
        <w:t xml:space="preserve">, R.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dialogic</w:t>
      </w:r>
      <w:proofErr w:type="spellEnd"/>
      <w:r w:rsidRPr="005445B3">
        <w:rPr>
          <w:rFonts w:ascii="Arial" w:hAnsi="Arial" w:cs="Arial"/>
          <w:sz w:val="23"/>
          <w:szCs w:val="23"/>
        </w:rPr>
        <w:t xml:space="preserve"> of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learning</w:t>
      </w:r>
      <w:proofErr w:type="spellEnd"/>
      <w:r w:rsidRPr="005445B3">
        <w:rPr>
          <w:rFonts w:ascii="Arial" w:hAnsi="Arial" w:cs="Arial"/>
          <w:sz w:val="23"/>
          <w:szCs w:val="23"/>
        </w:rPr>
        <w:t xml:space="preserve"> </w:t>
      </w:r>
      <w:proofErr w:type="spellStart"/>
      <w:r w:rsidRPr="005445B3">
        <w:rPr>
          <w:rFonts w:ascii="Arial" w:hAnsi="Arial" w:cs="Arial"/>
          <w:sz w:val="23"/>
          <w:szCs w:val="23"/>
        </w:rPr>
        <w:t>communities</w:t>
      </w:r>
      <w:proofErr w:type="spellEnd"/>
      <w:r w:rsidRPr="005445B3">
        <w:rPr>
          <w:rFonts w:ascii="Arial" w:hAnsi="Arial" w:cs="Arial"/>
          <w:sz w:val="23"/>
          <w:szCs w:val="23"/>
        </w:rPr>
        <w:t xml:space="preserve">. A: </w:t>
      </w:r>
      <w:proofErr w:type="spellStart"/>
      <w:r w:rsidRPr="005445B3">
        <w:rPr>
          <w:rFonts w:ascii="Arial" w:hAnsi="Arial" w:cs="Arial"/>
          <w:sz w:val="23"/>
          <w:szCs w:val="23"/>
        </w:rPr>
        <w:t>Apple</w:t>
      </w:r>
      <w:proofErr w:type="spellEnd"/>
      <w:r w:rsidRPr="005445B3">
        <w:rPr>
          <w:rFonts w:ascii="Arial" w:hAnsi="Arial" w:cs="Arial"/>
          <w:sz w:val="23"/>
          <w:szCs w:val="23"/>
        </w:rPr>
        <w:t xml:space="preserve">, </w:t>
      </w:r>
      <w:proofErr w:type="spellStart"/>
      <w:r w:rsidRPr="005445B3">
        <w:rPr>
          <w:rFonts w:ascii="Arial" w:hAnsi="Arial" w:cs="Arial"/>
          <w:sz w:val="23"/>
          <w:szCs w:val="23"/>
        </w:rPr>
        <w:t>M.,Ball</w:t>
      </w:r>
      <w:proofErr w:type="spellEnd"/>
      <w:r w:rsidRPr="005445B3">
        <w:rPr>
          <w:rFonts w:ascii="Arial" w:hAnsi="Arial" w:cs="Arial"/>
          <w:sz w:val="23"/>
          <w:szCs w:val="23"/>
        </w:rPr>
        <w:t xml:space="preserve">, S.J., Armando L. (2010)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Routledge</w:t>
      </w:r>
      <w:proofErr w:type="spellEnd"/>
      <w:r w:rsidRPr="005445B3">
        <w:rPr>
          <w:rFonts w:ascii="Arial" w:hAnsi="Arial" w:cs="Arial"/>
          <w:sz w:val="23"/>
          <w:szCs w:val="23"/>
        </w:rPr>
        <w:t xml:space="preserve"> International </w:t>
      </w:r>
      <w:proofErr w:type="spellStart"/>
      <w:r w:rsidRPr="005445B3">
        <w:rPr>
          <w:rFonts w:ascii="Arial" w:hAnsi="Arial" w:cs="Arial"/>
          <w:sz w:val="23"/>
          <w:szCs w:val="23"/>
        </w:rPr>
        <w:t>Hanbook</w:t>
      </w:r>
      <w:proofErr w:type="spellEnd"/>
      <w:r w:rsidRPr="005445B3">
        <w:rPr>
          <w:rFonts w:ascii="Arial" w:hAnsi="Arial" w:cs="Arial"/>
          <w:sz w:val="23"/>
          <w:szCs w:val="23"/>
        </w:rPr>
        <w:t xml:space="preserve"> of </w:t>
      </w:r>
      <w:proofErr w:type="spellStart"/>
      <w:r w:rsidRPr="005445B3">
        <w:rPr>
          <w:rFonts w:ascii="Arial" w:hAnsi="Arial" w:cs="Arial"/>
          <w:sz w:val="23"/>
          <w:szCs w:val="23"/>
        </w:rPr>
        <w:t>Sociology</w:t>
      </w:r>
      <w:proofErr w:type="spellEnd"/>
      <w:r w:rsidRPr="005445B3">
        <w:rPr>
          <w:rFonts w:ascii="Arial" w:hAnsi="Arial" w:cs="Arial"/>
          <w:sz w:val="23"/>
          <w:szCs w:val="23"/>
        </w:rPr>
        <w:t xml:space="preserve"> of </w:t>
      </w:r>
      <w:proofErr w:type="spellStart"/>
      <w:r w:rsidRPr="005445B3">
        <w:rPr>
          <w:rFonts w:ascii="Arial" w:hAnsi="Arial" w:cs="Arial"/>
          <w:sz w:val="23"/>
          <w:szCs w:val="23"/>
        </w:rPr>
        <w:t>Education</w:t>
      </w:r>
      <w:proofErr w:type="spellEnd"/>
      <w:r w:rsidRPr="005445B3">
        <w:rPr>
          <w:rFonts w:ascii="Arial" w:hAnsi="Arial" w:cs="Arial"/>
          <w:sz w:val="23"/>
          <w:szCs w:val="23"/>
        </w:rPr>
        <w:t xml:space="preserve">. New York: </w:t>
      </w:r>
      <w:proofErr w:type="spellStart"/>
      <w:r w:rsidRPr="005445B3">
        <w:rPr>
          <w:rFonts w:ascii="Arial" w:hAnsi="Arial" w:cs="Arial"/>
          <w:sz w:val="23"/>
          <w:szCs w:val="23"/>
        </w:rPr>
        <w:t>Routledge</w:t>
      </w:r>
      <w:proofErr w:type="spellEnd"/>
      <w:r w:rsidRPr="005445B3">
        <w:rPr>
          <w:rFonts w:ascii="Arial" w:hAnsi="Arial" w:cs="Arial"/>
          <w:sz w:val="23"/>
          <w:szCs w:val="23"/>
        </w:rPr>
        <w:t xml:space="preserve"> (340- 348)</w:t>
      </w:r>
    </w:p>
    <w:p w14:paraId="5208E6E6" w14:textId="7D000080" w:rsidR="00FD4833" w:rsidRPr="005445B3" w:rsidRDefault="005445B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Pr>
          <w:rFonts w:ascii="Arial" w:hAnsi="Arial" w:cs="Arial"/>
          <w:sz w:val="23"/>
          <w:szCs w:val="23"/>
        </w:rPr>
        <w:t>Flecha</w:t>
      </w:r>
      <w:proofErr w:type="spellEnd"/>
      <w:r>
        <w:rPr>
          <w:rFonts w:ascii="Arial" w:hAnsi="Arial" w:cs="Arial"/>
          <w:sz w:val="23"/>
          <w:szCs w:val="23"/>
        </w:rPr>
        <w:t>, R. i</w:t>
      </w:r>
      <w:r w:rsidR="00FD4833" w:rsidRPr="005445B3">
        <w:rPr>
          <w:rFonts w:ascii="Arial" w:hAnsi="Arial" w:cs="Arial"/>
          <w:sz w:val="23"/>
          <w:szCs w:val="23"/>
        </w:rPr>
        <w:t xml:space="preserve"> Soler, M. (2014). </w:t>
      </w:r>
      <w:proofErr w:type="spellStart"/>
      <w:r w:rsidR="00FD4833" w:rsidRPr="005445B3">
        <w:rPr>
          <w:rFonts w:ascii="Arial" w:hAnsi="Arial" w:cs="Arial"/>
          <w:sz w:val="23"/>
          <w:szCs w:val="23"/>
        </w:rPr>
        <w:t>Turning</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difficulties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into</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possibilities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Engaging</w:t>
      </w:r>
      <w:proofErr w:type="spellEnd"/>
      <w:r w:rsidR="00FD4833" w:rsidRPr="005445B3">
        <w:rPr>
          <w:rFonts w:ascii="Arial" w:hAnsi="Arial" w:cs="Arial"/>
          <w:sz w:val="23"/>
          <w:szCs w:val="23"/>
        </w:rPr>
        <w:t xml:space="preserve"> Roma </w:t>
      </w:r>
      <w:proofErr w:type="spellStart"/>
      <w:r w:rsidR="00FD4833" w:rsidRPr="005445B3">
        <w:rPr>
          <w:rFonts w:ascii="Arial" w:hAnsi="Arial" w:cs="Arial"/>
          <w:sz w:val="23"/>
          <w:szCs w:val="23"/>
        </w:rPr>
        <w:t>families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students</w:t>
      </w:r>
      <w:proofErr w:type="spellEnd"/>
      <w:r w:rsidR="00FD4833" w:rsidRPr="005445B3">
        <w:rPr>
          <w:rFonts w:ascii="Arial" w:hAnsi="Arial" w:cs="Arial"/>
          <w:sz w:val="23"/>
          <w:szCs w:val="23"/>
        </w:rPr>
        <w:t xml:space="preserve"> in </w:t>
      </w:r>
      <w:proofErr w:type="spellStart"/>
      <w:r w:rsidR="00FD4833" w:rsidRPr="005445B3">
        <w:rPr>
          <w:rFonts w:ascii="Arial" w:hAnsi="Arial" w:cs="Arial"/>
          <w:sz w:val="23"/>
          <w:szCs w:val="23"/>
        </w:rPr>
        <w:t>school</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through</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dialogic</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learning</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Cambridge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Journal</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Education</w:t>
      </w:r>
      <w:proofErr w:type="spellEnd"/>
      <w:r w:rsidR="00FD4833" w:rsidRPr="005445B3">
        <w:rPr>
          <w:rFonts w:ascii="Arial" w:hAnsi="Arial" w:cs="Arial"/>
          <w:sz w:val="23"/>
          <w:szCs w:val="23"/>
        </w:rPr>
        <w:t>, 43, 451–465. doi:10.1080/03057 64X.2013.819068</w:t>
      </w:r>
    </w:p>
    <w:p w14:paraId="3A8EF486"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Flecha</w:t>
      </w:r>
      <w:proofErr w:type="spellEnd"/>
      <w:r w:rsidRPr="005445B3">
        <w:rPr>
          <w:rFonts w:ascii="Arial" w:hAnsi="Arial" w:cs="Arial"/>
          <w:sz w:val="23"/>
          <w:szCs w:val="23"/>
        </w:rPr>
        <w:t xml:space="preserve">, R.; Gómez, J. i Puigverd, L. (2001) </w:t>
      </w:r>
      <w:proofErr w:type="spellStart"/>
      <w:r w:rsidRPr="005445B3">
        <w:rPr>
          <w:rFonts w:ascii="Arial" w:hAnsi="Arial" w:cs="Arial"/>
          <w:sz w:val="23"/>
          <w:szCs w:val="23"/>
        </w:rPr>
        <w:t>Teoría</w:t>
      </w:r>
      <w:proofErr w:type="spellEnd"/>
      <w:r w:rsidRPr="005445B3">
        <w:rPr>
          <w:rFonts w:ascii="Arial" w:hAnsi="Arial" w:cs="Arial"/>
          <w:sz w:val="23"/>
          <w:szCs w:val="23"/>
        </w:rPr>
        <w:t xml:space="preserve"> </w:t>
      </w:r>
      <w:proofErr w:type="spellStart"/>
      <w:r w:rsidRPr="005445B3">
        <w:rPr>
          <w:rFonts w:ascii="Arial" w:hAnsi="Arial" w:cs="Arial"/>
          <w:sz w:val="23"/>
          <w:szCs w:val="23"/>
        </w:rPr>
        <w:t>sociológica</w:t>
      </w:r>
      <w:proofErr w:type="spellEnd"/>
      <w:r w:rsidRPr="005445B3">
        <w:rPr>
          <w:rFonts w:ascii="Arial" w:hAnsi="Arial" w:cs="Arial"/>
          <w:sz w:val="23"/>
          <w:szCs w:val="23"/>
        </w:rPr>
        <w:t xml:space="preserve"> </w:t>
      </w:r>
      <w:proofErr w:type="spellStart"/>
      <w:r w:rsidRPr="005445B3">
        <w:rPr>
          <w:rFonts w:ascii="Arial" w:hAnsi="Arial" w:cs="Arial"/>
          <w:sz w:val="23"/>
          <w:szCs w:val="23"/>
        </w:rPr>
        <w:t>contemporánea</w:t>
      </w:r>
      <w:proofErr w:type="spellEnd"/>
      <w:r w:rsidRPr="005445B3">
        <w:rPr>
          <w:rFonts w:ascii="Arial" w:hAnsi="Arial" w:cs="Arial"/>
          <w:sz w:val="23"/>
          <w:szCs w:val="23"/>
        </w:rPr>
        <w:t xml:space="preserve">. Barcelona: </w:t>
      </w:r>
      <w:proofErr w:type="spellStart"/>
      <w:r w:rsidRPr="005445B3">
        <w:rPr>
          <w:rFonts w:ascii="Arial" w:hAnsi="Arial" w:cs="Arial"/>
          <w:sz w:val="23"/>
          <w:szCs w:val="23"/>
        </w:rPr>
        <w:t>Paidós</w:t>
      </w:r>
      <w:proofErr w:type="spellEnd"/>
      <w:r w:rsidRPr="005445B3">
        <w:rPr>
          <w:rFonts w:ascii="Arial" w:hAnsi="Arial" w:cs="Arial"/>
          <w:sz w:val="23"/>
          <w:szCs w:val="23"/>
        </w:rPr>
        <w:t>.</w:t>
      </w:r>
    </w:p>
    <w:p w14:paraId="194792E5"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Freire, P. (1997) A la </w:t>
      </w:r>
      <w:proofErr w:type="spellStart"/>
      <w:r w:rsidRPr="005445B3">
        <w:rPr>
          <w:rFonts w:ascii="Arial" w:hAnsi="Arial" w:cs="Arial"/>
          <w:sz w:val="23"/>
          <w:szCs w:val="23"/>
        </w:rPr>
        <w:t>sombra</w:t>
      </w:r>
      <w:proofErr w:type="spellEnd"/>
      <w:r w:rsidRPr="005445B3">
        <w:rPr>
          <w:rFonts w:ascii="Arial" w:hAnsi="Arial" w:cs="Arial"/>
          <w:sz w:val="23"/>
          <w:szCs w:val="23"/>
        </w:rPr>
        <w:t xml:space="preserve"> de este </w:t>
      </w:r>
      <w:proofErr w:type="spellStart"/>
      <w:r w:rsidRPr="005445B3">
        <w:rPr>
          <w:rFonts w:ascii="Arial" w:hAnsi="Arial" w:cs="Arial"/>
          <w:sz w:val="23"/>
          <w:szCs w:val="23"/>
        </w:rPr>
        <w:t>árbol</w:t>
      </w:r>
      <w:proofErr w:type="spellEnd"/>
      <w:r w:rsidRPr="005445B3">
        <w:rPr>
          <w:rFonts w:ascii="Arial" w:hAnsi="Arial" w:cs="Arial"/>
          <w:sz w:val="23"/>
          <w:szCs w:val="23"/>
        </w:rPr>
        <w:t>. Barcelona: El Roure</w:t>
      </w:r>
    </w:p>
    <w:p w14:paraId="69DB2957"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Freire, P., i Macedo, D. (1989) </w:t>
      </w:r>
      <w:proofErr w:type="spellStart"/>
      <w:r w:rsidRPr="005445B3">
        <w:rPr>
          <w:rFonts w:ascii="Arial" w:hAnsi="Arial" w:cs="Arial"/>
          <w:sz w:val="23"/>
          <w:szCs w:val="23"/>
        </w:rPr>
        <w:t>Alfabetización</w:t>
      </w:r>
      <w:proofErr w:type="spellEnd"/>
      <w:r w:rsidRPr="005445B3">
        <w:rPr>
          <w:rFonts w:ascii="Arial" w:hAnsi="Arial" w:cs="Arial"/>
          <w:sz w:val="23"/>
          <w:szCs w:val="23"/>
        </w:rPr>
        <w:t xml:space="preserve">. Lectura de la </w:t>
      </w:r>
      <w:proofErr w:type="spellStart"/>
      <w:r w:rsidRPr="005445B3">
        <w:rPr>
          <w:rFonts w:ascii="Arial" w:hAnsi="Arial" w:cs="Arial"/>
          <w:sz w:val="23"/>
          <w:szCs w:val="23"/>
        </w:rPr>
        <w:t>palabra</w:t>
      </w:r>
      <w:proofErr w:type="spellEnd"/>
      <w:r w:rsidRPr="005445B3">
        <w:rPr>
          <w:rFonts w:ascii="Arial" w:hAnsi="Arial" w:cs="Arial"/>
          <w:sz w:val="23"/>
          <w:szCs w:val="23"/>
        </w:rPr>
        <w:t xml:space="preserve"> y la lectura de la </w:t>
      </w:r>
      <w:proofErr w:type="spellStart"/>
      <w:r w:rsidRPr="005445B3">
        <w:rPr>
          <w:rFonts w:ascii="Arial" w:hAnsi="Arial" w:cs="Arial"/>
          <w:sz w:val="23"/>
          <w:szCs w:val="23"/>
        </w:rPr>
        <w:t>realidad</w:t>
      </w:r>
      <w:proofErr w:type="spellEnd"/>
      <w:r w:rsidRPr="005445B3">
        <w:rPr>
          <w:rFonts w:ascii="Arial" w:hAnsi="Arial" w:cs="Arial"/>
          <w:sz w:val="23"/>
          <w:szCs w:val="23"/>
        </w:rPr>
        <w:t xml:space="preserve">. Barcelona: </w:t>
      </w:r>
      <w:proofErr w:type="spellStart"/>
      <w:r w:rsidRPr="005445B3">
        <w:rPr>
          <w:rFonts w:ascii="Arial" w:hAnsi="Arial" w:cs="Arial"/>
          <w:sz w:val="23"/>
          <w:szCs w:val="23"/>
        </w:rPr>
        <w:t>Paidós</w:t>
      </w:r>
      <w:proofErr w:type="spellEnd"/>
      <w:r w:rsidRPr="005445B3">
        <w:rPr>
          <w:rFonts w:ascii="Arial" w:hAnsi="Arial" w:cs="Arial"/>
          <w:sz w:val="23"/>
          <w:szCs w:val="23"/>
        </w:rPr>
        <w:t>.</w:t>
      </w:r>
    </w:p>
    <w:p w14:paraId="17CDD9C1" w14:textId="77777777" w:rsidR="00FD4833" w:rsidRPr="005445B3" w:rsidRDefault="00FD4833" w:rsidP="00236C0A">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color w:val="000000" w:themeColor="text1"/>
          <w:sz w:val="23"/>
          <w:szCs w:val="23"/>
        </w:rPr>
        <w:t xml:space="preserve">Garcia </w:t>
      </w:r>
      <w:ins w:id="153" w:author="TOSHIBA" w:date="2015-01-09T20:24:00Z">
        <w:r w:rsidRPr="005445B3">
          <w:rPr>
            <w:rFonts w:ascii="Arial" w:hAnsi="Arial" w:cs="Arial"/>
            <w:color w:val="000000" w:themeColor="text1"/>
            <w:sz w:val="23"/>
            <w:szCs w:val="23"/>
          </w:rPr>
          <w:t xml:space="preserve">Lorca, F. </w:t>
        </w:r>
      </w:ins>
      <w:ins w:id="154" w:author="TOSHIBA" w:date="2015-01-09T20:25:00Z">
        <w:r w:rsidRPr="005445B3">
          <w:rPr>
            <w:rFonts w:ascii="Arial" w:hAnsi="Arial" w:cs="Arial"/>
            <w:color w:val="000000" w:themeColor="text1"/>
            <w:sz w:val="23"/>
            <w:szCs w:val="23"/>
          </w:rPr>
          <w:t xml:space="preserve">(1931) </w:t>
        </w:r>
      </w:ins>
      <w:ins w:id="155" w:author="TOSHIBA" w:date="2015-01-09T20:26:00Z">
        <w:r w:rsidRPr="005445B3">
          <w:rPr>
            <w:rFonts w:ascii="Arial" w:hAnsi="Arial" w:cs="Arial"/>
            <w:color w:val="000000" w:themeColor="text1"/>
            <w:sz w:val="23"/>
            <w:szCs w:val="23"/>
          </w:rPr>
          <w:fldChar w:fldCharType="begin"/>
        </w:r>
        <w:r w:rsidRPr="005445B3">
          <w:rPr>
            <w:rFonts w:ascii="Arial" w:hAnsi="Arial" w:cs="Arial"/>
            <w:color w:val="000000" w:themeColor="text1"/>
            <w:sz w:val="23"/>
            <w:szCs w:val="23"/>
          </w:rPr>
          <w:instrText xml:space="preserve"> HYPERLINK "http://ca.wikipedia.org/wiki/Bodas_de_sangre" \o "Bodas de sangre" </w:instrText>
        </w:r>
        <w:r w:rsidRPr="005445B3">
          <w:rPr>
            <w:rFonts w:ascii="Arial" w:hAnsi="Arial" w:cs="Arial"/>
            <w:color w:val="000000" w:themeColor="text1"/>
            <w:sz w:val="23"/>
            <w:szCs w:val="23"/>
          </w:rPr>
          <w:fldChar w:fldCharType="separate"/>
        </w:r>
        <w:proofErr w:type="spellStart"/>
        <w:r w:rsidRPr="005445B3">
          <w:rPr>
            <w:rFonts w:ascii="Arial" w:hAnsi="Arial" w:cs="Arial"/>
            <w:color w:val="000000" w:themeColor="text1"/>
            <w:sz w:val="23"/>
            <w:szCs w:val="23"/>
          </w:rPr>
          <w:t>Bodas</w:t>
        </w:r>
        <w:proofErr w:type="spellEnd"/>
        <w:r w:rsidRPr="005445B3">
          <w:rPr>
            <w:rFonts w:ascii="Arial" w:hAnsi="Arial" w:cs="Arial"/>
            <w:color w:val="000000" w:themeColor="text1"/>
            <w:sz w:val="23"/>
            <w:szCs w:val="23"/>
          </w:rPr>
          <w:t xml:space="preserve"> de </w:t>
        </w:r>
        <w:proofErr w:type="spellStart"/>
        <w:r w:rsidRPr="005445B3">
          <w:rPr>
            <w:rFonts w:ascii="Arial" w:hAnsi="Arial" w:cs="Arial"/>
            <w:color w:val="000000" w:themeColor="text1"/>
            <w:sz w:val="23"/>
            <w:szCs w:val="23"/>
          </w:rPr>
          <w:t>sangre</w:t>
        </w:r>
        <w:proofErr w:type="spellEnd"/>
        <w:r w:rsidRPr="005445B3">
          <w:rPr>
            <w:rFonts w:ascii="Arial" w:hAnsi="Arial" w:cs="Arial"/>
            <w:color w:val="000000" w:themeColor="text1"/>
            <w:sz w:val="23"/>
            <w:szCs w:val="23"/>
          </w:rPr>
          <w:fldChar w:fldCharType="end"/>
        </w:r>
      </w:ins>
      <w:r w:rsidRPr="005445B3">
        <w:rPr>
          <w:rFonts w:ascii="Arial" w:hAnsi="Arial" w:cs="Arial"/>
          <w:sz w:val="23"/>
          <w:szCs w:val="23"/>
        </w:rPr>
        <w:t xml:space="preserve">. Madrid: </w:t>
      </w:r>
      <w:proofErr w:type="spellStart"/>
      <w:r w:rsidRPr="005445B3">
        <w:rPr>
          <w:rFonts w:ascii="Arial" w:hAnsi="Arial" w:cs="Arial"/>
          <w:sz w:val="23"/>
          <w:szCs w:val="23"/>
        </w:rPr>
        <w:t>Colección</w:t>
      </w:r>
      <w:proofErr w:type="spellEnd"/>
      <w:r w:rsidRPr="005445B3">
        <w:rPr>
          <w:rFonts w:ascii="Arial" w:hAnsi="Arial" w:cs="Arial"/>
          <w:sz w:val="23"/>
          <w:szCs w:val="23"/>
        </w:rPr>
        <w:t xml:space="preserve"> Austral</w:t>
      </w:r>
    </w:p>
    <w:p w14:paraId="4F279136" w14:textId="77777777" w:rsidR="00FD4833" w:rsidRPr="005445B3" w:rsidRDefault="00FD4833" w:rsidP="00B71C4E">
      <w:pPr>
        <w:widowControl w:val="0"/>
        <w:autoSpaceDE w:val="0"/>
        <w:autoSpaceDN w:val="0"/>
        <w:adjustRightInd w:val="0"/>
        <w:spacing w:line="360" w:lineRule="auto"/>
        <w:ind w:left="425" w:hanging="425"/>
        <w:jc w:val="both"/>
        <w:rPr>
          <w:ins w:id="156" w:author="TOSHIBA" w:date="2015-01-09T20:26:00Z"/>
          <w:rFonts w:ascii="Arial" w:hAnsi="Arial" w:cs="Arial"/>
          <w:color w:val="000000" w:themeColor="text1"/>
          <w:sz w:val="23"/>
          <w:szCs w:val="23"/>
        </w:rPr>
      </w:pPr>
      <w:r w:rsidRPr="005445B3">
        <w:rPr>
          <w:rFonts w:ascii="Arial" w:hAnsi="Arial" w:cs="Arial"/>
          <w:color w:val="000000" w:themeColor="text1"/>
          <w:sz w:val="23"/>
          <w:szCs w:val="23"/>
        </w:rPr>
        <w:t xml:space="preserve">Garcia </w:t>
      </w:r>
      <w:ins w:id="157" w:author="TOSHIBA" w:date="2015-01-09T20:24:00Z">
        <w:r w:rsidRPr="005445B3">
          <w:rPr>
            <w:rFonts w:ascii="Arial" w:hAnsi="Arial" w:cs="Arial"/>
            <w:color w:val="000000" w:themeColor="text1"/>
            <w:sz w:val="23"/>
            <w:szCs w:val="23"/>
          </w:rPr>
          <w:t>Lorca, F. (</w:t>
        </w:r>
      </w:ins>
      <w:ins w:id="158" w:author="TOSHIBA" w:date="2015-01-09T20:27:00Z">
        <w:r w:rsidRPr="005445B3">
          <w:rPr>
            <w:rFonts w:ascii="Arial" w:hAnsi="Arial" w:cs="Arial"/>
            <w:color w:val="000000" w:themeColor="text1"/>
            <w:sz w:val="23"/>
            <w:szCs w:val="23"/>
          </w:rPr>
          <w:t>1936</w:t>
        </w:r>
      </w:ins>
      <w:ins w:id="159" w:author="TOSHIBA" w:date="2015-01-09T20:24:00Z">
        <w:r w:rsidRPr="005445B3">
          <w:rPr>
            <w:rFonts w:ascii="Arial" w:hAnsi="Arial" w:cs="Arial"/>
            <w:color w:val="000000" w:themeColor="text1"/>
            <w:sz w:val="23"/>
            <w:szCs w:val="23"/>
          </w:rPr>
          <w:t xml:space="preserve">) La casa de </w:t>
        </w:r>
        <w:proofErr w:type="spellStart"/>
        <w:r w:rsidRPr="005445B3">
          <w:rPr>
            <w:rFonts w:ascii="Arial" w:hAnsi="Arial" w:cs="Arial"/>
            <w:color w:val="000000" w:themeColor="text1"/>
            <w:sz w:val="23"/>
            <w:szCs w:val="23"/>
          </w:rPr>
          <w:t>Bernarda</w:t>
        </w:r>
        <w:proofErr w:type="spellEnd"/>
        <w:r w:rsidRPr="005445B3">
          <w:rPr>
            <w:rFonts w:ascii="Arial" w:hAnsi="Arial" w:cs="Arial"/>
            <w:color w:val="000000" w:themeColor="text1"/>
            <w:sz w:val="23"/>
            <w:szCs w:val="23"/>
          </w:rPr>
          <w:t xml:space="preserve"> Alba</w:t>
        </w:r>
      </w:ins>
      <w:r w:rsidRPr="005445B3">
        <w:rPr>
          <w:rFonts w:ascii="Arial" w:hAnsi="Arial" w:cs="Arial"/>
          <w:color w:val="000000" w:themeColor="text1"/>
          <w:sz w:val="23"/>
          <w:szCs w:val="23"/>
        </w:rPr>
        <w:t xml:space="preserve">. Madrid: </w:t>
      </w:r>
      <w:proofErr w:type="spellStart"/>
      <w:r w:rsidRPr="005445B3">
        <w:rPr>
          <w:rFonts w:ascii="Arial" w:hAnsi="Arial" w:cs="Arial"/>
          <w:color w:val="000000" w:themeColor="text1"/>
          <w:sz w:val="23"/>
          <w:szCs w:val="23"/>
        </w:rPr>
        <w:t>Catedra</w:t>
      </w:r>
      <w:proofErr w:type="spellEnd"/>
    </w:p>
    <w:p w14:paraId="3BFAA520"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Garreta, J. (2009) </w:t>
      </w:r>
      <w:proofErr w:type="spellStart"/>
      <w:r w:rsidRPr="005445B3">
        <w:rPr>
          <w:rFonts w:ascii="Arial" w:hAnsi="Arial" w:cs="Arial"/>
          <w:sz w:val="23"/>
          <w:szCs w:val="23"/>
        </w:rPr>
        <w:t>Escuela</w:t>
      </w:r>
      <w:proofErr w:type="spellEnd"/>
      <w:r w:rsidRPr="005445B3">
        <w:rPr>
          <w:rFonts w:ascii="Arial" w:hAnsi="Arial" w:cs="Arial"/>
          <w:sz w:val="23"/>
          <w:szCs w:val="23"/>
        </w:rPr>
        <w:t xml:space="preserve"> y </w:t>
      </w:r>
      <w:proofErr w:type="spellStart"/>
      <w:r w:rsidRPr="005445B3">
        <w:rPr>
          <w:rFonts w:ascii="Arial" w:hAnsi="Arial" w:cs="Arial"/>
          <w:sz w:val="23"/>
          <w:szCs w:val="23"/>
        </w:rPr>
        <w:t>familias</w:t>
      </w:r>
      <w:proofErr w:type="spellEnd"/>
      <w:r w:rsidRPr="005445B3">
        <w:rPr>
          <w:rFonts w:ascii="Arial" w:hAnsi="Arial" w:cs="Arial"/>
          <w:sz w:val="23"/>
          <w:szCs w:val="23"/>
        </w:rPr>
        <w:t xml:space="preserve"> </w:t>
      </w:r>
      <w:proofErr w:type="spellStart"/>
      <w:r w:rsidRPr="005445B3">
        <w:rPr>
          <w:rFonts w:ascii="Arial" w:hAnsi="Arial" w:cs="Arial"/>
          <w:sz w:val="23"/>
          <w:szCs w:val="23"/>
        </w:rPr>
        <w:t>inmigradas</w:t>
      </w:r>
      <w:proofErr w:type="spellEnd"/>
      <w:r w:rsidRPr="005445B3">
        <w:rPr>
          <w:rFonts w:ascii="Arial" w:hAnsi="Arial" w:cs="Arial"/>
          <w:sz w:val="23"/>
          <w:szCs w:val="23"/>
        </w:rPr>
        <w:t xml:space="preserve">: Relaciones </w:t>
      </w:r>
      <w:proofErr w:type="spellStart"/>
      <w:r w:rsidRPr="005445B3">
        <w:rPr>
          <w:rFonts w:ascii="Arial" w:hAnsi="Arial" w:cs="Arial"/>
          <w:sz w:val="23"/>
          <w:szCs w:val="23"/>
        </w:rPr>
        <w:t>complejas</w:t>
      </w:r>
      <w:proofErr w:type="spellEnd"/>
      <w:r w:rsidRPr="005445B3">
        <w:rPr>
          <w:rFonts w:ascii="Arial" w:hAnsi="Arial" w:cs="Arial"/>
          <w:sz w:val="23"/>
          <w:szCs w:val="23"/>
        </w:rPr>
        <w:t xml:space="preserve">. Revista </w:t>
      </w:r>
      <w:proofErr w:type="spellStart"/>
      <w:r w:rsidRPr="005445B3">
        <w:rPr>
          <w:rFonts w:ascii="Arial" w:hAnsi="Arial" w:cs="Arial"/>
          <w:sz w:val="23"/>
          <w:szCs w:val="23"/>
        </w:rPr>
        <w:t>complutense</w:t>
      </w:r>
      <w:proofErr w:type="spellEnd"/>
      <w:r w:rsidRPr="005445B3">
        <w:rPr>
          <w:rFonts w:ascii="Arial" w:hAnsi="Arial" w:cs="Arial"/>
          <w:sz w:val="23"/>
          <w:szCs w:val="23"/>
        </w:rPr>
        <w:t xml:space="preserve"> de </w:t>
      </w:r>
      <w:proofErr w:type="spellStart"/>
      <w:r w:rsidRPr="005445B3">
        <w:rPr>
          <w:rFonts w:ascii="Arial" w:hAnsi="Arial" w:cs="Arial"/>
          <w:sz w:val="23"/>
          <w:szCs w:val="23"/>
        </w:rPr>
        <w:t>Educación</w:t>
      </w:r>
      <w:proofErr w:type="spellEnd"/>
      <w:r w:rsidRPr="005445B3">
        <w:rPr>
          <w:rFonts w:ascii="Arial" w:hAnsi="Arial" w:cs="Arial"/>
          <w:sz w:val="23"/>
          <w:szCs w:val="23"/>
        </w:rPr>
        <w:t>, 20 (2), 275-291</w:t>
      </w:r>
    </w:p>
    <w:p w14:paraId="199D94AB"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Gatt</w:t>
      </w:r>
      <w:proofErr w:type="spellEnd"/>
      <w:r w:rsidRPr="005445B3">
        <w:rPr>
          <w:rFonts w:ascii="Arial" w:hAnsi="Arial" w:cs="Arial"/>
          <w:sz w:val="23"/>
          <w:szCs w:val="23"/>
        </w:rPr>
        <w:t xml:space="preserve">, S.; </w:t>
      </w:r>
      <w:proofErr w:type="spellStart"/>
      <w:r w:rsidRPr="005445B3">
        <w:rPr>
          <w:rFonts w:ascii="Arial" w:hAnsi="Arial" w:cs="Arial"/>
          <w:sz w:val="23"/>
          <w:szCs w:val="23"/>
        </w:rPr>
        <w:t>Ojala</w:t>
      </w:r>
      <w:proofErr w:type="spellEnd"/>
      <w:r w:rsidRPr="005445B3">
        <w:rPr>
          <w:rFonts w:ascii="Arial" w:hAnsi="Arial" w:cs="Arial"/>
          <w:sz w:val="23"/>
          <w:szCs w:val="23"/>
        </w:rPr>
        <w:t xml:space="preserve">, M. i Soler, M. (2011). </w:t>
      </w:r>
      <w:proofErr w:type="spellStart"/>
      <w:r w:rsidRPr="005445B3">
        <w:rPr>
          <w:rFonts w:ascii="Arial" w:hAnsi="Arial" w:cs="Arial"/>
          <w:sz w:val="23"/>
          <w:szCs w:val="23"/>
        </w:rPr>
        <w:t>Promoting</w:t>
      </w:r>
      <w:proofErr w:type="spellEnd"/>
      <w:r w:rsidRPr="005445B3">
        <w:rPr>
          <w:rFonts w:ascii="Arial" w:hAnsi="Arial" w:cs="Arial"/>
          <w:sz w:val="23"/>
          <w:szCs w:val="23"/>
        </w:rPr>
        <w:t xml:space="preserve"> social </w:t>
      </w:r>
      <w:proofErr w:type="spellStart"/>
      <w:r w:rsidRPr="005445B3">
        <w:rPr>
          <w:rFonts w:ascii="Arial" w:hAnsi="Arial" w:cs="Arial"/>
          <w:sz w:val="23"/>
          <w:szCs w:val="23"/>
        </w:rPr>
        <w:t>inclusión</w:t>
      </w:r>
      <w:proofErr w:type="spellEnd"/>
      <w:r w:rsidRPr="005445B3">
        <w:rPr>
          <w:rFonts w:ascii="Arial" w:hAnsi="Arial" w:cs="Arial"/>
          <w:sz w:val="23"/>
          <w:szCs w:val="23"/>
        </w:rPr>
        <w:t xml:space="preserve"> </w:t>
      </w:r>
      <w:proofErr w:type="spellStart"/>
      <w:r w:rsidRPr="005445B3">
        <w:rPr>
          <w:rFonts w:ascii="Arial" w:hAnsi="Arial" w:cs="Arial"/>
          <w:sz w:val="23"/>
          <w:szCs w:val="23"/>
        </w:rPr>
        <w:t>counting</w:t>
      </w:r>
      <w:proofErr w:type="spellEnd"/>
      <w:r w:rsidRPr="005445B3">
        <w:rPr>
          <w:rFonts w:ascii="Arial" w:hAnsi="Arial" w:cs="Arial"/>
          <w:sz w:val="23"/>
          <w:szCs w:val="23"/>
        </w:rPr>
        <w:t xml:space="preserve"> </w:t>
      </w:r>
      <w:proofErr w:type="spellStart"/>
      <w:r w:rsidRPr="005445B3">
        <w:rPr>
          <w:rFonts w:ascii="Arial" w:hAnsi="Arial" w:cs="Arial"/>
          <w:sz w:val="23"/>
          <w:szCs w:val="23"/>
        </w:rPr>
        <w:t>with</w:t>
      </w:r>
      <w:proofErr w:type="spellEnd"/>
      <w:r w:rsidRPr="005445B3">
        <w:rPr>
          <w:rFonts w:ascii="Arial" w:hAnsi="Arial" w:cs="Arial"/>
          <w:sz w:val="23"/>
          <w:szCs w:val="23"/>
        </w:rPr>
        <w:t xml:space="preserve"> </w:t>
      </w:r>
      <w:proofErr w:type="spellStart"/>
      <w:r w:rsidRPr="005445B3">
        <w:rPr>
          <w:rFonts w:ascii="Arial" w:hAnsi="Arial" w:cs="Arial"/>
          <w:sz w:val="23"/>
          <w:szCs w:val="23"/>
        </w:rPr>
        <w:t>everyone</w:t>
      </w:r>
      <w:proofErr w:type="spellEnd"/>
      <w:r w:rsidRPr="005445B3">
        <w:rPr>
          <w:rFonts w:ascii="Arial" w:hAnsi="Arial" w:cs="Arial"/>
          <w:sz w:val="23"/>
          <w:szCs w:val="23"/>
        </w:rPr>
        <w:t xml:space="preserve">: </w:t>
      </w:r>
      <w:proofErr w:type="spellStart"/>
      <w:r w:rsidRPr="005445B3">
        <w:rPr>
          <w:rFonts w:ascii="Arial" w:hAnsi="Arial" w:cs="Arial"/>
          <w:sz w:val="23"/>
          <w:szCs w:val="23"/>
        </w:rPr>
        <w:t>Learning</w:t>
      </w:r>
      <w:proofErr w:type="spellEnd"/>
      <w:r w:rsidRPr="005445B3">
        <w:rPr>
          <w:rFonts w:ascii="Arial" w:hAnsi="Arial" w:cs="Arial"/>
          <w:sz w:val="23"/>
          <w:szCs w:val="23"/>
        </w:rPr>
        <w:t xml:space="preserve"> </w:t>
      </w:r>
      <w:proofErr w:type="spellStart"/>
      <w:r w:rsidRPr="005445B3">
        <w:rPr>
          <w:rFonts w:ascii="Arial" w:hAnsi="Arial" w:cs="Arial"/>
          <w:sz w:val="23"/>
          <w:szCs w:val="23"/>
        </w:rPr>
        <w:t>Communities</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INCLUD-ED. International </w:t>
      </w:r>
      <w:proofErr w:type="spellStart"/>
      <w:r w:rsidRPr="005445B3">
        <w:rPr>
          <w:rFonts w:ascii="Arial" w:hAnsi="Arial" w:cs="Arial"/>
          <w:sz w:val="23"/>
          <w:szCs w:val="23"/>
        </w:rPr>
        <w:t>Studies</w:t>
      </w:r>
      <w:proofErr w:type="spellEnd"/>
      <w:r w:rsidRPr="005445B3">
        <w:rPr>
          <w:rFonts w:ascii="Arial" w:hAnsi="Arial" w:cs="Arial"/>
          <w:sz w:val="23"/>
          <w:szCs w:val="23"/>
        </w:rPr>
        <w:t xml:space="preserve"> in </w:t>
      </w:r>
      <w:proofErr w:type="spellStart"/>
      <w:r w:rsidRPr="005445B3">
        <w:rPr>
          <w:rFonts w:ascii="Arial" w:hAnsi="Arial" w:cs="Arial"/>
          <w:sz w:val="23"/>
          <w:szCs w:val="23"/>
        </w:rPr>
        <w:t>Sociology</w:t>
      </w:r>
      <w:proofErr w:type="spellEnd"/>
      <w:r w:rsidRPr="005445B3">
        <w:rPr>
          <w:rFonts w:ascii="Arial" w:hAnsi="Arial" w:cs="Arial"/>
          <w:sz w:val="23"/>
          <w:szCs w:val="23"/>
        </w:rPr>
        <w:t xml:space="preserve"> of </w:t>
      </w:r>
      <w:proofErr w:type="spellStart"/>
      <w:r w:rsidRPr="005445B3">
        <w:rPr>
          <w:rFonts w:ascii="Arial" w:hAnsi="Arial" w:cs="Arial"/>
          <w:sz w:val="23"/>
          <w:szCs w:val="23"/>
        </w:rPr>
        <w:t>Education</w:t>
      </w:r>
      <w:proofErr w:type="spellEnd"/>
      <w:r w:rsidRPr="005445B3">
        <w:rPr>
          <w:rFonts w:ascii="Arial" w:hAnsi="Arial" w:cs="Arial"/>
          <w:sz w:val="23"/>
          <w:szCs w:val="23"/>
        </w:rPr>
        <w:t>, 21 (1), 33-47</w:t>
      </w:r>
    </w:p>
    <w:p w14:paraId="4D5D2801"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Giroux</w:t>
      </w:r>
      <w:proofErr w:type="spellEnd"/>
      <w:r w:rsidRPr="005445B3">
        <w:rPr>
          <w:rFonts w:ascii="Arial" w:hAnsi="Arial" w:cs="Arial"/>
          <w:sz w:val="23"/>
          <w:szCs w:val="23"/>
        </w:rPr>
        <w:t xml:space="preserve">, H. (2005) </w:t>
      </w:r>
      <w:proofErr w:type="spellStart"/>
      <w:r w:rsidRPr="005445B3">
        <w:rPr>
          <w:rFonts w:ascii="Arial" w:hAnsi="Arial" w:cs="Arial"/>
          <w:sz w:val="23"/>
          <w:szCs w:val="23"/>
        </w:rPr>
        <w:t>Estudios</w:t>
      </w:r>
      <w:proofErr w:type="spellEnd"/>
      <w:r w:rsidRPr="005445B3">
        <w:rPr>
          <w:rFonts w:ascii="Arial" w:hAnsi="Arial" w:cs="Arial"/>
          <w:sz w:val="23"/>
          <w:szCs w:val="23"/>
        </w:rPr>
        <w:t xml:space="preserve"> </w:t>
      </w:r>
      <w:proofErr w:type="spellStart"/>
      <w:r w:rsidRPr="005445B3">
        <w:rPr>
          <w:rFonts w:ascii="Arial" w:hAnsi="Arial" w:cs="Arial"/>
          <w:sz w:val="23"/>
          <w:szCs w:val="23"/>
        </w:rPr>
        <w:t>culturales</w:t>
      </w:r>
      <w:proofErr w:type="spellEnd"/>
      <w:r w:rsidRPr="005445B3">
        <w:rPr>
          <w:rFonts w:ascii="Arial" w:hAnsi="Arial" w:cs="Arial"/>
          <w:sz w:val="23"/>
          <w:szCs w:val="23"/>
        </w:rPr>
        <w:t>, pedagogia crítica y democràcia radical. Madrid: Popular</w:t>
      </w:r>
    </w:p>
    <w:p w14:paraId="09D49DEF" w14:textId="77777777" w:rsidR="00FD4833" w:rsidRPr="005445B3" w:rsidRDefault="00FD4833" w:rsidP="00B71C4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Habermas, J. (2001) La </w:t>
      </w:r>
      <w:proofErr w:type="spellStart"/>
      <w:r w:rsidRPr="005445B3">
        <w:rPr>
          <w:rFonts w:ascii="Arial" w:hAnsi="Arial" w:cs="Arial"/>
          <w:sz w:val="23"/>
          <w:szCs w:val="23"/>
        </w:rPr>
        <w:t>teoría</w:t>
      </w:r>
      <w:proofErr w:type="spellEnd"/>
      <w:r w:rsidRPr="005445B3">
        <w:rPr>
          <w:rFonts w:ascii="Arial" w:hAnsi="Arial" w:cs="Arial"/>
          <w:sz w:val="23"/>
          <w:szCs w:val="23"/>
        </w:rPr>
        <w:t xml:space="preserve"> de la </w:t>
      </w:r>
      <w:proofErr w:type="spellStart"/>
      <w:r w:rsidRPr="005445B3">
        <w:rPr>
          <w:rFonts w:ascii="Arial" w:hAnsi="Arial" w:cs="Arial"/>
          <w:sz w:val="23"/>
          <w:szCs w:val="23"/>
        </w:rPr>
        <w:t>acción</w:t>
      </w:r>
      <w:proofErr w:type="spellEnd"/>
      <w:r w:rsidRPr="005445B3">
        <w:rPr>
          <w:rFonts w:ascii="Arial" w:hAnsi="Arial" w:cs="Arial"/>
          <w:sz w:val="23"/>
          <w:szCs w:val="23"/>
        </w:rPr>
        <w:t xml:space="preserve"> comunicativa (Vol. I). Madrid: Taurus. (treball original publicat el 1981)</w:t>
      </w:r>
    </w:p>
    <w:p w14:paraId="3CBB9F0F" w14:textId="6161C480" w:rsidR="00FD4833" w:rsidRPr="005445B3" w:rsidRDefault="005445B3" w:rsidP="00B71C4E">
      <w:pPr>
        <w:widowControl w:val="0"/>
        <w:autoSpaceDE w:val="0"/>
        <w:autoSpaceDN w:val="0"/>
        <w:adjustRightInd w:val="0"/>
        <w:spacing w:line="360" w:lineRule="auto"/>
        <w:ind w:left="425" w:hanging="425"/>
        <w:jc w:val="both"/>
        <w:rPr>
          <w:ins w:id="160" w:author="TOSHIBA" w:date="2015-01-09T20:26:00Z"/>
          <w:rFonts w:ascii="Arial" w:hAnsi="Arial" w:cs="Arial"/>
          <w:color w:val="000000" w:themeColor="text1"/>
          <w:sz w:val="23"/>
          <w:szCs w:val="23"/>
        </w:rPr>
      </w:pPr>
      <w:proofErr w:type="spellStart"/>
      <w:r>
        <w:rPr>
          <w:rFonts w:ascii="Arial" w:hAnsi="Arial" w:cs="Arial"/>
          <w:sz w:val="23"/>
          <w:szCs w:val="23"/>
        </w:rPr>
        <w:t>Kamberelis</w:t>
      </w:r>
      <w:proofErr w:type="spellEnd"/>
      <w:r>
        <w:rPr>
          <w:rFonts w:ascii="Arial" w:hAnsi="Arial" w:cs="Arial"/>
          <w:sz w:val="23"/>
          <w:szCs w:val="23"/>
        </w:rPr>
        <w:t>, G. i</w:t>
      </w:r>
      <w:r w:rsidR="00FD4833" w:rsidRPr="005445B3">
        <w:rPr>
          <w:rFonts w:ascii="Arial" w:hAnsi="Arial" w:cs="Arial"/>
          <w:sz w:val="23"/>
          <w:szCs w:val="23"/>
        </w:rPr>
        <w:t xml:space="preserve"> </w:t>
      </w:r>
      <w:proofErr w:type="spellStart"/>
      <w:r w:rsidR="00FD4833" w:rsidRPr="005445B3">
        <w:rPr>
          <w:rFonts w:ascii="Arial" w:hAnsi="Arial" w:cs="Arial"/>
          <w:sz w:val="23"/>
          <w:szCs w:val="23"/>
        </w:rPr>
        <w:t>Dimitriadis</w:t>
      </w:r>
      <w:proofErr w:type="spellEnd"/>
      <w:r w:rsidR="00FD4833" w:rsidRPr="005445B3">
        <w:rPr>
          <w:rFonts w:ascii="Arial" w:hAnsi="Arial" w:cs="Arial"/>
          <w:sz w:val="23"/>
          <w:szCs w:val="23"/>
        </w:rPr>
        <w:t xml:space="preserve">, G. (2011). Focus </w:t>
      </w:r>
      <w:proofErr w:type="spellStart"/>
      <w:r w:rsidR="00FD4833" w:rsidRPr="005445B3">
        <w:rPr>
          <w:rFonts w:ascii="Arial" w:hAnsi="Arial" w:cs="Arial"/>
          <w:sz w:val="23"/>
          <w:szCs w:val="23"/>
        </w:rPr>
        <w:t>groups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Strategic</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articulations</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pedagogy</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politics</w:t>
      </w:r>
      <w:proofErr w:type="spellEnd"/>
      <w:r w:rsidR="00FD4833" w:rsidRPr="005445B3">
        <w:rPr>
          <w:rFonts w:ascii="Arial" w:hAnsi="Arial" w:cs="Arial"/>
          <w:sz w:val="23"/>
          <w:szCs w:val="23"/>
        </w:rPr>
        <w:t xml:space="preserve"> </w:t>
      </w:r>
      <w:ins w:id="161" w:author="TOSHIBA" w:date="2015-01-09T20:27:00Z">
        <w:r w:rsidR="00FD4833" w:rsidRPr="005445B3">
          <w:rPr>
            <w:rFonts w:ascii="Arial" w:hAnsi="Arial" w:cs="Arial"/>
            <w:sz w:val="23"/>
            <w:szCs w:val="23"/>
          </w:rPr>
          <w:tab/>
        </w:r>
      </w:ins>
      <w:proofErr w:type="spellStart"/>
      <w:r w:rsidR="00FD4833" w:rsidRPr="005445B3">
        <w:rPr>
          <w:rFonts w:ascii="Arial" w:hAnsi="Arial" w:cs="Arial"/>
          <w:sz w:val="23"/>
          <w:szCs w:val="23"/>
        </w:rPr>
        <w:t>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inquiry</w:t>
      </w:r>
      <w:proofErr w:type="spellEnd"/>
      <w:r w:rsidR="00FD4833" w:rsidRPr="005445B3">
        <w:rPr>
          <w:rFonts w:ascii="Arial" w:hAnsi="Arial" w:cs="Arial"/>
          <w:sz w:val="23"/>
          <w:szCs w:val="23"/>
        </w:rPr>
        <w:t xml:space="preserve">. In N. </w:t>
      </w:r>
      <w:proofErr w:type="spellStart"/>
      <w:r w:rsidR="00FD4833" w:rsidRPr="005445B3">
        <w:rPr>
          <w:rFonts w:ascii="Arial" w:hAnsi="Arial" w:cs="Arial"/>
          <w:sz w:val="23"/>
          <w:szCs w:val="23"/>
        </w:rPr>
        <w:t>Denzin</w:t>
      </w:r>
      <w:proofErr w:type="spellEnd"/>
      <w:r w:rsidR="00FD4833" w:rsidRPr="005445B3">
        <w:rPr>
          <w:rFonts w:ascii="Arial" w:hAnsi="Arial" w:cs="Arial"/>
          <w:sz w:val="23"/>
          <w:szCs w:val="23"/>
        </w:rPr>
        <w:t>,  &amp; Y. Lincoln (</w:t>
      </w:r>
      <w:proofErr w:type="spellStart"/>
      <w:r w:rsidR="00FD4833" w:rsidRPr="005445B3">
        <w:rPr>
          <w:rFonts w:ascii="Arial" w:hAnsi="Arial" w:cs="Arial"/>
          <w:sz w:val="23"/>
          <w:szCs w:val="23"/>
        </w:rPr>
        <w:t>Eds</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The</w:t>
      </w:r>
      <w:proofErr w:type="spellEnd"/>
      <w:r w:rsidR="00FD4833" w:rsidRPr="005445B3">
        <w:rPr>
          <w:rFonts w:ascii="Arial" w:hAnsi="Arial" w:cs="Arial"/>
          <w:sz w:val="23"/>
          <w:szCs w:val="23"/>
        </w:rPr>
        <w:t xml:space="preserve"> SAGE </w:t>
      </w:r>
      <w:proofErr w:type="spellStart"/>
      <w:r w:rsidR="00FD4833" w:rsidRPr="005445B3">
        <w:rPr>
          <w:rFonts w:ascii="Arial" w:hAnsi="Arial" w:cs="Arial"/>
          <w:sz w:val="23"/>
          <w:szCs w:val="23"/>
        </w:rPr>
        <w:t>Handbook</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qualitative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research</w:t>
      </w:r>
      <w:proofErr w:type="spellEnd"/>
      <w:r w:rsidR="00FD4833" w:rsidRPr="005445B3">
        <w:rPr>
          <w:rFonts w:ascii="Arial" w:hAnsi="Arial" w:cs="Arial"/>
          <w:sz w:val="23"/>
          <w:szCs w:val="23"/>
        </w:rPr>
        <w:t xml:space="preserve"> </w:t>
      </w:r>
      <w:ins w:id="162" w:author="TOSHIBA" w:date="2015-01-09T20:27:00Z">
        <w:r w:rsidR="00FD4833" w:rsidRPr="005445B3">
          <w:rPr>
            <w:rFonts w:ascii="Arial" w:hAnsi="Arial" w:cs="Arial"/>
            <w:sz w:val="23"/>
            <w:szCs w:val="23"/>
          </w:rPr>
          <w:tab/>
        </w:r>
      </w:ins>
      <w:r w:rsidR="00FD4833" w:rsidRPr="005445B3">
        <w:rPr>
          <w:rFonts w:ascii="Arial" w:hAnsi="Arial" w:cs="Arial"/>
          <w:sz w:val="23"/>
          <w:szCs w:val="23"/>
        </w:rPr>
        <w:t xml:space="preserve">(4rta  ed., pàg. 545-561). </w:t>
      </w:r>
      <w:proofErr w:type="spellStart"/>
      <w:r w:rsidR="00FD4833" w:rsidRPr="005445B3">
        <w:rPr>
          <w:rFonts w:ascii="Arial" w:hAnsi="Arial" w:cs="Arial"/>
          <w:sz w:val="23"/>
          <w:szCs w:val="23"/>
        </w:rPr>
        <w:t>Thousand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Oaks</w:t>
      </w:r>
      <w:proofErr w:type="spellEnd"/>
      <w:r w:rsidR="00FD4833" w:rsidRPr="005445B3">
        <w:rPr>
          <w:rFonts w:ascii="Arial" w:hAnsi="Arial" w:cs="Arial"/>
          <w:sz w:val="23"/>
          <w:szCs w:val="23"/>
        </w:rPr>
        <w:t xml:space="preserve">, </w:t>
      </w:r>
      <w:proofErr w:type="spellStart"/>
      <w:r w:rsidR="00FD4833" w:rsidRPr="005445B3">
        <w:rPr>
          <w:rFonts w:ascii="Arial" w:hAnsi="Arial" w:cs="Arial"/>
          <w:color w:val="000000" w:themeColor="text1"/>
          <w:sz w:val="23"/>
          <w:szCs w:val="23"/>
        </w:rPr>
        <w:t>California</w:t>
      </w:r>
      <w:proofErr w:type="spellEnd"/>
      <w:r w:rsidR="00FD4833" w:rsidRPr="005445B3">
        <w:rPr>
          <w:rFonts w:ascii="Arial" w:hAnsi="Arial" w:cs="Arial"/>
          <w:color w:val="000000" w:themeColor="text1"/>
          <w:sz w:val="23"/>
          <w:szCs w:val="23"/>
        </w:rPr>
        <w:t xml:space="preserve">: </w:t>
      </w:r>
      <w:proofErr w:type="spellStart"/>
      <w:r w:rsidR="00FD4833" w:rsidRPr="005445B3">
        <w:rPr>
          <w:rFonts w:ascii="Arial" w:hAnsi="Arial" w:cs="Arial"/>
          <w:color w:val="000000" w:themeColor="text1"/>
          <w:sz w:val="23"/>
          <w:szCs w:val="23"/>
        </w:rPr>
        <w:t>Sage</w:t>
      </w:r>
      <w:proofErr w:type="spellEnd"/>
      <w:r w:rsidR="00FD4833" w:rsidRPr="005445B3">
        <w:rPr>
          <w:rFonts w:ascii="Arial" w:hAnsi="Arial" w:cs="Arial"/>
          <w:color w:val="000000" w:themeColor="text1"/>
          <w:sz w:val="23"/>
          <w:szCs w:val="23"/>
        </w:rPr>
        <w:t>.</w:t>
      </w:r>
    </w:p>
    <w:p w14:paraId="04D1D600"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Mead</w:t>
      </w:r>
      <w:proofErr w:type="spellEnd"/>
      <w:r w:rsidRPr="005445B3">
        <w:rPr>
          <w:rFonts w:ascii="Arial" w:hAnsi="Arial" w:cs="Arial"/>
          <w:sz w:val="23"/>
          <w:szCs w:val="23"/>
        </w:rPr>
        <w:t xml:space="preserve">, G. H. (1990) </w:t>
      </w:r>
      <w:proofErr w:type="spellStart"/>
      <w:r w:rsidRPr="005445B3">
        <w:rPr>
          <w:rFonts w:ascii="Arial" w:hAnsi="Arial" w:cs="Arial"/>
          <w:sz w:val="23"/>
          <w:szCs w:val="23"/>
        </w:rPr>
        <w:t>Espíritu</w:t>
      </w:r>
      <w:proofErr w:type="spellEnd"/>
      <w:r w:rsidRPr="005445B3">
        <w:rPr>
          <w:rFonts w:ascii="Arial" w:hAnsi="Arial" w:cs="Arial"/>
          <w:sz w:val="23"/>
          <w:szCs w:val="23"/>
        </w:rPr>
        <w:t xml:space="preserve">, persona y </w:t>
      </w:r>
      <w:proofErr w:type="spellStart"/>
      <w:r w:rsidRPr="005445B3">
        <w:rPr>
          <w:rFonts w:ascii="Arial" w:hAnsi="Arial" w:cs="Arial"/>
          <w:sz w:val="23"/>
          <w:szCs w:val="23"/>
        </w:rPr>
        <w:t>sociedad</w:t>
      </w:r>
      <w:proofErr w:type="spellEnd"/>
      <w:r w:rsidRPr="005445B3">
        <w:rPr>
          <w:rFonts w:ascii="Arial" w:hAnsi="Arial" w:cs="Arial"/>
          <w:sz w:val="23"/>
          <w:szCs w:val="23"/>
        </w:rPr>
        <w:t xml:space="preserve">. </w:t>
      </w:r>
      <w:proofErr w:type="spellStart"/>
      <w:r w:rsidRPr="005445B3">
        <w:rPr>
          <w:rFonts w:ascii="Arial" w:hAnsi="Arial" w:cs="Arial"/>
          <w:sz w:val="23"/>
          <w:szCs w:val="23"/>
        </w:rPr>
        <w:t>Desde</w:t>
      </w:r>
      <w:proofErr w:type="spellEnd"/>
      <w:r w:rsidRPr="005445B3">
        <w:rPr>
          <w:rFonts w:ascii="Arial" w:hAnsi="Arial" w:cs="Arial"/>
          <w:sz w:val="23"/>
          <w:szCs w:val="23"/>
        </w:rPr>
        <w:t xml:space="preserve"> el punto de vista del </w:t>
      </w:r>
      <w:r w:rsidRPr="005445B3">
        <w:rPr>
          <w:rFonts w:ascii="Arial" w:hAnsi="Arial" w:cs="Arial"/>
          <w:sz w:val="23"/>
          <w:szCs w:val="23"/>
        </w:rPr>
        <w:lastRenderedPageBreak/>
        <w:t xml:space="preserve">conductisme social. </w:t>
      </w:r>
      <w:proofErr w:type="spellStart"/>
      <w:r w:rsidRPr="005445B3">
        <w:rPr>
          <w:rFonts w:ascii="Arial" w:hAnsi="Arial" w:cs="Arial"/>
          <w:sz w:val="23"/>
          <w:szCs w:val="23"/>
        </w:rPr>
        <w:t>México</w:t>
      </w:r>
      <w:proofErr w:type="spellEnd"/>
      <w:r w:rsidRPr="005445B3">
        <w:rPr>
          <w:rFonts w:ascii="Arial" w:hAnsi="Arial" w:cs="Arial"/>
          <w:sz w:val="23"/>
          <w:szCs w:val="23"/>
        </w:rPr>
        <w:t xml:space="preserve">: Editorial </w:t>
      </w:r>
      <w:proofErr w:type="spellStart"/>
      <w:r w:rsidRPr="005445B3">
        <w:rPr>
          <w:rFonts w:ascii="Arial" w:hAnsi="Arial" w:cs="Arial"/>
          <w:sz w:val="23"/>
          <w:szCs w:val="23"/>
        </w:rPr>
        <w:t>Paidós</w:t>
      </w:r>
      <w:proofErr w:type="spellEnd"/>
      <w:r w:rsidRPr="005445B3">
        <w:rPr>
          <w:rFonts w:ascii="Arial" w:hAnsi="Arial" w:cs="Arial"/>
          <w:sz w:val="23"/>
          <w:szCs w:val="23"/>
        </w:rPr>
        <w:t>.</w:t>
      </w:r>
    </w:p>
    <w:p w14:paraId="010B5F6C" w14:textId="162D09BD" w:rsidR="00FD4833" w:rsidRPr="005445B3" w:rsidRDefault="00FD4833" w:rsidP="00B71C4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Narvaez</w:t>
      </w:r>
      <w:proofErr w:type="spellEnd"/>
      <w:r w:rsidRPr="005445B3">
        <w:rPr>
          <w:rFonts w:ascii="Arial" w:hAnsi="Arial" w:cs="Arial"/>
          <w:sz w:val="23"/>
          <w:szCs w:val="23"/>
        </w:rPr>
        <w:t xml:space="preserve">, D.; </w:t>
      </w:r>
      <w:proofErr w:type="spellStart"/>
      <w:r w:rsidRPr="005445B3">
        <w:rPr>
          <w:rFonts w:ascii="Arial" w:hAnsi="Arial" w:cs="Arial"/>
          <w:sz w:val="23"/>
          <w:szCs w:val="23"/>
        </w:rPr>
        <w:t>Gleason</w:t>
      </w:r>
      <w:proofErr w:type="spellEnd"/>
      <w:r w:rsidRPr="005445B3">
        <w:rPr>
          <w:rFonts w:ascii="Arial" w:hAnsi="Arial" w:cs="Arial"/>
          <w:sz w:val="23"/>
          <w:szCs w:val="23"/>
        </w:rPr>
        <w:t xml:space="preserve">, T.; </w:t>
      </w:r>
      <w:proofErr w:type="spellStart"/>
      <w:r w:rsidRPr="005445B3">
        <w:rPr>
          <w:rFonts w:ascii="Arial" w:hAnsi="Arial" w:cs="Arial"/>
          <w:sz w:val="23"/>
          <w:szCs w:val="23"/>
        </w:rPr>
        <w:t>Wang</w:t>
      </w:r>
      <w:proofErr w:type="spellEnd"/>
      <w:r w:rsidRPr="005445B3">
        <w:rPr>
          <w:rFonts w:ascii="Arial" w:hAnsi="Arial" w:cs="Arial"/>
          <w:sz w:val="23"/>
          <w:szCs w:val="23"/>
        </w:rPr>
        <w:t>, L</w:t>
      </w:r>
      <w:r w:rsidR="005445B3">
        <w:rPr>
          <w:rFonts w:ascii="Arial" w:hAnsi="Arial" w:cs="Arial"/>
          <w:sz w:val="23"/>
          <w:szCs w:val="23"/>
        </w:rPr>
        <w:t xml:space="preserve">.; Brooks, J. </w:t>
      </w:r>
      <w:proofErr w:type="spellStart"/>
      <w:r w:rsidR="005445B3">
        <w:rPr>
          <w:rFonts w:ascii="Arial" w:hAnsi="Arial" w:cs="Arial"/>
          <w:sz w:val="23"/>
          <w:szCs w:val="23"/>
        </w:rPr>
        <w:t>Burke</w:t>
      </w:r>
      <w:proofErr w:type="spellEnd"/>
      <w:r w:rsidR="005445B3">
        <w:rPr>
          <w:rFonts w:ascii="Arial" w:hAnsi="Arial" w:cs="Arial"/>
          <w:sz w:val="23"/>
          <w:szCs w:val="23"/>
        </w:rPr>
        <w:t xml:space="preserve"> </w:t>
      </w:r>
      <w:proofErr w:type="spellStart"/>
      <w:r w:rsidR="005445B3">
        <w:rPr>
          <w:rFonts w:ascii="Arial" w:hAnsi="Arial" w:cs="Arial"/>
          <w:sz w:val="23"/>
          <w:szCs w:val="23"/>
        </w:rPr>
        <w:t>Lefever</w:t>
      </w:r>
      <w:proofErr w:type="spellEnd"/>
      <w:r w:rsidR="005445B3">
        <w:rPr>
          <w:rFonts w:ascii="Arial" w:hAnsi="Arial" w:cs="Arial"/>
          <w:sz w:val="23"/>
          <w:szCs w:val="23"/>
        </w:rPr>
        <w:t>, J. i</w:t>
      </w:r>
      <w:r w:rsidRPr="005445B3">
        <w:rPr>
          <w:rFonts w:ascii="Arial" w:hAnsi="Arial" w:cs="Arial"/>
          <w:sz w:val="23"/>
          <w:szCs w:val="23"/>
        </w:rPr>
        <w:t xml:space="preserve"> </w:t>
      </w:r>
      <w:proofErr w:type="spellStart"/>
      <w:r w:rsidRPr="005445B3">
        <w:rPr>
          <w:rFonts w:ascii="Arial" w:hAnsi="Arial" w:cs="Arial"/>
          <w:sz w:val="23"/>
          <w:szCs w:val="23"/>
        </w:rPr>
        <w:t>Cheng</w:t>
      </w:r>
      <w:proofErr w:type="spellEnd"/>
      <w:r w:rsidRPr="005445B3">
        <w:rPr>
          <w:rFonts w:ascii="Arial" w:hAnsi="Arial" w:cs="Arial"/>
          <w:sz w:val="23"/>
          <w:szCs w:val="23"/>
        </w:rPr>
        <w:t xml:space="preserve">, Y. (2013)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evolved</w:t>
      </w:r>
      <w:proofErr w:type="spellEnd"/>
      <w:r w:rsidRPr="005445B3">
        <w:rPr>
          <w:rFonts w:ascii="Arial" w:hAnsi="Arial" w:cs="Arial"/>
          <w:sz w:val="23"/>
          <w:szCs w:val="23"/>
        </w:rPr>
        <w:t xml:space="preserve"> </w:t>
      </w:r>
      <w:proofErr w:type="spellStart"/>
      <w:r w:rsidRPr="005445B3">
        <w:rPr>
          <w:rFonts w:ascii="Arial" w:hAnsi="Arial" w:cs="Arial"/>
          <w:sz w:val="23"/>
          <w:szCs w:val="23"/>
        </w:rPr>
        <w:t>development</w:t>
      </w:r>
      <w:proofErr w:type="spellEnd"/>
      <w:r w:rsidRPr="005445B3">
        <w:rPr>
          <w:rFonts w:ascii="Arial" w:hAnsi="Arial" w:cs="Arial"/>
          <w:sz w:val="23"/>
          <w:szCs w:val="23"/>
        </w:rPr>
        <w:t xml:space="preserve"> </w:t>
      </w:r>
      <w:proofErr w:type="spellStart"/>
      <w:r w:rsidRPr="005445B3">
        <w:rPr>
          <w:rFonts w:ascii="Arial" w:hAnsi="Arial" w:cs="Arial"/>
          <w:sz w:val="23"/>
          <w:szCs w:val="23"/>
        </w:rPr>
        <w:t>niche</w:t>
      </w:r>
      <w:proofErr w:type="spellEnd"/>
      <w:r w:rsidRPr="005445B3">
        <w:rPr>
          <w:rFonts w:ascii="Arial" w:hAnsi="Arial" w:cs="Arial"/>
          <w:sz w:val="23"/>
          <w:szCs w:val="23"/>
        </w:rPr>
        <w:t xml:space="preserve">: Longitudinal </w:t>
      </w:r>
      <w:proofErr w:type="spellStart"/>
      <w:r w:rsidRPr="005445B3">
        <w:rPr>
          <w:rFonts w:ascii="Arial" w:hAnsi="Arial" w:cs="Arial"/>
          <w:sz w:val="23"/>
          <w:szCs w:val="23"/>
        </w:rPr>
        <w:t>effects</w:t>
      </w:r>
      <w:proofErr w:type="spellEnd"/>
      <w:r w:rsidRPr="005445B3">
        <w:rPr>
          <w:rFonts w:ascii="Arial" w:hAnsi="Arial" w:cs="Arial"/>
          <w:sz w:val="23"/>
          <w:szCs w:val="23"/>
        </w:rPr>
        <w:t xml:space="preserve"> of </w:t>
      </w:r>
      <w:proofErr w:type="spellStart"/>
      <w:r w:rsidRPr="005445B3">
        <w:rPr>
          <w:rFonts w:ascii="Arial" w:hAnsi="Arial" w:cs="Arial"/>
          <w:sz w:val="23"/>
          <w:szCs w:val="23"/>
        </w:rPr>
        <w:t>caregiving</w:t>
      </w:r>
      <w:proofErr w:type="spellEnd"/>
      <w:r w:rsidRPr="005445B3">
        <w:rPr>
          <w:rFonts w:ascii="Arial" w:hAnsi="Arial" w:cs="Arial"/>
          <w:sz w:val="23"/>
          <w:szCs w:val="23"/>
        </w:rPr>
        <w:t xml:space="preserve"> </w:t>
      </w:r>
      <w:proofErr w:type="spellStart"/>
      <w:r w:rsidRPr="005445B3">
        <w:rPr>
          <w:rFonts w:ascii="Arial" w:hAnsi="Arial" w:cs="Arial"/>
          <w:sz w:val="23"/>
          <w:szCs w:val="23"/>
        </w:rPr>
        <w:t>practices</w:t>
      </w:r>
      <w:proofErr w:type="spellEnd"/>
      <w:r w:rsidRPr="005445B3">
        <w:rPr>
          <w:rFonts w:ascii="Arial" w:hAnsi="Arial" w:cs="Arial"/>
          <w:sz w:val="23"/>
          <w:szCs w:val="23"/>
        </w:rPr>
        <w:t xml:space="preserve"> on </w:t>
      </w:r>
      <w:proofErr w:type="spellStart"/>
      <w:r w:rsidRPr="005445B3">
        <w:rPr>
          <w:rFonts w:ascii="Arial" w:hAnsi="Arial" w:cs="Arial"/>
          <w:sz w:val="23"/>
          <w:szCs w:val="23"/>
        </w:rPr>
        <w:t>early</w:t>
      </w:r>
      <w:proofErr w:type="spellEnd"/>
      <w:r w:rsidRPr="005445B3">
        <w:rPr>
          <w:rFonts w:ascii="Arial" w:hAnsi="Arial" w:cs="Arial"/>
          <w:sz w:val="23"/>
          <w:szCs w:val="23"/>
        </w:rPr>
        <w:t xml:space="preserve"> </w:t>
      </w:r>
      <w:proofErr w:type="spellStart"/>
      <w:r w:rsidRPr="005445B3">
        <w:rPr>
          <w:rFonts w:ascii="Arial" w:hAnsi="Arial" w:cs="Arial"/>
          <w:sz w:val="23"/>
          <w:szCs w:val="23"/>
        </w:rPr>
        <w:t>childhood</w:t>
      </w:r>
      <w:proofErr w:type="spellEnd"/>
      <w:r w:rsidRPr="005445B3">
        <w:rPr>
          <w:rFonts w:ascii="Arial" w:hAnsi="Arial" w:cs="Arial"/>
          <w:sz w:val="23"/>
          <w:szCs w:val="23"/>
        </w:rPr>
        <w:t xml:space="preserve"> </w:t>
      </w:r>
      <w:proofErr w:type="spellStart"/>
      <w:r w:rsidRPr="005445B3">
        <w:rPr>
          <w:rFonts w:ascii="Arial" w:hAnsi="Arial" w:cs="Arial"/>
          <w:sz w:val="23"/>
          <w:szCs w:val="23"/>
        </w:rPr>
        <w:t>psychosocial</w:t>
      </w:r>
      <w:proofErr w:type="spellEnd"/>
      <w:r w:rsidRPr="005445B3">
        <w:rPr>
          <w:rFonts w:ascii="Arial" w:hAnsi="Arial" w:cs="Arial"/>
          <w:sz w:val="23"/>
          <w:szCs w:val="23"/>
        </w:rPr>
        <w:t xml:space="preserve"> </w:t>
      </w:r>
      <w:proofErr w:type="spellStart"/>
      <w:r w:rsidRPr="005445B3">
        <w:rPr>
          <w:rFonts w:ascii="Arial" w:hAnsi="Arial" w:cs="Arial"/>
          <w:sz w:val="23"/>
          <w:szCs w:val="23"/>
        </w:rPr>
        <w:t>development</w:t>
      </w:r>
      <w:proofErr w:type="spellEnd"/>
      <w:r w:rsidRPr="005445B3">
        <w:rPr>
          <w:rFonts w:ascii="Arial" w:hAnsi="Arial" w:cs="Arial"/>
          <w:sz w:val="23"/>
          <w:szCs w:val="23"/>
        </w:rPr>
        <w:t xml:space="preserve">. </w:t>
      </w:r>
      <w:proofErr w:type="spellStart"/>
      <w:r w:rsidRPr="005445B3">
        <w:rPr>
          <w:rFonts w:ascii="Arial" w:hAnsi="Arial" w:cs="Arial"/>
          <w:sz w:val="23"/>
          <w:szCs w:val="23"/>
        </w:rPr>
        <w:t>Early</w:t>
      </w:r>
      <w:proofErr w:type="spellEnd"/>
      <w:r w:rsidRPr="005445B3">
        <w:rPr>
          <w:rFonts w:ascii="Arial" w:hAnsi="Arial" w:cs="Arial"/>
          <w:sz w:val="23"/>
          <w:szCs w:val="23"/>
        </w:rPr>
        <w:t xml:space="preserve"> </w:t>
      </w:r>
      <w:proofErr w:type="spellStart"/>
      <w:r w:rsidRPr="005445B3">
        <w:rPr>
          <w:rFonts w:ascii="Arial" w:hAnsi="Arial" w:cs="Arial"/>
          <w:sz w:val="23"/>
          <w:szCs w:val="23"/>
        </w:rPr>
        <w:t>Chilhood</w:t>
      </w:r>
      <w:proofErr w:type="spellEnd"/>
      <w:r w:rsidRPr="005445B3">
        <w:rPr>
          <w:rFonts w:ascii="Arial" w:hAnsi="Arial" w:cs="Arial"/>
          <w:sz w:val="23"/>
          <w:szCs w:val="23"/>
        </w:rPr>
        <w:t xml:space="preserve"> </w:t>
      </w:r>
      <w:proofErr w:type="spellStart"/>
      <w:r w:rsidRPr="005445B3">
        <w:rPr>
          <w:rFonts w:ascii="Arial" w:hAnsi="Arial" w:cs="Arial"/>
          <w:sz w:val="23"/>
          <w:szCs w:val="23"/>
        </w:rPr>
        <w:t>Research</w:t>
      </w:r>
      <w:proofErr w:type="spellEnd"/>
      <w:r w:rsidRPr="005445B3">
        <w:rPr>
          <w:rFonts w:ascii="Arial" w:hAnsi="Arial" w:cs="Arial"/>
          <w:sz w:val="23"/>
          <w:szCs w:val="23"/>
        </w:rPr>
        <w:t xml:space="preserve"> </w:t>
      </w:r>
      <w:proofErr w:type="spellStart"/>
      <w:r w:rsidRPr="005445B3">
        <w:rPr>
          <w:rFonts w:ascii="Arial" w:hAnsi="Arial" w:cs="Arial"/>
          <w:sz w:val="23"/>
          <w:szCs w:val="23"/>
        </w:rPr>
        <w:t>Quartely</w:t>
      </w:r>
      <w:proofErr w:type="spellEnd"/>
      <w:r w:rsidRPr="005445B3">
        <w:rPr>
          <w:rFonts w:ascii="Arial" w:hAnsi="Arial" w:cs="Arial"/>
          <w:sz w:val="23"/>
          <w:szCs w:val="23"/>
        </w:rPr>
        <w:t xml:space="preserve"> 28, 759-773</w:t>
      </w:r>
    </w:p>
    <w:p w14:paraId="2C586629" w14:textId="700C4D51" w:rsidR="00FD4833" w:rsidRPr="005445B3" w:rsidRDefault="005445B3" w:rsidP="00CE367E">
      <w:pPr>
        <w:spacing w:line="360" w:lineRule="auto"/>
        <w:ind w:left="426" w:hanging="426"/>
        <w:jc w:val="both"/>
        <w:rPr>
          <w:rFonts w:ascii="Arial" w:hAnsi="Arial" w:cs="Arial"/>
          <w:sz w:val="23"/>
          <w:szCs w:val="23"/>
        </w:rPr>
      </w:pPr>
      <w:proofErr w:type="spellStart"/>
      <w:r>
        <w:rPr>
          <w:rFonts w:ascii="Arial" w:hAnsi="Arial" w:cs="Arial"/>
          <w:sz w:val="23"/>
          <w:szCs w:val="23"/>
        </w:rPr>
        <w:t>Niles</w:t>
      </w:r>
      <w:proofErr w:type="spellEnd"/>
      <w:r>
        <w:rPr>
          <w:rFonts w:ascii="Arial" w:hAnsi="Arial" w:cs="Arial"/>
          <w:sz w:val="23"/>
          <w:szCs w:val="23"/>
        </w:rPr>
        <w:t>, M.; Reynolds, A.J. i</w:t>
      </w:r>
      <w:r w:rsidR="00FD4833" w:rsidRPr="005445B3">
        <w:rPr>
          <w:rFonts w:ascii="Arial" w:hAnsi="Arial" w:cs="Arial"/>
          <w:sz w:val="23"/>
          <w:szCs w:val="23"/>
        </w:rPr>
        <w:t xml:space="preserve"> </w:t>
      </w:r>
      <w:proofErr w:type="spellStart"/>
      <w:r w:rsidR="00FD4833" w:rsidRPr="005445B3">
        <w:rPr>
          <w:rFonts w:ascii="Arial" w:hAnsi="Arial" w:cs="Arial"/>
          <w:sz w:val="23"/>
          <w:szCs w:val="23"/>
        </w:rPr>
        <w:t>Roe-Sepowitz</w:t>
      </w:r>
      <w:proofErr w:type="spellEnd"/>
      <w:r w:rsidR="00FD4833" w:rsidRPr="005445B3">
        <w:rPr>
          <w:rFonts w:ascii="Arial" w:hAnsi="Arial" w:cs="Arial"/>
          <w:sz w:val="23"/>
          <w:szCs w:val="23"/>
        </w:rPr>
        <w:t xml:space="preserve">, D. (2014) </w:t>
      </w:r>
      <w:proofErr w:type="spellStart"/>
      <w:r w:rsidR="00FD4833" w:rsidRPr="005445B3">
        <w:rPr>
          <w:rFonts w:ascii="Arial" w:hAnsi="Arial" w:cs="Arial"/>
          <w:sz w:val="23"/>
          <w:szCs w:val="23"/>
        </w:rPr>
        <w:t>Early</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chilhood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intervention</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early</w:t>
      </w:r>
      <w:proofErr w:type="spellEnd"/>
      <w:r w:rsidR="00FD4833" w:rsidRPr="005445B3">
        <w:rPr>
          <w:rFonts w:ascii="Arial" w:hAnsi="Arial" w:cs="Arial"/>
          <w:sz w:val="23"/>
          <w:szCs w:val="23"/>
        </w:rPr>
        <w:t xml:space="preserve"> adolescent social </w:t>
      </w:r>
      <w:proofErr w:type="spellStart"/>
      <w:r w:rsidR="00FD4833" w:rsidRPr="005445B3">
        <w:rPr>
          <w:rFonts w:ascii="Arial" w:hAnsi="Arial" w:cs="Arial"/>
          <w:sz w:val="23"/>
          <w:szCs w:val="23"/>
        </w:rPr>
        <w:t>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emotional</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competence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second-generation</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evaluation</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evidence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from</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the</w:t>
      </w:r>
      <w:proofErr w:type="spellEnd"/>
      <w:r w:rsidR="00FD4833" w:rsidRPr="005445B3">
        <w:rPr>
          <w:rFonts w:ascii="Arial" w:hAnsi="Arial" w:cs="Arial"/>
          <w:sz w:val="23"/>
          <w:szCs w:val="23"/>
        </w:rPr>
        <w:t xml:space="preserve"> Chicago Longitudinal </w:t>
      </w:r>
      <w:proofErr w:type="spellStart"/>
      <w:r w:rsidR="00FD4833" w:rsidRPr="005445B3">
        <w:rPr>
          <w:rFonts w:ascii="Arial" w:hAnsi="Arial" w:cs="Arial"/>
          <w:sz w:val="23"/>
          <w:szCs w:val="23"/>
        </w:rPr>
        <w:t>Study</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Educational</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Research</w:t>
      </w:r>
      <w:proofErr w:type="spellEnd"/>
      <w:r w:rsidR="00FD4833" w:rsidRPr="005445B3">
        <w:rPr>
          <w:rFonts w:ascii="Arial" w:hAnsi="Arial" w:cs="Arial"/>
          <w:sz w:val="23"/>
          <w:szCs w:val="23"/>
        </w:rPr>
        <w:t>, 50:1, 55-73</w:t>
      </w:r>
    </w:p>
    <w:p w14:paraId="56540803" w14:textId="77777777" w:rsidR="00FD4833" w:rsidRPr="005445B3" w:rsidRDefault="00FD4833" w:rsidP="00CE367E">
      <w:pPr>
        <w:spacing w:line="360" w:lineRule="auto"/>
        <w:ind w:left="426" w:hanging="426"/>
        <w:jc w:val="both"/>
        <w:rPr>
          <w:rFonts w:ascii="Arial" w:hAnsi="Arial" w:cs="Arial"/>
          <w:sz w:val="23"/>
          <w:szCs w:val="23"/>
        </w:rPr>
      </w:pPr>
      <w:r w:rsidRPr="005445B3">
        <w:rPr>
          <w:rFonts w:ascii="Arial" w:hAnsi="Arial" w:cs="Arial"/>
          <w:sz w:val="23"/>
          <w:szCs w:val="23"/>
        </w:rPr>
        <w:t xml:space="preserve">Puigvert, L. (2001) Las </w:t>
      </w:r>
      <w:proofErr w:type="spellStart"/>
      <w:r w:rsidRPr="005445B3">
        <w:rPr>
          <w:rFonts w:ascii="Arial" w:hAnsi="Arial" w:cs="Arial"/>
          <w:sz w:val="23"/>
          <w:szCs w:val="23"/>
        </w:rPr>
        <w:t>otras</w:t>
      </w:r>
      <w:proofErr w:type="spellEnd"/>
      <w:r w:rsidRPr="005445B3">
        <w:rPr>
          <w:rFonts w:ascii="Arial" w:hAnsi="Arial" w:cs="Arial"/>
          <w:sz w:val="23"/>
          <w:szCs w:val="23"/>
        </w:rPr>
        <w:t xml:space="preserve"> </w:t>
      </w:r>
      <w:proofErr w:type="spellStart"/>
      <w:r w:rsidRPr="005445B3">
        <w:rPr>
          <w:rFonts w:ascii="Arial" w:hAnsi="Arial" w:cs="Arial"/>
          <w:sz w:val="23"/>
          <w:szCs w:val="23"/>
        </w:rPr>
        <w:t>mujeres</w:t>
      </w:r>
      <w:proofErr w:type="spellEnd"/>
      <w:r w:rsidRPr="005445B3">
        <w:rPr>
          <w:rFonts w:ascii="Arial" w:hAnsi="Arial" w:cs="Arial"/>
          <w:sz w:val="23"/>
          <w:szCs w:val="23"/>
        </w:rPr>
        <w:t>. Esplugues de Llobregat: El Roure</w:t>
      </w:r>
    </w:p>
    <w:p w14:paraId="70C44D9D" w14:textId="77777777" w:rsidR="00FD4833" w:rsidRPr="005445B3" w:rsidRDefault="00FD4833" w:rsidP="000F7AF3">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Purcell</w:t>
      </w:r>
      <w:proofErr w:type="spellEnd"/>
      <w:r w:rsidRPr="005445B3">
        <w:rPr>
          <w:rFonts w:ascii="Arial" w:hAnsi="Arial" w:cs="Arial"/>
          <w:sz w:val="23"/>
          <w:szCs w:val="23"/>
        </w:rPr>
        <w:t>-Gates, V. (1995). </w:t>
      </w:r>
      <w:proofErr w:type="spellStart"/>
      <w:r w:rsidRPr="005445B3">
        <w:rPr>
          <w:rFonts w:ascii="Arial" w:hAnsi="Arial" w:cs="Arial"/>
          <w:sz w:val="23"/>
          <w:szCs w:val="23"/>
        </w:rPr>
        <w:t>Other</w:t>
      </w:r>
      <w:proofErr w:type="spellEnd"/>
      <w:r w:rsidRPr="005445B3">
        <w:rPr>
          <w:rFonts w:ascii="Arial" w:hAnsi="Arial" w:cs="Arial"/>
          <w:sz w:val="23"/>
          <w:szCs w:val="23"/>
        </w:rPr>
        <w:t xml:space="preserve"> </w:t>
      </w:r>
      <w:proofErr w:type="spellStart"/>
      <w:r w:rsidRPr="005445B3">
        <w:rPr>
          <w:rFonts w:ascii="Arial" w:hAnsi="Arial" w:cs="Arial"/>
          <w:sz w:val="23"/>
          <w:szCs w:val="23"/>
        </w:rPr>
        <w:t>People's</w:t>
      </w:r>
      <w:proofErr w:type="spellEnd"/>
      <w:r w:rsidRPr="005445B3">
        <w:rPr>
          <w:rFonts w:ascii="Arial" w:hAnsi="Arial" w:cs="Arial"/>
          <w:sz w:val="23"/>
          <w:szCs w:val="23"/>
        </w:rPr>
        <w:t xml:space="preserve"> </w:t>
      </w:r>
      <w:proofErr w:type="spellStart"/>
      <w:r w:rsidRPr="005445B3">
        <w:rPr>
          <w:rFonts w:ascii="Arial" w:hAnsi="Arial" w:cs="Arial"/>
          <w:sz w:val="23"/>
          <w:szCs w:val="23"/>
        </w:rPr>
        <w:t>Words</w:t>
      </w:r>
      <w:proofErr w:type="spellEnd"/>
      <w:r w:rsidRPr="005445B3">
        <w:rPr>
          <w:rFonts w:ascii="Arial" w:hAnsi="Arial" w:cs="Arial"/>
          <w:sz w:val="23"/>
          <w:szCs w:val="23"/>
        </w:rPr>
        <w:t xml:space="preserve">: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Cycle</w:t>
      </w:r>
      <w:proofErr w:type="spellEnd"/>
      <w:r w:rsidRPr="005445B3">
        <w:rPr>
          <w:rFonts w:ascii="Arial" w:hAnsi="Arial" w:cs="Arial"/>
          <w:sz w:val="23"/>
          <w:szCs w:val="23"/>
        </w:rPr>
        <w:t xml:space="preserve"> of </w:t>
      </w:r>
      <w:proofErr w:type="spellStart"/>
      <w:r w:rsidRPr="005445B3">
        <w:rPr>
          <w:rFonts w:ascii="Arial" w:hAnsi="Arial" w:cs="Arial"/>
          <w:sz w:val="23"/>
          <w:szCs w:val="23"/>
        </w:rPr>
        <w:t>Low</w:t>
      </w:r>
      <w:proofErr w:type="spellEnd"/>
      <w:r w:rsidRPr="005445B3">
        <w:rPr>
          <w:rFonts w:ascii="Arial" w:hAnsi="Arial" w:cs="Arial"/>
          <w:sz w:val="23"/>
          <w:szCs w:val="23"/>
        </w:rPr>
        <w:t xml:space="preserve"> </w:t>
      </w:r>
      <w:proofErr w:type="spellStart"/>
      <w:r w:rsidRPr="005445B3">
        <w:rPr>
          <w:rFonts w:ascii="Arial" w:hAnsi="Arial" w:cs="Arial"/>
          <w:sz w:val="23"/>
          <w:szCs w:val="23"/>
        </w:rPr>
        <w:t>Literacy</w:t>
      </w:r>
      <w:proofErr w:type="spellEnd"/>
      <w:r w:rsidRPr="005445B3">
        <w:rPr>
          <w:rFonts w:ascii="Arial" w:hAnsi="Arial" w:cs="Arial"/>
          <w:sz w:val="23"/>
          <w:szCs w:val="23"/>
        </w:rPr>
        <w:t xml:space="preserve">. </w:t>
      </w:r>
      <w:proofErr w:type="spellStart"/>
      <w:r w:rsidRPr="005445B3">
        <w:rPr>
          <w:rFonts w:ascii="Arial" w:hAnsi="Arial" w:cs="Arial"/>
          <w:sz w:val="23"/>
          <w:szCs w:val="23"/>
        </w:rPr>
        <w:t>Massachusetts</w:t>
      </w:r>
      <w:proofErr w:type="spellEnd"/>
      <w:r w:rsidRPr="005445B3">
        <w:rPr>
          <w:rFonts w:ascii="Arial" w:hAnsi="Arial" w:cs="Arial"/>
          <w:sz w:val="23"/>
          <w:szCs w:val="23"/>
        </w:rPr>
        <w:t xml:space="preserve">: </w:t>
      </w:r>
      <w:proofErr w:type="spellStart"/>
      <w:r w:rsidRPr="005445B3">
        <w:rPr>
          <w:rFonts w:ascii="Arial" w:hAnsi="Arial" w:cs="Arial"/>
          <w:sz w:val="23"/>
          <w:szCs w:val="23"/>
        </w:rPr>
        <w:t>Harvard</w:t>
      </w:r>
      <w:proofErr w:type="spellEnd"/>
      <w:r w:rsidRPr="005445B3">
        <w:rPr>
          <w:rFonts w:ascii="Arial" w:hAnsi="Arial" w:cs="Arial"/>
          <w:sz w:val="23"/>
          <w:szCs w:val="23"/>
        </w:rPr>
        <w:t xml:space="preserve"> University </w:t>
      </w:r>
      <w:proofErr w:type="spellStart"/>
      <w:r w:rsidRPr="005445B3">
        <w:rPr>
          <w:rFonts w:ascii="Arial" w:hAnsi="Arial" w:cs="Arial"/>
          <w:sz w:val="23"/>
          <w:szCs w:val="23"/>
        </w:rPr>
        <w:t>Press</w:t>
      </w:r>
      <w:proofErr w:type="spellEnd"/>
    </w:p>
    <w:p w14:paraId="35E2858F" w14:textId="1502D0CE"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Rhoadesa</w:t>
      </w:r>
      <w:proofErr w:type="spellEnd"/>
      <w:r w:rsidRPr="005445B3">
        <w:rPr>
          <w:rFonts w:ascii="Arial" w:hAnsi="Arial" w:cs="Arial"/>
          <w:sz w:val="23"/>
          <w:szCs w:val="23"/>
        </w:rPr>
        <w:t xml:space="preserve">, B.; </w:t>
      </w:r>
      <w:proofErr w:type="spellStart"/>
      <w:r w:rsidRPr="005445B3">
        <w:rPr>
          <w:rFonts w:ascii="Arial" w:hAnsi="Arial" w:cs="Arial"/>
          <w:sz w:val="23"/>
          <w:szCs w:val="23"/>
        </w:rPr>
        <w:t>Wa</w:t>
      </w:r>
      <w:r w:rsidR="00FE2BC6">
        <w:rPr>
          <w:rFonts w:ascii="Arial" w:hAnsi="Arial" w:cs="Arial"/>
          <w:sz w:val="23"/>
          <w:szCs w:val="23"/>
        </w:rPr>
        <w:t>rrenb</w:t>
      </w:r>
      <w:proofErr w:type="spellEnd"/>
      <w:r w:rsidR="00FE2BC6">
        <w:rPr>
          <w:rFonts w:ascii="Arial" w:hAnsi="Arial" w:cs="Arial"/>
          <w:sz w:val="23"/>
          <w:szCs w:val="23"/>
        </w:rPr>
        <w:t xml:space="preserve">, H.K.; </w:t>
      </w:r>
      <w:proofErr w:type="spellStart"/>
      <w:r w:rsidR="00FE2BC6">
        <w:rPr>
          <w:rFonts w:ascii="Arial" w:hAnsi="Arial" w:cs="Arial"/>
          <w:sz w:val="23"/>
          <w:szCs w:val="23"/>
        </w:rPr>
        <w:t>Domitrovicha</w:t>
      </w:r>
      <w:proofErr w:type="spellEnd"/>
      <w:r w:rsidR="00FE2BC6">
        <w:rPr>
          <w:rFonts w:ascii="Arial" w:hAnsi="Arial" w:cs="Arial"/>
          <w:sz w:val="23"/>
          <w:szCs w:val="23"/>
        </w:rPr>
        <w:t>, C.E i</w:t>
      </w:r>
      <w:r w:rsidRPr="005445B3">
        <w:rPr>
          <w:rFonts w:ascii="Arial" w:hAnsi="Arial" w:cs="Arial"/>
          <w:sz w:val="23"/>
          <w:szCs w:val="23"/>
        </w:rPr>
        <w:t xml:space="preserve"> </w:t>
      </w:r>
      <w:proofErr w:type="spellStart"/>
      <w:r w:rsidRPr="005445B3">
        <w:rPr>
          <w:rFonts w:ascii="Arial" w:hAnsi="Arial" w:cs="Arial"/>
          <w:sz w:val="23"/>
          <w:szCs w:val="23"/>
        </w:rPr>
        <w:t>Greenberga</w:t>
      </w:r>
      <w:proofErr w:type="spellEnd"/>
      <w:r w:rsidRPr="005445B3">
        <w:rPr>
          <w:rFonts w:ascii="Arial" w:hAnsi="Arial" w:cs="Arial"/>
          <w:sz w:val="23"/>
          <w:szCs w:val="23"/>
        </w:rPr>
        <w:t xml:space="preserve">, M.T (2011) </w:t>
      </w:r>
      <w:proofErr w:type="spellStart"/>
      <w:r w:rsidRPr="005445B3">
        <w:rPr>
          <w:rFonts w:ascii="Arial" w:hAnsi="Arial" w:cs="Arial"/>
          <w:sz w:val="23"/>
          <w:szCs w:val="23"/>
        </w:rPr>
        <w:t>Examining</w:t>
      </w:r>
      <w:proofErr w:type="spellEnd"/>
      <w:r w:rsidRPr="005445B3">
        <w:rPr>
          <w:rFonts w:ascii="Arial" w:hAnsi="Arial" w:cs="Arial"/>
          <w:sz w:val="23"/>
          <w:szCs w:val="23"/>
        </w:rPr>
        <w:t xml:space="preserve">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link</w:t>
      </w:r>
      <w:proofErr w:type="spellEnd"/>
      <w:r w:rsidRPr="005445B3">
        <w:rPr>
          <w:rFonts w:ascii="Arial" w:hAnsi="Arial" w:cs="Arial"/>
          <w:sz w:val="23"/>
          <w:szCs w:val="23"/>
        </w:rPr>
        <w:t xml:space="preserve"> </w:t>
      </w:r>
      <w:proofErr w:type="spellStart"/>
      <w:r w:rsidRPr="005445B3">
        <w:rPr>
          <w:rFonts w:ascii="Arial" w:hAnsi="Arial" w:cs="Arial"/>
          <w:sz w:val="23"/>
          <w:szCs w:val="23"/>
        </w:rPr>
        <w:t>between</w:t>
      </w:r>
      <w:proofErr w:type="spellEnd"/>
      <w:r w:rsidRPr="005445B3">
        <w:rPr>
          <w:rFonts w:ascii="Arial" w:hAnsi="Arial" w:cs="Arial"/>
          <w:sz w:val="23"/>
          <w:szCs w:val="23"/>
        </w:rPr>
        <w:t xml:space="preserve"> </w:t>
      </w:r>
      <w:proofErr w:type="spellStart"/>
      <w:r w:rsidRPr="005445B3">
        <w:rPr>
          <w:rFonts w:ascii="Arial" w:hAnsi="Arial" w:cs="Arial"/>
          <w:sz w:val="23"/>
          <w:szCs w:val="23"/>
        </w:rPr>
        <w:t>preschool</w:t>
      </w:r>
      <w:proofErr w:type="spellEnd"/>
      <w:r w:rsidRPr="005445B3">
        <w:rPr>
          <w:rFonts w:ascii="Arial" w:hAnsi="Arial" w:cs="Arial"/>
          <w:sz w:val="23"/>
          <w:szCs w:val="23"/>
        </w:rPr>
        <w:t xml:space="preserve"> social–</w:t>
      </w:r>
      <w:proofErr w:type="spellStart"/>
      <w:r w:rsidRPr="005445B3">
        <w:rPr>
          <w:rFonts w:ascii="Arial" w:hAnsi="Arial" w:cs="Arial"/>
          <w:sz w:val="23"/>
          <w:szCs w:val="23"/>
        </w:rPr>
        <w:t>emotional</w:t>
      </w:r>
      <w:proofErr w:type="spellEnd"/>
      <w:r w:rsidRPr="005445B3">
        <w:rPr>
          <w:rFonts w:ascii="Arial" w:hAnsi="Arial" w:cs="Arial"/>
          <w:sz w:val="23"/>
          <w:szCs w:val="23"/>
        </w:rPr>
        <w:t xml:space="preserve"> </w:t>
      </w:r>
      <w:proofErr w:type="spellStart"/>
      <w:r w:rsidRPr="005445B3">
        <w:rPr>
          <w:rFonts w:ascii="Arial" w:hAnsi="Arial" w:cs="Arial"/>
          <w:sz w:val="23"/>
          <w:szCs w:val="23"/>
        </w:rPr>
        <w:t>competence</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w:t>
      </w:r>
      <w:proofErr w:type="spellStart"/>
      <w:r w:rsidRPr="005445B3">
        <w:rPr>
          <w:rFonts w:ascii="Arial" w:hAnsi="Arial" w:cs="Arial"/>
          <w:sz w:val="23"/>
          <w:szCs w:val="23"/>
        </w:rPr>
        <w:t>first</w:t>
      </w:r>
      <w:proofErr w:type="spellEnd"/>
      <w:r w:rsidRPr="005445B3">
        <w:rPr>
          <w:rFonts w:ascii="Arial" w:hAnsi="Arial" w:cs="Arial"/>
          <w:sz w:val="23"/>
          <w:szCs w:val="23"/>
        </w:rPr>
        <w:t xml:space="preserve"> </w:t>
      </w:r>
      <w:proofErr w:type="spellStart"/>
      <w:r w:rsidRPr="005445B3">
        <w:rPr>
          <w:rFonts w:ascii="Arial" w:hAnsi="Arial" w:cs="Arial"/>
          <w:sz w:val="23"/>
          <w:szCs w:val="23"/>
        </w:rPr>
        <w:t>grade</w:t>
      </w:r>
      <w:proofErr w:type="spellEnd"/>
      <w:r w:rsidRPr="005445B3">
        <w:rPr>
          <w:rFonts w:ascii="Arial" w:hAnsi="Arial" w:cs="Arial"/>
          <w:sz w:val="23"/>
          <w:szCs w:val="23"/>
        </w:rPr>
        <w:t xml:space="preserve"> </w:t>
      </w:r>
      <w:proofErr w:type="spellStart"/>
      <w:r w:rsidRPr="005445B3">
        <w:rPr>
          <w:rFonts w:ascii="Arial" w:hAnsi="Arial" w:cs="Arial"/>
          <w:sz w:val="23"/>
          <w:szCs w:val="23"/>
        </w:rPr>
        <w:t>academic</w:t>
      </w:r>
      <w:proofErr w:type="spellEnd"/>
      <w:r w:rsidRPr="005445B3">
        <w:rPr>
          <w:rFonts w:ascii="Arial" w:hAnsi="Arial" w:cs="Arial"/>
          <w:sz w:val="23"/>
          <w:szCs w:val="23"/>
        </w:rPr>
        <w:t xml:space="preserve"> </w:t>
      </w:r>
      <w:proofErr w:type="spellStart"/>
      <w:r w:rsidRPr="005445B3">
        <w:rPr>
          <w:rFonts w:ascii="Arial" w:hAnsi="Arial" w:cs="Arial"/>
          <w:sz w:val="23"/>
          <w:szCs w:val="23"/>
        </w:rPr>
        <w:t>achievement</w:t>
      </w:r>
      <w:proofErr w:type="spellEnd"/>
      <w:r w:rsidRPr="005445B3">
        <w:rPr>
          <w:rFonts w:ascii="Arial" w:hAnsi="Arial" w:cs="Arial"/>
          <w:sz w:val="23"/>
          <w:szCs w:val="23"/>
        </w:rPr>
        <w:t xml:space="preserve">: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role</w:t>
      </w:r>
      <w:proofErr w:type="spellEnd"/>
      <w:r w:rsidRPr="005445B3">
        <w:rPr>
          <w:rFonts w:ascii="Arial" w:hAnsi="Arial" w:cs="Arial"/>
          <w:sz w:val="23"/>
          <w:szCs w:val="23"/>
        </w:rPr>
        <w:t xml:space="preserve"> of </w:t>
      </w:r>
      <w:proofErr w:type="spellStart"/>
      <w:r w:rsidRPr="005445B3">
        <w:rPr>
          <w:rFonts w:ascii="Arial" w:hAnsi="Arial" w:cs="Arial"/>
          <w:sz w:val="23"/>
          <w:szCs w:val="23"/>
        </w:rPr>
        <w:t>attention</w:t>
      </w:r>
      <w:proofErr w:type="spellEnd"/>
      <w:r w:rsidRPr="005445B3">
        <w:rPr>
          <w:rFonts w:ascii="Arial" w:hAnsi="Arial" w:cs="Arial"/>
          <w:sz w:val="23"/>
          <w:szCs w:val="23"/>
        </w:rPr>
        <w:t xml:space="preserve"> </w:t>
      </w:r>
      <w:proofErr w:type="spellStart"/>
      <w:r w:rsidRPr="005445B3">
        <w:rPr>
          <w:rFonts w:ascii="Arial" w:hAnsi="Arial" w:cs="Arial"/>
          <w:sz w:val="23"/>
          <w:szCs w:val="23"/>
        </w:rPr>
        <w:t>skills</w:t>
      </w:r>
      <w:proofErr w:type="spellEnd"/>
      <w:r w:rsidRPr="005445B3">
        <w:rPr>
          <w:rFonts w:ascii="Arial" w:hAnsi="Arial" w:cs="Arial"/>
          <w:sz w:val="23"/>
          <w:szCs w:val="23"/>
        </w:rPr>
        <w:t xml:space="preserve">, </w:t>
      </w:r>
      <w:proofErr w:type="spellStart"/>
      <w:r w:rsidRPr="005445B3">
        <w:rPr>
          <w:rFonts w:ascii="Arial" w:hAnsi="Arial" w:cs="Arial"/>
          <w:sz w:val="23"/>
          <w:szCs w:val="23"/>
        </w:rPr>
        <w:t>Early</w:t>
      </w:r>
      <w:proofErr w:type="spellEnd"/>
      <w:r w:rsidRPr="005445B3">
        <w:rPr>
          <w:rFonts w:ascii="Arial" w:hAnsi="Arial" w:cs="Arial"/>
          <w:sz w:val="23"/>
          <w:szCs w:val="23"/>
        </w:rPr>
        <w:t xml:space="preserve"> </w:t>
      </w:r>
      <w:proofErr w:type="spellStart"/>
      <w:r w:rsidRPr="005445B3">
        <w:rPr>
          <w:rFonts w:ascii="Arial" w:hAnsi="Arial" w:cs="Arial"/>
          <w:sz w:val="23"/>
          <w:szCs w:val="23"/>
        </w:rPr>
        <w:t>Childhood</w:t>
      </w:r>
      <w:proofErr w:type="spellEnd"/>
      <w:r w:rsidRPr="005445B3">
        <w:rPr>
          <w:rFonts w:ascii="Arial" w:hAnsi="Arial" w:cs="Arial"/>
          <w:sz w:val="23"/>
          <w:szCs w:val="23"/>
        </w:rPr>
        <w:t xml:space="preserve"> </w:t>
      </w:r>
      <w:proofErr w:type="spellStart"/>
      <w:r w:rsidRPr="005445B3">
        <w:rPr>
          <w:rFonts w:ascii="Arial" w:hAnsi="Arial" w:cs="Arial"/>
          <w:sz w:val="23"/>
          <w:szCs w:val="23"/>
        </w:rPr>
        <w:t>Research</w:t>
      </w:r>
      <w:proofErr w:type="spellEnd"/>
      <w:r w:rsidRPr="005445B3">
        <w:rPr>
          <w:rFonts w:ascii="Arial" w:hAnsi="Arial" w:cs="Arial"/>
          <w:sz w:val="23"/>
          <w:szCs w:val="23"/>
        </w:rPr>
        <w:t xml:space="preserve"> </w:t>
      </w:r>
      <w:proofErr w:type="spellStart"/>
      <w:r w:rsidRPr="005445B3">
        <w:rPr>
          <w:rFonts w:ascii="Arial" w:hAnsi="Arial" w:cs="Arial"/>
          <w:sz w:val="23"/>
          <w:szCs w:val="23"/>
        </w:rPr>
        <w:t>Quarterly</w:t>
      </w:r>
      <w:proofErr w:type="spellEnd"/>
      <w:r w:rsidRPr="005445B3">
        <w:rPr>
          <w:rFonts w:ascii="Arial" w:hAnsi="Arial" w:cs="Arial"/>
          <w:sz w:val="23"/>
          <w:szCs w:val="23"/>
        </w:rPr>
        <w:t>, 26(2)182-191</w:t>
      </w:r>
    </w:p>
    <w:p w14:paraId="4E2A8CCD"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Soler, M. (2001) </w:t>
      </w:r>
      <w:proofErr w:type="spellStart"/>
      <w:r w:rsidRPr="005445B3">
        <w:rPr>
          <w:rFonts w:ascii="Arial" w:hAnsi="Arial" w:cs="Arial"/>
          <w:sz w:val="23"/>
          <w:szCs w:val="23"/>
        </w:rPr>
        <w:t>Dialogic</w:t>
      </w:r>
      <w:proofErr w:type="spellEnd"/>
      <w:r w:rsidRPr="005445B3">
        <w:rPr>
          <w:rFonts w:ascii="Arial" w:hAnsi="Arial" w:cs="Arial"/>
          <w:sz w:val="23"/>
          <w:szCs w:val="23"/>
        </w:rPr>
        <w:t xml:space="preserve"> </w:t>
      </w:r>
      <w:proofErr w:type="spellStart"/>
      <w:r w:rsidRPr="005445B3">
        <w:rPr>
          <w:rFonts w:ascii="Arial" w:hAnsi="Arial" w:cs="Arial"/>
          <w:sz w:val="23"/>
          <w:szCs w:val="23"/>
        </w:rPr>
        <w:t>Reading</w:t>
      </w:r>
      <w:proofErr w:type="spellEnd"/>
      <w:r w:rsidRPr="005445B3">
        <w:rPr>
          <w:rFonts w:ascii="Arial" w:hAnsi="Arial" w:cs="Arial"/>
          <w:sz w:val="23"/>
          <w:szCs w:val="23"/>
        </w:rPr>
        <w:t xml:space="preserve">: a </w:t>
      </w:r>
      <w:proofErr w:type="spellStart"/>
      <w:r w:rsidRPr="005445B3">
        <w:rPr>
          <w:rFonts w:ascii="Arial" w:hAnsi="Arial" w:cs="Arial"/>
          <w:sz w:val="23"/>
          <w:szCs w:val="23"/>
        </w:rPr>
        <w:t>new</w:t>
      </w:r>
      <w:proofErr w:type="spellEnd"/>
      <w:r w:rsidRPr="005445B3">
        <w:rPr>
          <w:rFonts w:ascii="Arial" w:hAnsi="Arial" w:cs="Arial"/>
          <w:sz w:val="23"/>
          <w:szCs w:val="23"/>
        </w:rPr>
        <w:t xml:space="preserve"> </w:t>
      </w:r>
      <w:proofErr w:type="spellStart"/>
      <w:r w:rsidRPr="005445B3">
        <w:rPr>
          <w:rFonts w:ascii="Arial" w:hAnsi="Arial" w:cs="Arial"/>
          <w:sz w:val="23"/>
          <w:szCs w:val="23"/>
        </w:rPr>
        <w:t>undestanding</w:t>
      </w:r>
      <w:proofErr w:type="spellEnd"/>
      <w:r w:rsidRPr="005445B3">
        <w:rPr>
          <w:rFonts w:ascii="Arial" w:hAnsi="Arial" w:cs="Arial"/>
          <w:sz w:val="23"/>
          <w:szCs w:val="23"/>
        </w:rPr>
        <w:t xml:space="preserve"> </w:t>
      </w:r>
      <w:proofErr w:type="spellStart"/>
      <w:r w:rsidRPr="005445B3">
        <w:rPr>
          <w:rFonts w:ascii="Arial" w:hAnsi="Arial" w:cs="Arial"/>
          <w:sz w:val="23"/>
          <w:szCs w:val="23"/>
        </w:rPr>
        <w:t>Reading</w:t>
      </w:r>
      <w:proofErr w:type="spellEnd"/>
      <w:r w:rsidRPr="005445B3">
        <w:rPr>
          <w:rFonts w:ascii="Arial" w:hAnsi="Arial" w:cs="Arial"/>
          <w:sz w:val="23"/>
          <w:szCs w:val="23"/>
        </w:rPr>
        <w:t xml:space="preserve"> </w:t>
      </w:r>
      <w:proofErr w:type="spellStart"/>
      <w:r w:rsidRPr="005445B3">
        <w:rPr>
          <w:rFonts w:ascii="Arial" w:hAnsi="Arial" w:cs="Arial"/>
          <w:sz w:val="23"/>
          <w:szCs w:val="23"/>
        </w:rPr>
        <w:t>event</w:t>
      </w:r>
      <w:proofErr w:type="spellEnd"/>
      <w:r w:rsidRPr="005445B3">
        <w:rPr>
          <w:rFonts w:ascii="Arial" w:hAnsi="Arial" w:cs="Arial"/>
          <w:sz w:val="23"/>
          <w:szCs w:val="23"/>
        </w:rPr>
        <w:t xml:space="preserve">. </w:t>
      </w:r>
      <w:proofErr w:type="spellStart"/>
      <w:r w:rsidRPr="005445B3">
        <w:rPr>
          <w:rFonts w:ascii="Arial" w:hAnsi="Arial" w:cs="Arial"/>
          <w:sz w:val="23"/>
          <w:szCs w:val="23"/>
        </w:rPr>
        <w:t>Harvard</w:t>
      </w:r>
      <w:proofErr w:type="spellEnd"/>
      <w:r w:rsidRPr="005445B3">
        <w:rPr>
          <w:rFonts w:ascii="Arial" w:hAnsi="Arial" w:cs="Arial"/>
          <w:sz w:val="23"/>
          <w:szCs w:val="23"/>
        </w:rPr>
        <w:t xml:space="preserve"> </w:t>
      </w:r>
      <w:proofErr w:type="spellStart"/>
      <w:r w:rsidRPr="005445B3">
        <w:rPr>
          <w:rFonts w:ascii="Arial" w:hAnsi="Arial" w:cs="Arial"/>
          <w:sz w:val="23"/>
          <w:szCs w:val="23"/>
        </w:rPr>
        <w:t>Unniversity</w:t>
      </w:r>
      <w:proofErr w:type="spellEnd"/>
      <w:r w:rsidRPr="005445B3">
        <w:rPr>
          <w:rFonts w:ascii="Arial" w:hAnsi="Arial" w:cs="Arial"/>
          <w:sz w:val="23"/>
          <w:szCs w:val="23"/>
        </w:rPr>
        <w:t xml:space="preserve">. Tesis Doctoral llegia al juny de 2001 en la </w:t>
      </w:r>
      <w:proofErr w:type="spellStart"/>
      <w:r w:rsidRPr="005445B3">
        <w:rPr>
          <w:rFonts w:ascii="Arial" w:hAnsi="Arial" w:cs="Arial"/>
          <w:sz w:val="23"/>
          <w:szCs w:val="23"/>
        </w:rPr>
        <w:t>Graduate</w:t>
      </w:r>
      <w:proofErr w:type="spellEnd"/>
      <w:r w:rsidRPr="005445B3">
        <w:rPr>
          <w:rFonts w:ascii="Arial" w:hAnsi="Arial" w:cs="Arial"/>
          <w:sz w:val="23"/>
          <w:szCs w:val="23"/>
        </w:rPr>
        <w:t xml:space="preserve"> </w:t>
      </w:r>
      <w:proofErr w:type="spellStart"/>
      <w:r w:rsidRPr="005445B3">
        <w:rPr>
          <w:rFonts w:ascii="Arial" w:hAnsi="Arial" w:cs="Arial"/>
          <w:sz w:val="23"/>
          <w:szCs w:val="23"/>
        </w:rPr>
        <w:t>School</w:t>
      </w:r>
      <w:proofErr w:type="spellEnd"/>
      <w:r w:rsidRPr="005445B3">
        <w:rPr>
          <w:rFonts w:ascii="Arial" w:hAnsi="Arial" w:cs="Arial"/>
          <w:sz w:val="23"/>
          <w:szCs w:val="23"/>
        </w:rPr>
        <w:t xml:space="preserve"> of </w:t>
      </w:r>
      <w:proofErr w:type="spellStart"/>
      <w:r w:rsidRPr="005445B3">
        <w:rPr>
          <w:rFonts w:ascii="Arial" w:hAnsi="Arial" w:cs="Arial"/>
          <w:sz w:val="23"/>
          <w:szCs w:val="23"/>
        </w:rPr>
        <w:t>Education</w:t>
      </w:r>
      <w:proofErr w:type="spellEnd"/>
      <w:r w:rsidRPr="005445B3">
        <w:rPr>
          <w:rFonts w:ascii="Arial" w:hAnsi="Arial" w:cs="Arial"/>
          <w:sz w:val="23"/>
          <w:szCs w:val="23"/>
        </w:rPr>
        <w:t xml:space="preserve"> de la </w:t>
      </w:r>
      <w:proofErr w:type="spellStart"/>
      <w:r w:rsidRPr="005445B3">
        <w:rPr>
          <w:rFonts w:ascii="Arial" w:hAnsi="Arial" w:cs="Arial"/>
          <w:sz w:val="23"/>
          <w:szCs w:val="23"/>
        </w:rPr>
        <w:t>Universidad</w:t>
      </w:r>
      <w:proofErr w:type="spellEnd"/>
      <w:r w:rsidRPr="005445B3">
        <w:rPr>
          <w:rFonts w:ascii="Arial" w:hAnsi="Arial" w:cs="Arial"/>
          <w:sz w:val="23"/>
          <w:szCs w:val="23"/>
        </w:rPr>
        <w:t xml:space="preserve"> de </w:t>
      </w:r>
      <w:proofErr w:type="spellStart"/>
      <w:r w:rsidRPr="005445B3">
        <w:rPr>
          <w:rFonts w:ascii="Arial" w:hAnsi="Arial" w:cs="Arial"/>
          <w:sz w:val="23"/>
          <w:szCs w:val="23"/>
        </w:rPr>
        <w:t>Harvard</w:t>
      </w:r>
      <w:proofErr w:type="spellEnd"/>
      <w:r w:rsidRPr="005445B3">
        <w:rPr>
          <w:rFonts w:ascii="Arial" w:hAnsi="Arial" w:cs="Arial"/>
          <w:sz w:val="23"/>
          <w:szCs w:val="23"/>
        </w:rPr>
        <w:t>.</w:t>
      </w:r>
    </w:p>
    <w:p w14:paraId="516863BF" w14:textId="77777777" w:rsidR="00FD4833" w:rsidRPr="005445B3" w:rsidRDefault="00FD4833" w:rsidP="003F2672">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Soler, M. (2004) </w:t>
      </w:r>
      <w:proofErr w:type="spellStart"/>
      <w:r w:rsidRPr="005445B3">
        <w:rPr>
          <w:rFonts w:ascii="Arial" w:hAnsi="Arial" w:cs="Arial"/>
          <w:sz w:val="23"/>
          <w:szCs w:val="23"/>
        </w:rPr>
        <w:t>Reading</w:t>
      </w:r>
      <w:proofErr w:type="spellEnd"/>
      <w:r w:rsidRPr="005445B3">
        <w:rPr>
          <w:rFonts w:ascii="Arial" w:hAnsi="Arial" w:cs="Arial"/>
          <w:sz w:val="23"/>
          <w:szCs w:val="23"/>
        </w:rPr>
        <w:t xml:space="preserve"> to </w:t>
      </w:r>
      <w:proofErr w:type="spellStart"/>
      <w:r w:rsidRPr="005445B3">
        <w:rPr>
          <w:rFonts w:ascii="Arial" w:hAnsi="Arial" w:cs="Arial"/>
          <w:sz w:val="23"/>
          <w:szCs w:val="23"/>
        </w:rPr>
        <w:t>share</w:t>
      </w:r>
      <w:proofErr w:type="spellEnd"/>
      <w:r w:rsidRPr="005445B3">
        <w:rPr>
          <w:rFonts w:ascii="Arial" w:hAnsi="Arial" w:cs="Arial"/>
          <w:sz w:val="23"/>
          <w:szCs w:val="23"/>
        </w:rPr>
        <w:t xml:space="preserve">: Accounting for </w:t>
      </w:r>
      <w:proofErr w:type="spellStart"/>
      <w:r w:rsidRPr="005445B3">
        <w:rPr>
          <w:rFonts w:ascii="Arial" w:hAnsi="Arial" w:cs="Arial"/>
          <w:sz w:val="23"/>
          <w:szCs w:val="23"/>
        </w:rPr>
        <w:t>others</w:t>
      </w:r>
      <w:proofErr w:type="spellEnd"/>
      <w:r w:rsidRPr="005445B3">
        <w:rPr>
          <w:rFonts w:ascii="Arial" w:hAnsi="Arial" w:cs="Arial"/>
          <w:sz w:val="23"/>
          <w:szCs w:val="23"/>
        </w:rPr>
        <w:t xml:space="preserve"> in dialògic </w:t>
      </w:r>
      <w:proofErr w:type="spellStart"/>
      <w:r w:rsidRPr="005445B3">
        <w:rPr>
          <w:rFonts w:ascii="Arial" w:hAnsi="Arial" w:cs="Arial"/>
          <w:sz w:val="23"/>
          <w:szCs w:val="23"/>
        </w:rPr>
        <w:t>literary</w:t>
      </w:r>
      <w:proofErr w:type="spellEnd"/>
      <w:r w:rsidRPr="005445B3">
        <w:rPr>
          <w:rFonts w:ascii="Arial" w:hAnsi="Arial" w:cs="Arial"/>
          <w:sz w:val="23"/>
          <w:szCs w:val="23"/>
        </w:rPr>
        <w:t xml:space="preserve"> </w:t>
      </w:r>
      <w:proofErr w:type="spellStart"/>
      <w:r w:rsidRPr="005445B3">
        <w:rPr>
          <w:rFonts w:ascii="Arial" w:hAnsi="Arial" w:cs="Arial"/>
          <w:sz w:val="23"/>
          <w:szCs w:val="23"/>
        </w:rPr>
        <w:t>gatherings</w:t>
      </w:r>
      <w:proofErr w:type="spellEnd"/>
      <w:r w:rsidRPr="005445B3">
        <w:rPr>
          <w:rFonts w:ascii="Arial" w:hAnsi="Arial" w:cs="Arial"/>
          <w:sz w:val="23"/>
          <w:szCs w:val="23"/>
        </w:rPr>
        <w:t>, en Marie-</w:t>
      </w:r>
      <w:proofErr w:type="spellStart"/>
      <w:r w:rsidRPr="005445B3">
        <w:rPr>
          <w:rFonts w:ascii="Arial" w:hAnsi="Arial" w:cs="Arial"/>
          <w:sz w:val="23"/>
          <w:szCs w:val="23"/>
        </w:rPr>
        <w:t>Cécile</w:t>
      </w:r>
      <w:proofErr w:type="spellEnd"/>
      <w:r w:rsidRPr="005445B3">
        <w:rPr>
          <w:rFonts w:ascii="Arial" w:hAnsi="Arial" w:cs="Arial"/>
          <w:sz w:val="23"/>
          <w:szCs w:val="23"/>
        </w:rPr>
        <w:t xml:space="preserve"> </w:t>
      </w:r>
      <w:proofErr w:type="spellStart"/>
      <w:r w:rsidRPr="005445B3">
        <w:rPr>
          <w:rFonts w:ascii="Arial" w:hAnsi="Arial" w:cs="Arial"/>
          <w:sz w:val="23"/>
          <w:szCs w:val="23"/>
        </w:rPr>
        <w:t>Bertau</w:t>
      </w:r>
      <w:proofErr w:type="spellEnd"/>
      <w:r w:rsidRPr="005445B3">
        <w:rPr>
          <w:rFonts w:ascii="Arial" w:hAnsi="Arial" w:cs="Arial"/>
          <w:sz w:val="23"/>
          <w:szCs w:val="23"/>
        </w:rPr>
        <w:t xml:space="preserve"> (Ed.) </w:t>
      </w:r>
      <w:proofErr w:type="spellStart"/>
      <w:r w:rsidRPr="005445B3">
        <w:rPr>
          <w:rFonts w:ascii="Arial" w:hAnsi="Arial" w:cs="Arial"/>
          <w:sz w:val="23"/>
          <w:szCs w:val="23"/>
        </w:rPr>
        <w:t>Aspects</w:t>
      </w:r>
      <w:proofErr w:type="spellEnd"/>
      <w:r w:rsidRPr="005445B3">
        <w:rPr>
          <w:rFonts w:ascii="Arial" w:hAnsi="Arial" w:cs="Arial"/>
          <w:sz w:val="23"/>
          <w:szCs w:val="23"/>
        </w:rPr>
        <w:t xml:space="preserve"> of </w:t>
      </w:r>
      <w:proofErr w:type="spellStart"/>
      <w:r w:rsidRPr="005445B3">
        <w:rPr>
          <w:rFonts w:ascii="Arial" w:hAnsi="Arial" w:cs="Arial"/>
          <w:sz w:val="23"/>
          <w:szCs w:val="23"/>
        </w:rPr>
        <w:t>the</w:t>
      </w:r>
      <w:proofErr w:type="spellEnd"/>
      <w:r w:rsidRPr="005445B3">
        <w:rPr>
          <w:rFonts w:ascii="Arial" w:hAnsi="Arial" w:cs="Arial"/>
          <w:sz w:val="23"/>
          <w:szCs w:val="23"/>
        </w:rPr>
        <w:t xml:space="preserve"> </w:t>
      </w:r>
      <w:proofErr w:type="spellStart"/>
      <w:r w:rsidRPr="005445B3">
        <w:rPr>
          <w:rFonts w:ascii="Arial" w:hAnsi="Arial" w:cs="Arial"/>
          <w:sz w:val="23"/>
          <w:szCs w:val="23"/>
        </w:rPr>
        <w:t>Dialogic</w:t>
      </w:r>
      <w:proofErr w:type="spellEnd"/>
      <w:r w:rsidRPr="005445B3">
        <w:rPr>
          <w:rFonts w:ascii="Arial" w:hAnsi="Arial" w:cs="Arial"/>
          <w:sz w:val="23"/>
          <w:szCs w:val="23"/>
        </w:rPr>
        <w:t xml:space="preserve"> Self. International Cultural-</w:t>
      </w:r>
      <w:proofErr w:type="spellStart"/>
      <w:r w:rsidRPr="005445B3">
        <w:rPr>
          <w:rFonts w:ascii="Arial" w:hAnsi="Arial" w:cs="Arial"/>
          <w:sz w:val="23"/>
          <w:szCs w:val="23"/>
        </w:rPr>
        <w:t>Historical</w:t>
      </w:r>
      <w:proofErr w:type="spellEnd"/>
      <w:r w:rsidRPr="005445B3">
        <w:rPr>
          <w:rFonts w:ascii="Arial" w:hAnsi="Arial" w:cs="Arial"/>
          <w:sz w:val="23"/>
          <w:szCs w:val="23"/>
        </w:rPr>
        <w:t xml:space="preserve"> </w:t>
      </w:r>
      <w:proofErr w:type="spellStart"/>
      <w:r w:rsidRPr="005445B3">
        <w:rPr>
          <w:rFonts w:ascii="Arial" w:hAnsi="Arial" w:cs="Arial"/>
          <w:sz w:val="23"/>
          <w:szCs w:val="23"/>
        </w:rPr>
        <w:t>Human</w:t>
      </w:r>
      <w:proofErr w:type="spellEnd"/>
      <w:r w:rsidRPr="005445B3">
        <w:rPr>
          <w:rFonts w:ascii="Arial" w:hAnsi="Arial" w:cs="Arial"/>
          <w:sz w:val="23"/>
          <w:szCs w:val="23"/>
        </w:rPr>
        <w:t xml:space="preserve"> </w:t>
      </w:r>
      <w:proofErr w:type="spellStart"/>
      <w:r w:rsidRPr="005445B3">
        <w:rPr>
          <w:rFonts w:ascii="Arial" w:hAnsi="Arial" w:cs="Arial"/>
          <w:sz w:val="23"/>
          <w:szCs w:val="23"/>
        </w:rPr>
        <w:t>Sciences</w:t>
      </w:r>
      <w:proofErr w:type="spellEnd"/>
      <w:r w:rsidRPr="005445B3">
        <w:rPr>
          <w:rFonts w:ascii="Arial" w:hAnsi="Arial" w:cs="Arial"/>
          <w:sz w:val="23"/>
          <w:szCs w:val="23"/>
        </w:rPr>
        <w:t xml:space="preserve">. </w:t>
      </w:r>
      <w:proofErr w:type="spellStart"/>
      <w:r w:rsidRPr="005445B3">
        <w:rPr>
          <w:rFonts w:ascii="Arial" w:hAnsi="Arial" w:cs="Arial"/>
          <w:sz w:val="23"/>
          <w:szCs w:val="23"/>
        </w:rPr>
        <w:t>Pp</w:t>
      </w:r>
      <w:proofErr w:type="spellEnd"/>
      <w:r w:rsidRPr="005445B3">
        <w:rPr>
          <w:rFonts w:ascii="Arial" w:hAnsi="Arial" w:cs="Arial"/>
          <w:sz w:val="23"/>
          <w:szCs w:val="23"/>
        </w:rPr>
        <w:t xml:space="preserve"> 157-183. </w:t>
      </w:r>
    </w:p>
    <w:p w14:paraId="2CC776F9" w14:textId="77777777" w:rsidR="00FD4833" w:rsidRPr="005445B3" w:rsidRDefault="00FD4833" w:rsidP="003F2672">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Soler, M. (2008) Estratègies de </w:t>
      </w:r>
      <w:proofErr w:type="spellStart"/>
      <w:r w:rsidRPr="005445B3">
        <w:rPr>
          <w:rFonts w:ascii="Arial" w:hAnsi="Arial" w:cs="Arial"/>
          <w:sz w:val="23"/>
          <w:szCs w:val="23"/>
        </w:rPr>
        <w:t>posalfabetització</w:t>
      </w:r>
      <w:proofErr w:type="spellEnd"/>
      <w:r w:rsidRPr="005445B3">
        <w:rPr>
          <w:rFonts w:ascii="Arial" w:hAnsi="Arial" w:cs="Arial"/>
          <w:sz w:val="23"/>
          <w:szCs w:val="23"/>
        </w:rPr>
        <w:t>. Quaderns d’educació Contínua, 19: 64- 76.</w:t>
      </w:r>
    </w:p>
    <w:p w14:paraId="7B2BE719"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Stake</w:t>
      </w:r>
      <w:proofErr w:type="spellEnd"/>
      <w:r w:rsidRPr="005445B3">
        <w:rPr>
          <w:rFonts w:ascii="Arial" w:hAnsi="Arial" w:cs="Arial"/>
          <w:sz w:val="23"/>
          <w:szCs w:val="23"/>
        </w:rPr>
        <w:t xml:space="preserve">, R.E. (2005). </w:t>
      </w:r>
      <w:proofErr w:type="spellStart"/>
      <w:r w:rsidRPr="005445B3">
        <w:rPr>
          <w:rFonts w:ascii="Arial" w:hAnsi="Arial" w:cs="Arial"/>
          <w:sz w:val="23"/>
          <w:szCs w:val="23"/>
        </w:rPr>
        <w:t>Investigación</w:t>
      </w:r>
      <w:proofErr w:type="spellEnd"/>
      <w:r w:rsidRPr="005445B3">
        <w:rPr>
          <w:rFonts w:ascii="Arial" w:hAnsi="Arial" w:cs="Arial"/>
          <w:sz w:val="23"/>
          <w:szCs w:val="23"/>
        </w:rPr>
        <w:t xml:space="preserve"> con estudio de casos. Madrid: </w:t>
      </w:r>
      <w:proofErr w:type="spellStart"/>
      <w:r w:rsidRPr="005445B3">
        <w:rPr>
          <w:rFonts w:ascii="Arial" w:hAnsi="Arial" w:cs="Arial"/>
          <w:sz w:val="23"/>
          <w:szCs w:val="23"/>
        </w:rPr>
        <w:t>Morata</w:t>
      </w:r>
      <w:proofErr w:type="spellEnd"/>
      <w:r w:rsidRPr="005445B3">
        <w:rPr>
          <w:rFonts w:ascii="Arial" w:hAnsi="Arial" w:cs="Arial"/>
          <w:sz w:val="23"/>
          <w:szCs w:val="23"/>
        </w:rPr>
        <w:t>.</w:t>
      </w:r>
    </w:p>
    <w:p w14:paraId="5E4DB692" w14:textId="5E615486" w:rsidR="00FD4833" w:rsidRPr="005445B3" w:rsidRDefault="00FE2BC6"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Pr>
          <w:rFonts w:ascii="Arial" w:hAnsi="Arial" w:cs="Arial"/>
          <w:sz w:val="23"/>
          <w:szCs w:val="23"/>
        </w:rPr>
        <w:t>Tellado</w:t>
      </w:r>
      <w:proofErr w:type="spellEnd"/>
      <w:r>
        <w:rPr>
          <w:rFonts w:ascii="Arial" w:hAnsi="Arial" w:cs="Arial"/>
          <w:sz w:val="23"/>
          <w:szCs w:val="23"/>
        </w:rPr>
        <w:t>, I.; Serrano, M. A. i</w:t>
      </w:r>
      <w:r w:rsidR="00FD4833" w:rsidRPr="005445B3">
        <w:rPr>
          <w:rFonts w:ascii="Arial" w:hAnsi="Arial" w:cs="Arial"/>
          <w:sz w:val="23"/>
          <w:szCs w:val="23"/>
        </w:rPr>
        <w:t xml:space="preserve"> Portell, D. (2013). </w:t>
      </w:r>
      <w:proofErr w:type="spellStart"/>
      <w:r w:rsidR="00FD4833" w:rsidRPr="005445B3">
        <w:rPr>
          <w:rFonts w:ascii="Arial" w:hAnsi="Arial" w:cs="Arial"/>
          <w:sz w:val="23"/>
          <w:szCs w:val="23"/>
        </w:rPr>
        <w:t>The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achieved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dreams</w:t>
      </w:r>
      <w:proofErr w:type="spellEnd"/>
      <w:r w:rsidR="00FD4833" w:rsidRPr="005445B3">
        <w:rPr>
          <w:rFonts w:ascii="Arial" w:hAnsi="Arial" w:cs="Arial"/>
          <w:sz w:val="23"/>
          <w:szCs w:val="23"/>
        </w:rPr>
        <w:t xml:space="preserve"> of a </w:t>
      </w:r>
      <w:proofErr w:type="spellStart"/>
      <w:r w:rsidR="00FD4833" w:rsidRPr="005445B3">
        <w:rPr>
          <w:rFonts w:ascii="Arial" w:hAnsi="Arial" w:cs="Arial"/>
          <w:sz w:val="23"/>
          <w:szCs w:val="23"/>
        </w:rPr>
        <w:t>neighborhood</w:t>
      </w:r>
      <w:proofErr w:type="spellEnd"/>
      <w:r w:rsidR="00FD4833" w:rsidRPr="005445B3">
        <w:rPr>
          <w:rFonts w:ascii="Arial" w:hAnsi="Arial" w:cs="Arial"/>
          <w:sz w:val="23"/>
          <w:szCs w:val="23"/>
        </w:rPr>
        <w:t xml:space="preserve">. International. </w:t>
      </w:r>
      <w:proofErr w:type="spellStart"/>
      <w:r w:rsidR="00FD4833" w:rsidRPr="005445B3">
        <w:rPr>
          <w:rFonts w:ascii="Arial" w:hAnsi="Arial" w:cs="Arial"/>
          <w:sz w:val="23"/>
          <w:szCs w:val="23"/>
        </w:rPr>
        <w:t>Review</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Qualitative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Research</w:t>
      </w:r>
      <w:proofErr w:type="spellEnd"/>
      <w:r w:rsidR="00FD4833" w:rsidRPr="005445B3">
        <w:rPr>
          <w:rFonts w:ascii="Arial" w:hAnsi="Arial" w:cs="Arial"/>
          <w:sz w:val="23"/>
          <w:szCs w:val="23"/>
        </w:rPr>
        <w:t>, 6, 289–306. doi:10.1525/irqr.2013.6.2.289</w:t>
      </w:r>
    </w:p>
    <w:p w14:paraId="6661EF0E"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Valls, R. (2000) Tesis doctoral: </w:t>
      </w:r>
      <w:proofErr w:type="spellStart"/>
      <w:r w:rsidRPr="005445B3">
        <w:rPr>
          <w:rFonts w:ascii="Arial" w:hAnsi="Arial" w:cs="Arial"/>
          <w:sz w:val="23"/>
          <w:szCs w:val="23"/>
        </w:rPr>
        <w:t>Comunidades</w:t>
      </w:r>
      <w:proofErr w:type="spellEnd"/>
      <w:r w:rsidRPr="005445B3">
        <w:rPr>
          <w:rFonts w:ascii="Arial" w:hAnsi="Arial" w:cs="Arial"/>
          <w:sz w:val="23"/>
          <w:szCs w:val="23"/>
        </w:rPr>
        <w:t xml:space="preserve"> de </w:t>
      </w:r>
      <w:proofErr w:type="spellStart"/>
      <w:r w:rsidRPr="005445B3">
        <w:rPr>
          <w:rFonts w:ascii="Arial" w:hAnsi="Arial" w:cs="Arial"/>
          <w:sz w:val="23"/>
          <w:szCs w:val="23"/>
        </w:rPr>
        <w:t>aprendizaje</w:t>
      </w:r>
      <w:proofErr w:type="spellEnd"/>
      <w:r w:rsidRPr="005445B3">
        <w:rPr>
          <w:rFonts w:ascii="Arial" w:hAnsi="Arial" w:cs="Arial"/>
          <w:sz w:val="23"/>
          <w:szCs w:val="23"/>
        </w:rPr>
        <w:t xml:space="preserve">: una </w:t>
      </w:r>
      <w:proofErr w:type="spellStart"/>
      <w:r w:rsidRPr="005445B3">
        <w:rPr>
          <w:rFonts w:ascii="Arial" w:hAnsi="Arial" w:cs="Arial"/>
          <w:sz w:val="23"/>
          <w:szCs w:val="23"/>
        </w:rPr>
        <w:t>práctica</w:t>
      </w:r>
      <w:proofErr w:type="spellEnd"/>
      <w:r w:rsidRPr="005445B3">
        <w:rPr>
          <w:rFonts w:ascii="Arial" w:hAnsi="Arial" w:cs="Arial"/>
          <w:sz w:val="23"/>
          <w:szCs w:val="23"/>
        </w:rPr>
        <w:t xml:space="preserve"> educativa de </w:t>
      </w:r>
      <w:proofErr w:type="spellStart"/>
      <w:r w:rsidRPr="005445B3">
        <w:rPr>
          <w:rFonts w:ascii="Arial" w:hAnsi="Arial" w:cs="Arial"/>
          <w:sz w:val="23"/>
          <w:szCs w:val="23"/>
        </w:rPr>
        <w:t>aprendizaje</w:t>
      </w:r>
      <w:proofErr w:type="spellEnd"/>
      <w:r w:rsidRPr="005445B3">
        <w:rPr>
          <w:rFonts w:ascii="Arial" w:hAnsi="Arial" w:cs="Arial"/>
          <w:sz w:val="23"/>
          <w:szCs w:val="23"/>
        </w:rPr>
        <w:t xml:space="preserve"> </w:t>
      </w:r>
      <w:proofErr w:type="spellStart"/>
      <w:r w:rsidRPr="005445B3">
        <w:rPr>
          <w:rFonts w:ascii="Arial" w:hAnsi="Arial" w:cs="Arial"/>
          <w:sz w:val="23"/>
          <w:szCs w:val="23"/>
        </w:rPr>
        <w:t>dialógico</w:t>
      </w:r>
      <w:proofErr w:type="spellEnd"/>
      <w:r w:rsidRPr="005445B3">
        <w:rPr>
          <w:rFonts w:ascii="Arial" w:hAnsi="Arial" w:cs="Arial"/>
          <w:sz w:val="23"/>
          <w:szCs w:val="23"/>
        </w:rPr>
        <w:t xml:space="preserve"> para la Sociedad de la </w:t>
      </w:r>
      <w:proofErr w:type="spellStart"/>
      <w:r w:rsidRPr="005445B3">
        <w:rPr>
          <w:rFonts w:ascii="Arial" w:hAnsi="Arial" w:cs="Arial"/>
          <w:sz w:val="23"/>
          <w:szCs w:val="23"/>
        </w:rPr>
        <w:t>información</w:t>
      </w:r>
      <w:proofErr w:type="spellEnd"/>
      <w:r w:rsidRPr="005445B3">
        <w:rPr>
          <w:rFonts w:ascii="Arial" w:hAnsi="Arial" w:cs="Arial"/>
          <w:sz w:val="23"/>
          <w:szCs w:val="23"/>
        </w:rPr>
        <w:t xml:space="preserve">. </w:t>
      </w:r>
      <w:proofErr w:type="spellStart"/>
      <w:r w:rsidRPr="005445B3">
        <w:rPr>
          <w:rFonts w:ascii="Arial" w:hAnsi="Arial" w:cs="Arial"/>
          <w:sz w:val="23"/>
          <w:szCs w:val="23"/>
        </w:rPr>
        <w:t>Universidad</w:t>
      </w:r>
      <w:proofErr w:type="spellEnd"/>
      <w:r w:rsidRPr="005445B3">
        <w:rPr>
          <w:rFonts w:ascii="Arial" w:hAnsi="Arial" w:cs="Arial"/>
          <w:sz w:val="23"/>
          <w:szCs w:val="23"/>
        </w:rPr>
        <w:t xml:space="preserve"> de Barcelona</w:t>
      </w:r>
    </w:p>
    <w:p w14:paraId="561CDB21" w14:textId="58551859" w:rsidR="00FD4833" w:rsidRPr="005445B3" w:rsidRDefault="00FE2BC6" w:rsidP="00442BAE">
      <w:pPr>
        <w:widowControl w:val="0"/>
        <w:autoSpaceDE w:val="0"/>
        <w:autoSpaceDN w:val="0"/>
        <w:adjustRightInd w:val="0"/>
        <w:spacing w:line="360" w:lineRule="auto"/>
        <w:ind w:left="425" w:hanging="425"/>
        <w:jc w:val="both"/>
        <w:rPr>
          <w:rFonts w:ascii="Arial" w:hAnsi="Arial" w:cs="Arial"/>
          <w:sz w:val="23"/>
          <w:szCs w:val="23"/>
        </w:rPr>
      </w:pPr>
      <w:r>
        <w:rPr>
          <w:rFonts w:ascii="Arial" w:hAnsi="Arial" w:cs="Arial"/>
          <w:sz w:val="23"/>
          <w:szCs w:val="23"/>
        </w:rPr>
        <w:t>Valls, R.;</w:t>
      </w:r>
      <w:r w:rsidR="00FD4833" w:rsidRPr="005445B3">
        <w:rPr>
          <w:rFonts w:ascii="Arial" w:hAnsi="Arial" w:cs="Arial"/>
          <w:sz w:val="23"/>
          <w:szCs w:val="23"/>
        </w:rPr>
        <w:t xml:space="preserve"> Soler, M</w:t>
      </w:r>
      <w:r>
        <w:rPr>
          <w:rFonts w:ascii="Arial" w:hAnsi="Arial" w:cs="Arial"/>
          <w:sz w:val="23"/>
          <w:szCs w:val="23"/>
        </w:rPr>
        <w:t>.</w:t>
      </w:r>
      <w:r w:rsidR="00FD4833" w:rsidRPr="005445B3">
        <w:rPr>
          <w:rFonts w:ascii="Arial" w:hAnsi="Arial" w:cs="Arial"/>
          <w:sz w:val="23"/>
          <w:szCs w:val="23"/>
        </w:rPr>
        <w:t xml:space="preserve"> i </w:t>
      </w:r>
      <w:proofErr w:type="spellStart"/>
      <w:r w:rsidR="00FD4833" w:rsidRPr="005445B3">
        <w:rPr>
          <w:rFonts w:ascii="Arial" w:hAnsi="Arial" w:cs="Arial"/>
          <w:sz w:val="23"/>
          <w:szCs w:val="23"/>
        </w:rPr>
        <w:t>Flecha</w:t>
      </w:r>
      <w:proofErr w:type="spellEnd"/>
      <w:r w:rsidR="00FD4833" w:rsidRPr="005445B3">
        <w:rPr>
          <w:rFonts w:ascii="Arial" w:hAnsi="Arial" w:cs="Arial"/>
          <w:sz w:val="23"/>
          <w:szCs w:val="23"/>
        </w:rPr>
        <w:t xml:space="preserve">, R. (2008) Lectura dialògica: interacciones que </w:t>
      </w:r>
      <w:proofErr w:type="spellStart"/>
      <w:r w:rsidR="00FD4833" w:rsidRPr="005445B3">
        <w:rPr>
          <w:rFonts w:ascii="Arial" w:hAnsi="Arial" w:cs="Arial"/>
          <w:sz w:val="23"/>
          <w:szCs w:val="23"/>
        </w:rPr>
        <w:t>mejoran</w:t>
      </w:r>
      <w:proofErr w:type="spellEnd"/>
      <w:r w:rsidR="00FD4833" w:rsidRPr="005445B3">
        <w:rPr>
          <w:rFonts w:ascii="Arial" w:hAnsi="Arial" w:cs="Arial"/>
          <w:sz w:val="23"/>
          <w:szCs w:val="23"/>
        </w:rPr>
        <w:t xml:space="preserve"> y </w:t>
      </w:r>
      <w:proofErr w:type="spellStart"/>
      <w:r w:rsidR="00FD4833" w:rsidRPr="005445B3">
        <w:rPr>
          <w:rFonts w:ascii="Arial" w:hAnsi="Arial" w:cs="Arial"/>
          <w:sz w:val="23"/>
          <w:szCs w:val="23"/>
        </w:rPr>
        <w:t>aceleran</w:t>
      </w:r>
      <w:proofErr w:type="spellEnd"/>
      <w:r w:rsidR="00FD4833" w:rsidRPr="005445B3">
        <w:rPr>
          <w:rFonts w:ascii="Arial" w:hAnsi="Arial" w:cs="Arial"/>
          <w:sz w:val="23"/>
          <w:szCs w:val="23"/>
        </w:rPr>
        <w:t xml:space="preserve"> la lectura. Revista Iberoamericana de </w:t>
      </w:r>
      <w:proofErr w:type="spellStart"/>
      <w:r w:rsidR="00FD4833" w:rsidRPr="005445B3">
        <w:rPr>
          <w:rFonts w:ascii="Arial" w:hAnsi="Arial" w:cs="Arial"/>
          <w:sz w:val="23"/>
          <w:szCs w:val="23"/>
        </w:rPr>
        <w:t>Educación</w:t>
      </w:r>
      <w:proofErr w:type="spellEnd"/>
      <w:r w:rsidR="00FD4833" w:rsidRPr="005445B3">
        <w:rPr>
          <w:rFonts w:ascii="Arial" w:hAnsi="Arial" w:cs="Arial"/>
          <w:sz w:val="23"/>
          <w:szCs w:val="23"/>
        </w:rPr>
        <w:t>, 46, 71-87.</w:t>
      </w:r>
    </w:p>
    <w:p w14:paraId="2C0F622C"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proofErr w:type="spellStart"/>
      <w:r w:rsidRPr="005445B3">
        <w:rPr>
          <w:rFonts w:ascii="Arial" w:hAnsi="Arial" w:cs="Arial"/>
          <w:sz w:val="23"/>
          <w:szCs w:val="23"/>
        </w:rPr>
        <w:t>Vygotsky</w:t>
      </w:r>
      <w:proofErr w:type="spellEnd"/>
      <w:r w:rsidRPr="005445B3">
        <w:rPr>
          <w:rFonts w:ascii="Arial" w:hAnsi="Arial" w:cs="Arial"/>
          <w:sz w:val="23"/>
          <w:szCs w:val="23"/>
        </w:rPr>
        <w:t xml:space="preserve">, L.S (1995) </w:t>
      </w:r>
      <w:proofErr w:type="spellStart"/>
      <w:r w:rsidRPr="005445B3">
        <w:rPr>
          <w:rFonts w:ascii="Arial" w:hAnsi="Arial" w:cs="Arial"/>
          <w:sz w:val="23"/>
          <w:szCs w:val="23"/>
        </w:rPr>
        <w:t>Pensamiento</w:t>
      </w:r>
      <w:proofErr w:type="spellEnd"/>
      <w:r w:rsidRPr="005445B3">
        <w:rPr>
          <w:rFonts w:ascii="Arial" w:hAnsi="Arial" w:cs="Arial"/>
          <w:sz w:val="23"/>
          <w:szCs w:val="23"/>
        </w:rPr>
        <w:t xml:space="preserve"> y </w:t>
      </w:r>
      <w:proofErr w:type="spellStart"/>
      <w:r w:rsidRPr="005445B3">
        <w:rPr>
          <w:rFonts w:ascii="Arial" w:hAnsi="Arial" w:cs="Arial"/>
          <w:sz w:val="23"/>
          <w:szCs w:val="23"/>
        </w:rPr>
        <w:t>lenguaje</w:t>
      </w:r>
      <w:proofErr w:type="spellEnd"/>
      <w:r w:rsidRPr="005445B3">
        <w:rPr>
          <w:rFonts w:ascii="Arial" w:hAnsi="Arial" w:cs="Arial"/>
          <w:sz w:val="23"/>
          <w:szCs w:val="23"/>
        </w:rPr>
        <w:t xml:space="preserve">. </w:t>
      </w:r>
      <w:proofErr w:type="spellStart"/>
      <w:r w:rsidRPr="005445B3">
        <w:rPr>
          <w:rFonts w:ascii="Arial" w:hAnsi="Arial" w:cs="Arial"/>
          <w:sz w:val="23"/>
          <w:szCs w:val="23"/>
        </w:rPr>
        <w:t>Bercelona</w:t>
      </w:r>
      <w:proofErr w:type="spellEnd"/>
      <w:r w:rsidRPr="005445B3">
        <w:rPr>
          <w:rFonts w:ascii="Arial" w:hAnsi="Arial" w:cs="Arial"/>
          <w:sz w:val="23"/>
          <w:szCs w:val="23"/>
        </w:rPr>
        <w:t xml:space="preserve">: </w:t>
      </w:r>
      <w:proofErr w:type="spellStart"/>
      <w:r w:rsidRPr="005445B3">
        <w:rPr>
          <w:rFonts w:ascii="Arial" w:hAnsi="Arial" w:cs="Arial"/>
          <w:sz w:val="23"/>
          <w:szCs w:val="23"/>
        </w:rPr>
        <w:t>Paidós</w:t>
      </w:r>
      <w:proofErr w:type="spellEnd"/>
      <w:r w:rsidRPr="005445B3">
        <w:rPr>
          <w:rFonts w:ascii="Arial" w:hAnsi="Arial" w:cs="Arial"/>
          <w:sz w:val="23"/>
          <w:szCs w:val="23"/>
        </w:rPr>
        <w:t xml:space="preserve">. </w:t>
      </w:r>
    </w:p>
    <w:p w14:paraId="6535FC03" w14:textId="77777777" w:rsidR="00FD4833" w:rsidRPr="005445B3" w:rsidRDefault="00FD4833" w:rsidP="00442BAE">
      <w:pPr>
        <w:widowControl w:val="0"/>
        <w:autoSpaceDE w:val="0"/>
        <w:autoSpaceDN w:val="0"/>
        <w:adjustRightInd w:val="0"/>
        <w:spacing w:line="360" w:lineRule="auto"/>
        <w:ind w:left="425" w:hanging="425"/>
        <w:jc w:val="both"/>
        <w:rPr>
          <w:rFonts w:ascii="Arial" w:hAnsi="Arial" w:cs="Arial"/>
          <w:sz w:val="23"/>
          <w:szCs w:val="23"/>
        </w:rPr>
      </w:pPr>
      <w:r w:rsidRPr="005445B3">
        <w:rPr>
          <w:rFonts w:ascii="Arial" w:hAnsi="Arial" w:cs="Arial"/>
          <w:sz w:val="23"/>
          <w:szCs w:val="23"/>
        </w:rPr>
        <w:t xml:space="preserve">Wilson, W. (2003). </w:t>
      </w:r>
      <w:proofErr w:type="spellStart"/>
      <w:r w:rsidRPr="005445B3">
        <w:rPr>
          <w:rFonts w:ascii="Arial" w:hAnsi="Arial" w:cs="Arial"/>
          <w:sz w:val="23"/>
          <w:szCs w:val="23"/>
        </w:rPr>
        <w:t>Race</w:t>
      </w:r>
      <w:proofErr w:type="spellEnd"/>
      <w:r w:rsidRPr="005445B3">
        <w:rPr>
          <w:rFonts w:ascii="Arial" w:hAnsi="Arial" w:cs="Arial"/>
          <w:sz w:val="23"/>
          <w:szCs w:val="23"/>
        </w:rPr>
        <w:t xml:space="preserve">, </w:t>
      </w:r>
      <w:proofErr w:type="spellStart"/>
      <w:r w:rsidRPr="005445B3">
        <w:rPr>
          <w:rFonts w:ascii="Arial" w:hAnsi="Arial" w:cs="Arial"/>
          <w:sz w:val="23"/>
          <w:szCs w:val="23"/>
        </w:rPr>
        <w:t>class</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w:t>
      </w:r>
      <w:proofErr w:type="spellStart"/>
      <w:r w:rsidRPr="005445B3">
        <w:rPr>
          <w:rFonts w:ascii="Arial" w:hAnsi="Arial" w:cs="Arial"/>
          <w:sz w:val="23"/>
          <w:szCs w:val="23"/>
        </w:rPr>
        <w:t>urban</w:t>
      </w:r>
      <w:proofErr w:type="spellEnd"/>
      <w:r w:rsidRPr="005445B3">
        <w:rPr>
          <w:rFonts w:ascii="Arial" w:hAnsi="Arial" w:cs="Arial"/>
          <w:sz w:val="23"/>
          <w:szCs w:val="23"/>
        </w:rPr>
        <w:t xml:space="preserve"> </w:t>
      </w:r>
      <w:proofErr w:type="spellStart"/>
      <w:r w:rsidRPr="005445B3">
        <w:rPr>
          <w:rFonts w:ascii="Arial" w:hAnsi="Arial" w:cs="Arial"/>
          <w:sz w:val="23"/>
          <w:szCs w:val="23"/>
        </w:rPr>
        <w:t>poverty</w:t>
      </w:r>
      <w:proofErr w:type="spellEnd"/>
      <w:r w:rsidRPr="005445B3">
        <w:rPr>
          <w:rFonts w:ascii="Arial" w:hAnsi="Arial" w:cs="Arial"/>
          <w:sz w:val="23"/>
          <w:szCs w:val="23"/>
        </w:rPr>
        <w:t xml:space="preserve">: A </w:t>
      </w:r>
      <w:proofErr w:type="spellStart"/>
      <w:r w:rsidRPr="005445B3">
        <w:rPr>
          <w:rFonts w:ascii="Arial" w:hAnsi="Arial" w:cs="Arial"/>
          <w:sz w:val="23"/>
          <w:szCs w:val="23"/>
        </w:rPr>
        <w:t>rejoinder</w:t>
      </w:r>
      <w:proofErr w:type="spellEnd"/>
      <w:r w:rsidRPr="005445B3">
        <w:rPr>
          <w:rFonts w:ascii="Arial" w:hAnsi="Arial" w:cs="Arial"/>
          <w:sz w:val="23"/>
          <w:szCs w:val="23"/>
        </w:rPr>
        <w:t xml:space="preserve">. </w:t>
      </w:r>
      <w:proofErr w:type="spellStart"/>
      <w:r w:rsidRPr="005445B3">
        <w:rPr>
          <w:rFonts w:ascii="Arial" w:hAnsi="Arial" w:cs="Arial"/>
          <w:sz w:val="23"/>
          <w:szCs w:val="23"/>
        </w:rPr>
        <w:t>Ethnic</w:t>
      </w:r>
      <w:proofErr w:type="spellEnd"/>
      <w:r w:rsidRPr="005445B3">
        <w:rPr>
          <w:rFonts w:ascii="Arial" w:hAnsi="Arial" w:cs="Arial"/>
          <w:sz w:val="23"/>
          <w:szCs w:val="23"/>
        </w:rPr>
        <w:t xml:space="preserve"> </w:t>
      </w:r>
      <w:proofErr w:type="spellStart"/>
      <w:r w:rsidRPr="005445B3">
        <w:rPr>
          <w:rFonts w:ascii="Arial" w:hAnsi="Arial" w:cs="Arial"/>
          <w:sz w:val="23"/>
          <w:szCs w:val="23"/>
        </w:rPr>
        <w:t>and</w:t>
      </w:r>
      <w:proofErr w:type="spellEnd"/>
      <w:r w:rsidRPr="005445B3">
        <w:rPr>
          <w:rFonts w:ascii="Arial" w:hAnsi="Arial" w:cs="Arial"/>
          <w:sz w:val="23"/>
          <w:szCs w:val="23"/>
        </w:rPr>
        <w:t xml:space="preserve"> Racial </w:t>
      </w:r>
      <w:proofErr w:type="spellStart"/>
      <w:r w:rsidRPr="005445B3">
        <w:rPr>
          <w:rFonts w:ascii="Arial" w:hAnsi="Arial" w:cs="Arial"/>
          <w:sz w:val="23"/>
          <w:szCs w:val="23"/>
        </w:rPr>
        <w:t>Studies</w:t>
      </w:r>
      <w:proofErr w:type="spellEnd"/>
      <w:r w:rsidRPr="005445B3">
        <w:rPr>
          <w:rFonts w:ascii="Arial" w:hAnsi="Arial" w:cs="Arial"/>
          <w:sz w:val="23"/>
          <w:szCs w:val="23"/>
        </w:rPr>
        <w:t xml:space="preserve">, 26, 1096–1114. </w:t>
      </w:r>
    </w:p>
    <w:p w14:paraId="6311EA9C" w14:textId="770F551F" w:rsidR="00FD4833" w:rsidRPr="005445B3" w:rsidRDefault="00FE2BC6" w:rsidP="00442BAE">
      <w:pPr>
        <w:spacing w:line="360" w:lineRule="auto"/>
        <w:ind w:left="426" w:hanging="426"/>
        <w:jc w:val="both"/>
        <w:rPr>
          <w:rFonts w:ascii="Arial" w:hAnsi="Arial" w:cs="Arial"/>
          <w:sz w:val="23"/>
          <w:szCs w:val="23"/>
        </w:rPr>
      </w:pPr>
      <w:r>
        <w:rPr>
          <w:rFonts w:ascii="Arial" w:hAnsi="Arial" w:cs="Arial"/>
          <w:sz w:val="23"/>
          <w:szCs w:val="23"/>
        </w:rPr>
        <w:t xml:space="preserve">Wood, D.; </w:t>
      </w:r>
      <w:proofErr w:type="spellStart"/>
      <w:r>
        <w:rPr>
          <w:rFonts w:ascii="Arial" w:hAnsi="Arial" w:cs="Arial"/>
          <w:sz w:val="23"/>
          <w:szCs w:val="23"/>
        </w:rPr>
        <w:t>Bruner</w:t>
      </w:r>
      <w:proofErr w:type="spellEnd"/>
      <w:r>
        <w:rPr>
          <w:rFonts w:ascii="Arial" w:hAnsi="Arial" w:cs="Arial"/>
          <w:sz w:val="23"/>
          <w:szCs w:val="23"/>
        </w:rPr>
        <w:t>, J. i</w:t>
      </w:r>
      <w:r w:rsidR="00FD4833" w:rsidRPr="005445B3">
        <w:rPr>
          <w:rFonts w:ascii="Arial" w:hAnsi="Arial" w:cs="Arial"/>
          <w:sz w:val="23"/>
          <w:szCs w:val="23"/>
        </w:rPr>
        <w:t xml:space="preserve"> </w:t>
      </w:r>
      <w:proofErr w:type="spellStart"/>
      <w:r w:rsidR="00FD4833" w:rsidRPr="005445B3">
        <w:rPr>
          <w:rFonts w:ascii="Arial" w:hAnsi="Arial" w:cs="Arial"/>
          <w:sz w:val="23"/>
          <w:szCs w:val="23"/>
        </w:rPr>
        <w:t>Ross</w:t>
      </w:r>
      <w:proofErr w:type="spellEnd"/>
      <w:r w:rsidR="00FD4833" w:rsidRPr="005445B3">
        <w:rPr>
          <w:rFonts w:ascii="Arial" w:hAnsi="Arial" w:cs="Arial"/>
          <w:sz w:val="23"/>
          <w:szCs w:val="23"/>
        </w:rPr>
        <w:t xml:space="preserve">, G. (1976). </w:t>
      </w:r>
      <w:proofErr w:type="spellStart"/>
      <w:r w:rsidR="00FD4833" w:rsidRPr="005445B3">
        <w:rPr>
          <w:rFonts w:ascii="Arial" w:hAnsi="Arial" w:cs="Arial"/>
          <w:sz w:val="23"/>
          <w:szCs w:val="23"/>
        </w:rPr>
        <w:t>The</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role</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tutoring</w:t>
      </w:r>
      <w:proofErr w:type="spellEnd"/>
      <w:r w:rsidR="00FD4833" w:rsidRPr="005445B3">
        <w:rPr>
          <w:rFonts w:ascii="Arial" w:hAnsi="Arial" w:cs="Arial"/>
          <w:sz w:val="23"/>
          <w:szCs w:val="23"/>
        </w:rPr>
        <w:t xml:space="preserve"> in </w:t>
      </w:r>
      <w:proofErr w:type="spellStart"/>
      <w:r w:rsidR="00FD4833" w:rsidRPr="005445B3">
        <w:rPr>
          <w:rFonts w:ascii="Arial" w:hAnsi="Arial" w:cs="Arial"/>
          <w:sz w:val="23"/>
          <w:szCs w:val="23"/>
        </w:rPr>
        <w:t>problem</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solving</w:t>
      </w:r>
      <w:proofErr w:type="spellEnd"/>
      <w:r w:rsidR="00FD4833" w:rsidRPr="005445B3">
        <w:rPr>
          <w:rFonts w:ascii="Arial" w:hAnsi="Arial" w:cs="Arial"/>
          <w:sz w:val="23"/>
          <w:szCs w:val="23"/>
        </w:rPr>
        <w:t>. </w:t>
      </w:r>
      <w:proofErr w:type="spellStart"/>
      <w:r w:rsidR="00FD4833" w:rsidRPr="005445B3">
        <w:rPr>
          <w:rFonts w:ascii="Arial" w:hAnsi="Arial" w:cs="Arial"/>
          <w:sz w:val="23"/>
          <w:szCs w:val="23"/>
        </w:rPr>
        <w:t>Journal</w:t>
      </w:r>
      <w:proofErr w:type="spellEnd"/>
      <w:r w:rsidR="00FD4833" w:rsidRPr="005445B3">
        <w:rPr>
          <w:rFonts w:ascii="Arial" w:hAnsi="Arial" w:cs="Arial"/>
          <w:sz w:val="23"/>
          <w:szCs w:val="23"/>
        </w:rPr>
        <w:t xml:space="preserve"> of </w:t>
      </w:r>
      <w:proofErr w:type="spellStart"/>
      <w:r w:rsidR="00FD4833" w:rsidRPr="005445B3">
        <w:rPr>
          <w:rFonts w:ascii="Arial" w:hAnsi="Arial" w:cs="Arial"/>
          <w:sz w:val="23"/>
          <w:szCs w:val="23"/>
        </w:rPr>
        <w:t>Child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Psychology</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and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Child</w:t>
      </w:r>
      <w:proofErr w:type="spellEnd"/>
      <w:r w:rsidR="00FD4833" w:rsidRPr="005445B3">
        <w:rPr>
          <w:rFonts w:ascii="Arial" w:hAnsi="Arial" w:cs="Arial"/>
          <w:sz w:val="23"/>
          <w:szCs w:val="23"/>
        </w:rPr>
        <w:t xml:space="preserve"> </w:t>
      </w:r>
      <w:proofErr w:type="spellStart"/>
      <w:r w:rsidR="00FD4833" w:rsidRPr="005445B3">
        <w:rPr>
          <w:rFonts w:ascii="Arial" w:hAnsi="Arial" w:cs="Arial"/>
          <w:sz w:val="23"/>
          <w:szCs w:val="23"/>
        </w:rPr>
        <w:t>Psychiatry</w:t>
      </w:r>
      <w:proofErr w:type="spellEnd"/>
      <w:r w:rsidR="00FD4833" w:rsidRPr="005445B3">
        <w:rPr>
          <w:rFonts w:ascii="Arial" w:hAnsi="Arial" w:cs="Arial"/>
          <w:sz w:val="23"/>
          <w:szCs w:val="23"/>
        </w:rPr>
        <w:t>, 17, 89−100.</w:t>
      </w:r>
    </w:p>
    <w:sectPr w:rsidR="00FD4833" w:rsidRPr="005445B3" w:rsidSect="00F9780C">
      <w:footerReference w:type="even" r:id="rId11"/>
      <w:footerReference w:type="default" r:id="rId12"/>
      <w:pgSz w:w="11900" w:h="16820"/>
      <w:pgMar w:top="1417" w:right="1127"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5" w:author="marta soler gallart" w:date="2015-01-10T11:20:00Z" w:initials="msg">
    <w:p w14:paraId="18A04B02" w14:textId="77777777" w:rsidR="0041459F" w:rsidRDefault="0041459F">
      <w:pPr>
        <w:pStyle w:val="Textocomentario"/>
      </w:pPr>
      <w:r>
        <w:rPr>
          <w:rStyle w:val="Refdecomentario"/>
        </w:rPr>
        <w:annotationRef/>
      </w:r>
      <w:r>
        <w:t xml:space="preserve">AQUESTES CITES ESTAN SUPERBÉ!!!! QUINA PASSADA QUE LLEGEIXI JUNT AMB LA SEVA </w:t>
      </w:r>
    </w:p>
    <w:p w14:paraId="29A84E50" w14:textId="77777777" w:rsidR="0041459F" w:rsidRDefault="0041459F">
      <w:pPr>
        <w:pStyle w:val="Textocomentario"/>
      </w:pPr>
    </w:p>
    <w:p w14:paraId="7906FDCE" w14:textId="77777777" w:rsidR="0041459F" w:rsidRDefault="0041459F">
      <w:pPr>
        <w:pStyle w:val="Textocomentario"/>
      </w:pPr>
    </w:p>
    <w:p w14:paraId="5EAAFC29" w14:textId="77777777" w:rsidR="0041459F" w:rsidRDefault="0041459F">
      <w:pPr>
        <w:pStyle w:val="Textocomentario"/>
      </w:pPr>
    </w:p>
    <w:p w14:paraId="7B1C5647" w14:textId="5DD565B0" w:rsidR="0041459F" w:rsidRDefault="0041459F">
      <w:pPr>
        <w:pStyle w:val="Textocomentario"/>
      </w:pPr>
      <w:r>
        <w:t>FILLA...!!</w:t>
      </w:r>
    </w:p>
  </w:comment>
  <w:comment w:id="140" w:author="marta soler gallart" w:date="2015-01-09T10:06:00Z" w:initials="msg">
    <w:p w14:paraId="16650280" w14:textId="036100D0" w:rsidR="0041459F" w:rsidRDefault="0041459F">
      <w:pPr>
        <w:pStyle w:val="Textocomentario"/>
      </w:pPr>
      <w:r>
        <w:rPr>
          <w:rStyle w:val="Refdecomentario"/>
        </w:rPr>
        <w:annotationRef/>
      </w:r>
      <w:r>
        <w:t>AQUESTA IDEA ÉS MOLT IMPORTANT!!!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827168" w15:done="0"/>
  <w15:commentEx w15:paraId="667A54D2" w15:done="0"/>
  <w15:commentEx w15:paraId="7ACFFE70" w15:done="0"/>
  <w15:commentEx w15:paraId="36054FA7" w15:done="0"/>
  <w15:commentEx w15:paraId="7B1C5647" w15:done="0"/>
  <w15:commentEx w15:paraId="2016D3A3" w15:done="0"/>
  <w15:commentEx w15:paraId="72F79CE2" w15:done="0"/>
  <w15:commentEx w15:paraId="166502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D0B" w14:textId="77777777" w:rsidR="002158D3" w:rsidRDefault="002158D3" w:rsidP="00F361E5">
      <w:r>
        <w:separator/>
      </w:r>
    </w:p>
  </w:endnote>
  <w:endnote w:type="continuationSeparator" w:id="0">
    <w:p w14:paraId="11527639" w14:textId="77777777" w:rsidR="002158D3" w:rsidRDefault="002158D3" w:rsidP="00F3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3359A" w14:textId="77777777" w:rsidR="0041459F" w:rsidRDefault="0041459F" w:rsidP="00F361E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08E919" w14:textId="77777777" w:rsidR="0041459F" w:rsidRDefault="0041459F" w:rsidP="00F361E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B0AB3" w14:textId="77777777" w:rsidR="0041459F" w:rsidRPr="007B3E23" w:rsidRDefault="0041459F" w:rsidP="00F361E5">
    <w:pPr>
      <w:pStyle w:val="Piedepgina"/>
      <w:framePr w:wrap="around" w:vAnchor="text" w:hAnchor="margin" w:xAlign="right" w:y="1"/>
      <w:rPr>
        <w:rStyle w:val="Nmerodepgina"/>
        <w:rFonts w:ascii="Arial" w:hAnsi="Arial" w:cs="Arial"/>
        <w:sz w:val="22"/>
        <w:szCs w:val="22"/>
      </w:rPr>
    </w:pPr>
    <w:r w:rsidRPr="007B3E23">
      <w:rPr>
        <w:rStyle w:val="Nmerodepgina"/>
        <w:rFonts w:ascii="Arial" w:hAnsi="Arial" w:cs="Arial"/>
        <w:sz w:val="22"/>
        <w:szCs w:val="22"/>
      </w:rPr>
      <w:fldChar w:fldCharType="begin"/>
    </w:r>
    <w:r w:rsidRPr="007B3E23">
      <w:rPr>
        <w:rStyle w:val="Nmerodepgina"/>
        <w:rFonts w:ascii="Arial" w:hAnsi="Arial" w:cs="Arial"/>
        <w:sz w:val="22"/>
        <w:szCs w:val="22"/>
      </w:rPr>
      <w:instrText xml:space="preserve">PAGE  </w:instrText>
    </w:r>
    <w:r w:rsidRPr="007B3E23">
      <w:rPr>
        <w:rStyle w:val="Nmerodepgina"/>
        <w:rFonts w:ascii="Arial" w:hAnsi="Arial" w:cs="Arial"/>
        <w:sz w:val="22"/>
        <w:szCs w:val="22"/>
      </w:rPr>
      <w:fldChar w:fldCharType="separate"/>
    </w:r>
    <w:r w:rsidR="00084222">
      <w:rPr>
        <w:rStyle w:val="Nmerodepgina"/>
        <w:rFonts w:ascii="Arial" w:hAnsi="Arial" w:cs="Arial"/>
        <w:noProof/>
        <w:sz w:val="22"/>
        <w:szCs w:val="22"/>
      </w:rPr>
      <w:t>1</w:t>
    </w:r>
    <w:r w:rsidRPr="007B3E23">
      <w:rPr>
        <w:rStyle w:val="Nmerodepgina"/>
        <w:rFonts w:ascii="Arial" w:hAnsi="Arial" w:cs="Arial"/>
        <w:sz w:val="22"/>
        <w:szCs w:val="22"/>
      </w:rPr>
      <w:fldChar w:fldCharType="end"/>
    </w:r>
  </w:p>
  <w:p w14:paraId="2B837D4F" w14:textId="77777777" w:rsidR="0041459F" w:rsidRDefault="0041459F" w:rsidP="00F361E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684B1" w14:textId="77777777" w:rsidR="002158D3" w:rsidRDefault="002158D3" w:rsidP="00F361E5">
      <w:r>
        <w:separator/>
      </w:r>
    </w:p>
  </w:footnote>
  <w:footnote w:type="continuationSeparator" w:id="0">
    <w:p w14:paraId="2FA0A70A" w14:textId="77777777" w:rsidR="002158D3" w:rsidRDefault="002158D3" w:rsidP="00F36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683"/>
    <w:multiLevelType w:val="hybridMultilevel"/>
    <w:tmpl w:val="DE04E780"/>
    <w:lvl w:ilvl="0" w:tplc="C308BCA6">
      <w:start w:val="1"/>
      <w:numFmt w:val="bullet"/>
      <w:lvlText w:val="•"/>
      <w:lvlJc w:val="left"/>
      <w:pPr>
        <w:tabs>
          <w:tab w:val="num" w:pos="720"/>
        </w:tabs>
        <w:ind w:left="720" w:hanging="360"/>
      </w:pPr>
      <w:rPr>
        <w:rFonts w:ascii="Arial" w:hAnsi="Arial" w:hint="default"/>
      </w:rPr>
    </w:lvl>
    <w:lvl w:ilvl="1" w:tplc="AD763C2C">
      <w:start w:val="1"/>
      <w:numFmt w:val="bullet"/>
      <w:lvlText w:val="•"/>
      <w:lvlJc w:val="left"/>
      <w:pPr>
        <w:tabs>
          <w:tab w:val="num" w:pos="1440"/>
        </w:tabs>
        <w:ind w:left="1440" w:hanging="360"/>
      </w:pPr>
      <w:rPr>
        <w:rFonts w:ascii="Arial" w:hAnsi="Arial" w:hint="default"/>
      </w:rPr>
    </w:lvl>
    <w:lvl w:ilvl="2" w:tplc="E7B471D4" w:tentative="1">
      <w:start w:val="1"/>
      <w:numFmt w:val="bullet"/>
      <w:lvlText w:val="•"/>
      <w:lvlJc w:val="left"/>
      <w:pPr>
        <w:tabs>
          <w:tab w:val="num" w:pos="2160"/>
        </w:tabs>
        <w:ind w:left="2160" w:hanging="360"/>
      </w:pPr>
      <w:rPr>
        <w:rFonts w:ascii="Arial" w:hAnsi="Arial" w:hint="default"/>
      </w:rPr>
    </w:lvl>
    <w:lvl w:ilvl="3" w:tplc="2F38DA14" w:tentative="1">
      <w:start w:val="1"/>
      <w:numFmt w:val="bullet"/>
      <w:lvlText w:val="•"/>
      <w:lvlJc w:val="left"/>
      <w:pPr>
        <w:tabs>
          <w:tab w:val="num" w:pos="2880"/>
        </w:tabs>
        <w:ind w:left="2880" w:hanging="360"/>
      </w:pPr>
      <w:rPr>
        <w:rFonts w:ascii="Arial" w:hAnsi="Arial" w:hint="default"/>
      </w:rPr>
    </w:lvl>
    <w:lvl w:ilvl="4" w:tplc="C76C33F6" w:tentative="1">
      <w:start w:val="1"/>
      <w:numFmt w:val="bullet"/>
      <w:lvlText w:val="•"/>
      <w:lvlJc w:val="left"/>
      <w:pPr>
        <w:tabs>
          <w:tab w:val="num" w:pos="3600"/>
        </w:tabs>
        <w:ind w:left="3600" w:hanging="360"/>
      </w:pPr>
      <w:rPr>
        <w:rFonts w:ascii="Arial" w:hAnsi="Arial" w:hint="default"/>
      </w:rPr>
    </w:lvl>
    <w:lvl w:ilvl="5" w:tplc="C3DECD72" w:tentative="1">
      <w:start w:val="1"/>
      <w:numFmt w:val="bullet"/>
      <w:lvlText w:val="•"/>
      <w:lvlJc w:val="left"/>
      <w:pPr>
        <w:tabs>
          <w:tab w:val="num" w:pos="4320"/>
        </w:tabs>
        <w:ind w:left="4320" w:hanging="360"/>
      </w:pPr>
      <w:rPr>
        <w:rFonts w:ascii="Arial" w:hAnsi="Arial" w:hint="default"/>
      </w:rPr>
    </w:lvl>
    <w:lvl w:ilvl="6" w:tplc="0A06ED7C" w:tentative="1">
      <w:start w:val="1"/>
      <w:numFmt w:val="bullet"/>
      <w:lvlText w:val="•"/>
      <w:lvlJc w:val="left"/>
      <w:pPr>
        <w:tabs>
          <w:tab w:val="num" w:pos="5040"/>
        </w:tabs>
        <w:ind w:left="5040" w:hanging="360"/>
      </w:pPr>
      <w:rPr>
        <w:rFonts w:ascii="Arial" w:hAnsi="Arial" w:hint="default"/>
      </w:rPr>
    </w:lvl>
    <w:lvl w:ilvl="7" w:tplc="43B4D32C" w:tentative="1">
      <w:start w:val="1"/>
      <w:numFmt w:val="bullet"/>
      <w:lvlText w:val="•"/>
      <w:lvlJc w:val="left"/>
      <w:pPr>
        <w:tabs>
          <w:tab w:val="num" w:pos="5760"/>
        </w:tabs>
        <w:ind w:left="5760" w:hanging="360"/>
      </w:pPr>
      <w:rPr>
        <w:rFonts w:ascii="Arial" w:hAnsi="Arial" w:hint="default"/>
      </w:rPr>
    </w:lvl>
    <w:lvl w:ilvl="8" w:tplc="B76C2B40" w:tentative="1">
      <w:start w:val="1"/>
      <w:numFmt w:val="bullet"/>
      <w:lvlText w:val="•"/>
      <w:lvlJc w:val="left"/>
      <w:pPr>
        <w:tabs>
          <w:tab w:val="num" w:pos="6480"/>
        </w:tabs>
        <w:ind w:left="6480" w:hanging="360"/>
      </w:pPr>
      <w:rPr>
        <w:rFonts w:ascii="Arial" w:hAnsi="Arial" w:hint="default"/>
      </w:rPr>
    </w:lvl>
  </w:abstractNum>
  <w:abstractNum w:abstractNumId="1">
    <w:nsid w:val="06AC2AF7"/>
    <w:multiLevelType w:val="hybridMultilevel"/>
    <w:tmpl w:val="E83499E2"/>
    <w:lvl w:ilvl="0" w:tplc="EDE2828E">
      <w:start w:val="1"/>
      <w:numFmt w:val="bullet"/>
      <w:lvlText w:val=""/>
      <w:lvlJc w:val="left"/>
      <w:pPr>
        <w:tabs>
          <w:tab w:val="num" w:pos="720"/>
        </w:tabs>
        <w:ind w:left="720" w:hanging="360"/>
      </w:pPr>
      <w:rPr>
        <w:rFonts w:ascii="Wingdings" w:hAnsi="Wingdings" w:hint="default"/>
      </w:rPr>
    </w:lvl>
    <w:lvl w:ilvl="1" w:tplc="01F202AE">
      <w:start w:val="1"/>
      <w:numFmt w:val="bullet"/>
      <w:lvlText w:val=""/>
      <w:lvlJc w:val="left"/>
      <w:pPr>
        <w:tabs>
          <w:tab w:val="num" w:pos="1440"/>
        </w:tabs>
        <w:ind w:left="1440" w:hanging="360"/>
      </w:pPr>
      <w:rPr>
        <w:rFonts w:ascii="Wingdings" w:hAnsi="Wingdings" w:hint="default"/>
      </w:rPr>
    </w:lvl>
    <w:lvl w:ilvl="2" w:tplc="06C63BEC" w:tentative="1">
      <w:start w:val="1"/>
      <w:numFmt w:val="bullet"/>
      <w:lvlText w:val=""/>
      <w:lvlJc w:val="left"/>
      <w:pPr>
        <w:tabs>
          <w:tab w:val="num" w:pos="2160"/>
        </w:tabs>
        <w:ind w:left="2160" w:hanging="360"/>
      </w:pPr>
      <w:rPr>
        <w:rFonts w:ascii="Wingdings" w:hAnsi="Wingdings" w:hint="default"/>
      </w:rPr>
    </w:lvl>
    <w:lvl w:ilvl="3" w:tplc="408CCB86" w:tentative="1">
      <w:start w:val="1"/>
      <w:numFmt w:val="bullet"/>
      <w:lvlText w:val=""/>
      <w:lvlJc w:val="left"/>
      <w:pPr>
        <w:tabs>
          <w:tab w:val="num" w:pos="2880"/>
        </w:tabs>
        <w:ind w:left="2880" w:hanging="360"/>
      </w:pPr>
      <w:rPr>
        <w:rFonts w:ascii="Wingdings" w:hAnsi="Wingdings" w:hint="default"/>
      </w:rPr>
    </w:lvl>
    <w:lvl w:ilvl="4" w:tplc="688E751C" w:tentative="1">
      <w:start w:val="1"/>
      <w:numFmt w:val="bullet"/>
      <w:lvlText w:val=""/>
      <w:lvlJc w:val="left"/>
      <w:pPr>
        <w:tabs>
          <w:tab w:val="num" w:pos="3600"/>
        </w:tabs>
        <w:ind w:left="3600" w:hanging="360"/>
      </w:pPr>
      <w:rPr>
        <w:rFonts w:ascii="Wingdings" w:hAnsi="Wingdings" w:hint="default"/>
      </w:rPr>
    </w:lvl>
    <w:lvl w:ilvl="5" w:tplc="0F64D298" w:tentative="1">
      <w:start w:val="1"/>
      <w:numFmt w:val="bullet"/>
      <w:lvlText w:val=""/>
      <w:lvlJc w:val="left"/>
      <w:pPr>
        <w:tabs>
          <w:tab w:val="num" w:pos="4320"/>
        </w:tabs>
        <w:ind w:left="4320" w:hanging="360"/>
      </w:pPr>
      <w:rPr>
        <w:rFonts w:ascii="Wingdings" w:hAnsi="Wingdings" w:hint="default"/>
      </w:rPr>
    </w:lvl>
    <w:lvl w:ilvl="6" w:tplc="A4943DC2" w:tentative="1">
      <w:start w:val="1"/>
      <w:numFmt w:val="bullet"/>
      <w:lvlText w:val=""/>
      <w:lvlJc w:val="left"/>
      <w:pPr>
        <w:tabs>
          <w:tab w:val="num" w:pos="5040"/>
        </w:tabs>
        <w:ind w:left="5040" w:hanging="360"/>
      </w:pPr>
      <w:rPr>
        <w:rFonts w:ascii="Wingdings" w:hAnsi="Wingdings" w:hint="default"/>
      </w:rPr>
    </w:lvl>
    <w:lvl w:ilvl="7" w:tplc="8B3C1ECE" w:tentative="1">
      <w:start w:val="1"/>
      <w:numFmt w:val="bullet"/>
      <w:lvlText w:val=""/>
      <w:lvlJc w:val="left"/>
      <w:pPr>
        <w:tabs>
          <w:tab w:val="num" w:pos="5760"/>
        </w:tabs>
        <w:ind w:left="5760" w:hanging="360"/>
      </w:pPr>
      <w:rPr>
        <w:rFonts w:ascii="Wingdings" w:hAnsi="Wingdings" w:hint="default"/>
      </w:rPr>
    </w:lvl>
    <w:lvl w:ilvl="8" w:tplc="0F686B62" w:tentative="1">
      <w:start w:val="1"/>
      <w:numFmt w:val="bullet"/>
      <w:lvlText w:val=""/>
      <w:lvlJc w:val="left"/>
      <w:pPr>
        <w:tabs>
          <w:tab w:val="num" w:pos="6480"/>
        </w:tabs>
        <w:ind w:left="6480" w:hanging="360"/>
      </w:pPr>
      <w:rPr>
        <w:rFonts w:ascii="Wingdings" w:hAnsi="Wingdings" w:hint="default"/>
      </w:rPr>
    </w:lvl>
  </w:abstractNum>
  <w:abstractNum w:abstractNumId="2">
    <w:nsid w:val="08C51BFA"/>
    <w:multiLevelType w:val="multilevel"/>
    <w:tmpl w:val="F0DA8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D1C1162"/>
    <w:multiLevelType w:val="hybridMultilevel"/>
    <w:tmpl w:val="CAE67E2C"/>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7C16D0"/>
    <w:multiLevelType w:val="hybridMultilevel"/>
    <w:tmpl w:val="41DADA4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57674D"/>
    <w:multiLevelType w:val="multilevel"/>
    <w:tmpl w:val="86AE2DB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5D51E9B"/>
    <w:multiLevelType w:val="multilevel"/>
    <w:tmpl w:val="5F465A8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36EB1448"/>
    <w:multiLevelType w:val="hybridMultilevel"/>
    <w:tmpl w:val="43AA2CE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9F06D98"/>
    <w:multiLevelType w:val="multilevel"/>
    <w:tmpl w:val="409E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DA78D3"/>
    <w:multiLevelType w:val="multilevel"/>
    <w:tmpl w:val="21B20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64F080A"/>
    <w:multiLevelType w:val="hybridMultilevel"/>
    <w:tmpl w:val="C6ECE88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452468"/>
    <w:multiLevelType w:val="hybridMultilevel"/>
    <w:tmpl w:val="D50A91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61139B"/>
    <w:multiLevelType w:val="hybridMultilevel"/>
    <w:tmpl w:val="215AE534"/>
    <w:lvl w:ilvl="0" w:tplc="E4400A30">
      <w:start w:val="2009"/>
      <w:numFmt w:val="bullet"/>
      <w:lvlText w:val="-"/>
      <w:lvlJc w:val="left"/>
      <w:pPr>
        <w:ind w:left="720" w:hanging="360"/>
      </w:pPr>
      <w:rPr>
        <w:rFonts w:ascii="Calibri Light" w:eastAsiaTheme="minorEastAsia"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A036A1"/>
    <w:multiLevelType w:val="hybridMultilevel"/>
    <w:tmpl w:val="F16409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54B2B09"/>
    <w:multiLevelType w:val="multilevel"/>
    <w:tmpl w:val="77A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7A38FB"/>
    <w:multiLevelType w:val="multilevel"/>
    <w:tmpl w:val="53E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5"/>
  </w:num>
  <w:num w:numId="5">
    <w:abstractNumId w:val="9"/>
  </w:num>
  <w:num w:numId="6">
    <w:abstractNumId w:val="2"/>
  </w:num>
  <w:num w:numId="7">
    <w:abstractNumId w:val="7"/>
  </w:num>
  <w:num w:numId="8">
    <w:abstractNumId w:val="10"/>
  </w:num>
  <w:num w:numId="9">
    <w:abstractNumId w:val="3"/>
  </w:num>
  <w:num w:numId="10">
    <w:abstractNumId w:val="4"/>
  </w:num>
  <w:num w:numId="11">
    <w:abstractNumId w:val="11"/>
  </w:num>
  <w:num w:numId="12">
    <w:abstractNumId w:val="12"/>
  </w:num>
  <w:num w:numId="13">
    <w:abstractNumId w:val="15"/>
  </w:num>
  <w:num w:numId="14">
    <w:abstractNumId w:val="8"/>
  </w:num>
  <w:num w:numId="15">
    <w:abstractNumId w:val="13"/>
  </w:num>
  <w:num w:numId="1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a soler gallart">
    <w15:presenceInfo w15:providerId="Windows Live" w15:userId="b222216c5c344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D7E"/>
    <w:rsid w:val="000003E2"/>
    <w:rsid w:val="000003F8"/>
    <w:rsid w:val="000117B7"/>
    <w:rsid w:val="00023F4F"/>
    <w:rsid w:val="0002427B"/>
    <w:rsid w:val="000256C0"/>
    <w:rsid w:val="0003121D"/>
    <w:rsid w:val="000430B2"/>
    <w:rsid w:val="0006717A"/>
    <w:rsid w:val="00084222"/>
    <w:rsid w:val="00091F70"/>
    <w:rsid w:val="000944A9"/>
    <w:rsid w:val="0009541A"/>
    <w:rsid w:val="0009755A"/>
    <w:rsid w:val="000A1406"/>
    <w:rsid w:val="000A6784"/>
    <w:rsid w:val="000B2EC4"/>
    <w:rsid w:val="000B78AB"/>
    <w:rsid w:val="000B7CC0"/>
    <w:rsid w:val="000C2480"/>
    <w:rsid w:val="000E3ECA"/>
    <w:rsid w:val="000F376B"/>
    <w:rsid w:val="000F37D9"/>
    <w:rsid w:val="000F6221"/>
    <w:rsid w:val="000F7AF3"/>
    <w:rsid w:val="00105242"/>
    <w:rsid w:val="00122FFF"/>
    <w:rsid w:val="0012420A"/>
    <w:rsid w:val="00126063"/>
    <w:rsid w:val="00134BA2"/>
    <w:rsid w:val="001372CB"/>
    <w:rsid w:val="001428EE"/>
    <w:rsid w:val="0014734A"/>
    <w:rsid w:val="00157431"/>
    <w:rsid w:val="00162E01"/>
    <w:rsid w:val="00167D7B"/>
    <w:rsid w:val="0017037F"/>
    <w:rsid w:val="001707DA"/>
    <w:rsid w:val="001760C1"/>
    <w:rsid w:val="00177048"/>
    <w:rsid w:val="0017712F"/>
    <w:rsid w:val="00184B04"/>
    <w:rsid w:val="00185AAA"/>
    <w:rsid w:val="00192951"/>
    <w:rsid w:val="001A6E44"/>
    <w:rsid w:val="001B20EF"/>
    <w:rsid w:val="001C1C78"/>
    <w:rsid w:val="001C26F9"/>
    <w:rsid w:val="001D124D"/>
    <w:rsid w:val="001D4A53"/>
    <w:rsid w:val="001D6373"/>
    <w:rsid w:val="001E197E"/>
    <w:rsid w:val="001F47AE"/>
    <w:rsid w:val="001F6E7D"/>
    <w:rsid w:val="001F7184"/>
    <w:rsid w:val="002043FC"/>
    <w:rsid w:val="002158D3"/>
    <w:rsid w:val="002178B8"/>
    <w:rsid w:val="002204F3"/>
    <w:rsid w:val="00224424"/>
    <w:rsid w:val="0023187C"/>
    <w:rsid w:val="00235D10"/>
    <w:rsid w:val="00236C0A"/>
    <w:rsid w:val="00240E59"/>
    <w:rsid w:val="00241A2A"/>
    <w:rsid w:val="00282768"/>
    <w:rsid w:val="002918DD"/>
    <w:rsid w:val="0029482D"/>
    <w:rsid w:val="00297C0E"/>
    <w:rsid w:val="002A04D3"/>
    <w:rsid w:val="002A3786"/>
    <w:rsid w:val="002A6F31"/>
    <w:rsid w:val="002B64AF"/>
    <w:rsid w:val="002B68F8"/>
    <w:rsid w:val="002D406B"/>
    <w:rsid w:val="002E6A97"/>
    <w:rsid w:val="002E7D84"/>
    <w:rsid w:val="002F7B6D"/>
    <w:rsid w:val="00300139"/>
    <w:rsid w:val="00302C3A"/>
    <w:rsid w:val="00303FE9"/>
    <w:rsid w:val="00306038"/>
    <w:rsid w:val="00306E4D"/>
    <w:rsid w:val="0031036B"/>
    <w:rsid w:val="0031197D"/>
    <w:rsid w:val="0031448A"/>
    <w:rsid w:val="00321161"/>
    <w:rsid w:val="00322F30"/>
    <w:rsid w:val="0032545B"/>
    <w:rsid w:val="00337BA8"/>
    <w:rsid w:val="00344FC7"/>
    <w:rsid w:val="00353200"/>
    <w:rsid w:val="00357009"/>
    <w:rsid w:val="00371DCB"/>
    <w:rsid w:val="00373553"/>
    <w:rsid w:val="00380783"/>
    <w:rsid w:val="00380B83"/>
    <w:rsid w:val="0039729C"/>
    <w:rsid w:val="003A1D24"/>
    <w:rsid w:val="003A2B33"/>
    <w:rsid w:val="003B4209"/>
    <w:rsid w:val="003C4ADE"/>
    <w:rsid w:val="003E0288"/>
    <w:rsid w:val="003E0937"/>
    <w:rsid w:val="003F21C4"/>
    <w:rsid w:val="003F2672"/>
    <w:rsid w:val="003F57BE"/>
    <w:rsid w:val="004027F0"/>
    <w:rsid w:val="0041459F"/>
    <w:rsid w:val="00421991"/>
    <w:rsid w:val="0043324D"/>
    <w:rsid w:val="00436BFF"/>
    <w:rsid w:val="00442BAE"/>
    <w:rsid w:val="0044385D"/>
    <w:rsid w:val="00461E23"/>
    <w:rsid w:val="004676D3"/>
    <w:rsid w:val="0047593A"/>
    <w:rsid w:val="00475FFB"/>
    <w:rsid w:val="00480337"/>
    <w:rsid w:val="0048163F"/>
    <w:rsid w:val="0049335E"/>
    <w:rsid w:val="004A1599"/>
    <w:rsid w:val="004C3B97"/>
    <w:rsid w:val="004C41CE"/>
    <w:rsid w:val="004D19D8"/>
    <w:rsid w:val="004D7CA2"/>
    <w:rsid w:val="004E6848"/>
    <w:rsid w:val="004E74F0"/>
    <w:rsid w:val="004F2C19"/>
    <w:rsid w:val="004F4743"/>
    <w:rsid w:val="004F4A55"/>
    <w:rsid w:val="004F597E"/>
    <w:rsid w:val="0050310B"/>
    <w:rsid w:val="005063A1"/>
    <w:rsid w:val="00506DD9"/>
    <w:rsid w:val="00530E1F"/>
    <w:rsid w:val="005415F6"/>
    <w:rsid w:val="005445B3"/>
    <w:rsid w:val="00546106"/>
    <w:rsid w:val="0055644D"/>
    <w:rsid w:val="00566F23"/>
    <w:rsid w:val="00581A77"/>
    <w:rsid w:val="00583FF4"/>
    <w:rsid w:val="00584FFB"/>
    <w:rsid w:val="005874ED"/>
    <w:rsid w:val="00592EE9"/>
    <w:rsid w:val="00594AA3"/>
    <w:rsid w:val="005A1569"/>
    <w:rsid w:val="005A322E"/>
    <w:rsid w:val="005A4001"/>
    <w:rsid w:val="005A5C31"/>
    <w:rsid w:val="005A5D21"/>
    <w:rsid w:val="005A5DCA"/>
    <w:rsid w:val="005B0E6E"/>
    <w:rsid w:val="005B1CE5"/>
    <w:rsid w:val="005B3C8A"/>
    <w:rsid w:val="005C733B"/>
    <w:rsid w:val="005E158D"/>
    <w:rsid w:val="005E2FB7"/>
    <w:rsid w:val="005E55E8"/>
    <w:rsid w:val="005E6534"/>
    <w:rsid w:val="005E7883"/>
    <w:rsid w:val="005F3FCA"/>
    <w:rsid w:val="00601CA1"/>
    <w:rsid w:val="00607342"/>
    <w:rsid w:val="00627FD2"/>
    <w:rsid w:val="00636088"/>
    <w:rsid w:val="0064616C"/>
    <w:rsid w:val="00654C39"/>
    <w:rsid w:val="006578DE"/>
    <w:rsid w:val="0066666D"/>
    <w:rsid w:val="006709FF"/>
    <w:rsid w:val="00671BCD"/>
    <w:rsid w:val="00683361"/>
    <w:rsid w:val="00685A71"/>
    <w:rsid w:val="00685DE2"/>
    <w:rsid w:val="00691533"/>
    <w:rsid w:val="00696E0A"/>
    <w:rsid w:val="006A33DB"/>
    <w:rsid w:val="006A386A"/>
    <w:rsid w:val="006A4406"/>
    <w:rsid w:val="006B525C"/>
    <w:rsid w:val="006C11DE"/>
    <w:rsid w:val="006F6DB8"/>
    <w:rsid w:val="006F6F13"/>
    <w:rsid w:val="00712A2E"/>
    <w:rsid w:val="00717760"/>
    <w:rsid w:val="007205BA"/>
    <w:rsid w:val="00734B72"/>
    <w:rsid w:val="00734D26"/>
    <w:rsid w:val="00742393"/>
    <w:rsid w:val="007448AE"/>
    <w:rsid w:val="0074601A"/>
    <w:rsid w:val="00746800"/>
    <w:rsid w:val="00752B99"/>
    <w:rsid w:val="0076060F"/>
    <w:rsid w:val="00775BC4"/>
    <w:rsid w:val="0078162E"/>
    <w:rsid w:val="00783AE3"/>
    <w:rsid w:val="007967BB"/>
    <w:rsid w:val="0079699B"/>
    <w:rsid w:val="007B3E23"/>
    <w:rsid w:val="007C0390"/>
    <w:rsid w:val="007C1CDE"/>
    <w:rsid w:val="007D6AEB"/>
    <w:rsid w:val="007F38BE"/>
    <w:rsid w:val="00800D20"/>
    <w:rsid w:val="008021FC"/>
    <w:rsid w:val="0081718E"/>
    <w:rsid w:val="00821FE1"/>
    <w:rsid w:val="0083269D"/>
    <w:rsid w:val="0083320B"/>
    <w:rsid w:val="008340D8"/>
    <w:rsid w:val="008672A7"/>
    <w:rsid w:val="00874A70"/>
    <w:rsid w:val="0088080E"/>
    <w:rsid w:val="008828A4"/>
    <w:rsid w:val="00883398"/>
    <w:rsid w:val="00890321"/>
    <w:rsid w:val="00891DDF"/>
    <w:rsid w:val="00892157"/>
    <w:rsid w:val="0089286D"/>
    <w:rsid w:val="0089490A"/>
    <w:rsid w:val="008A1035"/>
    <w:rsid w:val="008B3044"/>
    <w:rsid w:val="008B5AE3"/>
    <w:rsid w:val="008B6343"/>
    <w:rsid w:val="008C08D9"/>
    <w:rsid w:val="008D4DA5"/>
    <w:rsid w:val="008D6BF9"/>
    <w:rsid w:val="008E4646"/>
    <w:rsid w:val="008E4AD4"/>
    <w:rsid w:val="0090232E"/>
    <w:rsid w:val="00914925"/>
    <w:rsid w:val="00914DC0"/>
    <w:rsid w:val="009240F0"/>
    <w:rsid w:val="00931EFD"/>
    <w:rsid w:val="0093320A"/>
    <w:rsid w:val="00942FA1"/>
    <w:rsid w:val="00946737"/>
    <w:rsid w:val="009503AE"/>
    <w:rsid w:val="0096248A"/>
    <w:rsid w:val="00963B69"/>
    <w:rsid w:val="00972008"/>
    <w:rsid w:val="009747FC"/>
    <w:rsid w:val="0097623E"/>
    <w:rsid w:val="00981CF4"/>
    <w:rsid w:val="00992BE1"/>
    <w:rsid w:val="0099576C"/>
    <w:rsid w:val="009A4EFD"/>
    <w:rsid w:val="009A650C"/>
    <w:rsid w:val="009E569A"/>
    <w:rsid w:val="009F599B"/>
    <w:rsid w:val="00A11E24"/>
    <w:rsid w:val="00A12A5F"/>
    <w:rsid w:val="00A205CD"/>
    <w:rsid w:val="00A237BB"/>
    <w:rsid w:val="00A26197"/>
    <w:rsid w:val="00A44B82"/>
    <w:rsid w:val="00A47A07"/>
    <w:rsid w:val="00A6245B"/>
    <w:rsid w:val="00A73621"/>
    <w:rsid w:val="00A86E80"/>
    <w:rsid w:val="00A87F4A"/>
    <w:rsid w:val="00AA3B94"/>
    <w:rsid w:val="00AA6D37"/>
    <w:rsid w:val="00AB1267"/>
    <w:rsid w:val="00AB4B7D"/>
    <w:rsid w:val="00AB57B5"/>
    <w:rsid w:val="00AB5E64"/>
    <w:rsid w:val="00AC378B"/>
    <w:rsid w:val="00AC7755"/>
    <w:rsid w:val="00AD4456"/>
    <w:rsid w:val="00AD5EDD"/>
    <w:rsid w:val="00AD78CA"/>
    <w:rsid w:val="00AE5A72"/>
    <w:rsid w:val="00AE65BE"/>
    <w:rsid w:val="00AE7F8D"/>
    <w:rsid w:val="00AF54F2"/>
    <w:rsid w:val="00B120E1"/>
    <w:rsid w:val="00B1367A"/>
    <w:rsid w:val="00B1499B"/>
    <w:rsid w:val="00B20997"/>
    <w:rsid w:val="00B22718"/>
    <w:rsid w:val="00B50152"/>
    <w:rsid w:val="00B67D03"/>
    <w:rsid w:val="00B71C4E"/>
    <w:rsid w:val="00B72662"/>
    <w:rsid w:val="00B753A1"/>
    <w:rsid w:val="00BA0521"/>
    <w:rsid w:val="00BA08B6"/>
    <w:rsid w:val="00BA1617"/>
    <w:rsid w:val="00BA314B"/>
    <w:rsid w:val="00BA71AA"/>
    <w:rsid w:val="00BC7212"/>
    <w:rsid w:val="00BD1985"/>
    <w:rsid w:val="00BD4420"/>
    <w:rsid w:val="00BD74D7"/>
    <w:rsid w:val="00BD7D82"/>
    <w:rsid w:val="00C04091"/>
    <w:rsid w:val="00C141FF"/>
    <w:rsid w:val="00C238F2"/>
    <w:rsid w:val="00C3655B"/>
    <w:rsid w:val="00C5099A"/>
    <w:rsid w:val="00C55811"/>
    <w:rsid w:val="00C63A98"/>
    <w:rsid w:val="00C64D0C"/>
    <w:rsid w:val="00C724AC"/>
    <w:rsid w:val="00C74E3A"/>
    <w:rsid w:val="00C76399"/>
    <w:rsid w:val="00CB58E3"/>
    <w:rsid w:val="00CB7538"/>
    <w:rsid w:val="00CB7EE2"/>
    <w:rsid w:val="00CC6CC7"/>
    <w:rsid w:val="00CC6E34"/>
    <w:rsid w:val="00CD282D"/>
    <w:rsid w:val="00CD5753"/>
    <w:rsid w:val="00CD5884"/>
    <w:rsid w:val="00CD721F"/>
    <w:rsid w:val="00CE054C"/>
    <w:rsid w:val="00CE367E"/>
    <w:rsid w:val="00D03347"/>
    <w:rsid w:val="00D11318"/>
    <w:rsid w:val="00D133CE"/>
    <w:rsid w:val="00D17BAF"/>
    <w:rsid w:val="00D17BBF"/>
    <w:rsid w:val="00D22210"/>
    <w:rsid w:val="00D243F0"/>
    <w:rsid w:val="00D26924"/>
    <w:rsid w:val="00D33453"/>
    <w:rsid w:val="00D446C2"/>
    <w:rsid w:val="00D450DF"/>
    <w:rsid w:val="00D4619B"/>
    <w:rsid w:val="00D54ABA"/>
    <w:rsid w:val="00D618B7"/>
    <w:rsid w:val="00D66568"/>
    <w:rsid w:val="00D74E88"/>
    <w:rsid w:val="00D818BF"/>
    <w:rsid w:val="00D84A53"/>
    <w:rsid w:val="00D923A6"/>
    <w:rsid w:val="00D96472"/>
    <w:rsid w:val="00D9741F"/>
    <w:rsid w:val="00DA2CCA"/>
    <w:rsid w:val="00DB2101"/>
    <w:rsid w:val="00DC0A9C"/>
    <w:rsid w:val="00DC22C8"/>
    <w:rsid w:val="00DC7C7F"/>
    <w:rsid w:val="00DD06EA"/>
    <w:rsid w:val="00DD30F9"/>
    <w:rsid w:val="00DD7C63"/>
    <w:rsid w:val="00DE1033"/>
    <w:rsid w:val="00DE117F"/>
    <w:rsid w:val="00E26795"/>
    <w:rsid w:val="00E424BC"/>
    <w:rsid w:val="00E46605"/>
    <w:rsid w:val="00E55D7B"/>
    <w:rsid w:val="00E614D6"/>
    <w:rsid w:val="00E662ED"/>
    <w:rsid w:val="00E8412C"/>
    <w:rsid w:val="00EA1301"/>
    <w:rsid w:val="00EA247D"/>
    <w:rsid w:val="00EA661C"/>
    <w:rsid w:val="00EB2863"/>
    <w:rsid w:val="00EB497D"/>
    <w:rsid w:val="00EC2FA9"/>
    <w:rsid w:val="00ED2611"/>
    <w:rsid w:val="00ED7B8A"/>
    <w:rsid w:val="00F00774"/>
    <w:rsid w:val="00F033FA"/>
    <w:rsid w:val="00F046F2"/>
    <w:rsid w:val="00F07D83"/>
    <w:rsid w:val="00F17646"/>
    <w:rsid w:val="00F20C0E"/>
    <w:rsid w:val="00F23495"/>
    <w:rsid w:val="00F357C7"/>
    <w:rsid w:val="00F35CC1"/>
    <w:rsid w:val="00F361E5"/>
    <w:rsid w:val="00F40F3B"/>
    <w:rsid w:val="00F41C70"/>
    <w:rsid w:val="00F43D7E"/>
    <w:rsid w:val="00F44172"/>
    <w:rsid w:val="00F4548D"/>
    <w:rsid w:val="00F54A76"/>
    <w:rsid w:val="00F57F27"/>
    <w:rsid w:val="00F6482D"/>
    <w:rsid w:val="00F66981"/>
    <w:rsid w:val="00F66FAB"/>
    <w:rsid w:val="00F72A59"/>
    <w:rsid w:val="00F75F58"/>
    <w:rsid w:val="00F81FE9"/>
    <w:rsid w:val="00F8261C"/>
    <w:rsid w:val="00F8529E"/>
    <w:rsid w:val="00F93056"/>
    <w:rsid w:val="00F9780C"/>
    <w:rsid w:val="00FA444F"/>
    <w:rsid w:val="00FB47BB"/>
    <w:rsid w:val="00FC466C"/>
    <w:rsid w:val="00FC7AB8"/>
    <w:rsid w:val="00FD4833"/>
    <w:rsid w:val="00FE2BC6"/>
    <w:rsid w:val="00FF73D1"/>
    <w:rsid w:val="00FF7C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F8A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322F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22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2F3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D7E"/>
    <w:pPr>
      <w:ind w:left="720"/>
      <w:contextualSpacing/>
    </w:pPr>
  </w:style>
  <w:style w:type="paragraph" w:styleId="Piedepgina">
    <w:name w:val="footer"/>
    <w:basedOn w:val="Normal"/>
    <w:link w:val="PiedepginaCar"/>
    <w:uiPriority w:val="99"/>
    <w:unhideWhenUsed/>
    <w:rsid w:val="00F361E5"/>
    <w:pPr>
      <w:tabs>
        <w:tab w:val="center" w:pos="4419"/>
        <w:tab w:val="right" w:pos="8838"/>
      </w:tabs>
    </w:pPr>
  </w:style>
  <w:style w:type="character" w:customStyle="1" w:styleId="PiedepginaCar">
    <w:name w:val="Pie de página Car"/>
    <w:basedOn w:val="Fuentedeprrafopredeter"/>
    <w:link w:val="Piedepgina"/>
    <w:uiPriority w:val="99"/>
    <w:rsid w:val="00F361E5"/>
    <w:rPr>
      <w:lang w:val="ca-ES"/>
    </w:rPr>
  </w:style>
  <w:style w:type="character" w:styleId="Nmerodepgina">
    <w:name w:val="page number"/>
    <w:basedOn w:val="Fuentedeprrafopredeter"/>
    <w:uiPriority w:val="99"/>
    <w:semiHidden/>
    <w:unhideWhenUsed/>
    <w:rsid w:val="00F361E5"/>
  </w:style>
  <w:style w:type="paragraph" w:styleId="Textodeglobo">
    <w:name w:val="Balloon Text"/>
    <w:basedOn w:val="Normal"/>
    <w:link w:val="TextodegloboCar"/>
    <w:uiPriority w:val="99"/>
    <w:semiHidden/>
    <w:unhideWhenUsed/>
    <w:rsid w:val="004C3B9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3B97"/>
    <w:rPr>
      <w:rFonts w:ascii="Lucida Grande" w:hAnsi="Lucida Grande" w:cs="Lucida Grande"/>
      <w:sz w:val="18"/>
      <w:szCs w:val="18"/>
      <w:lang w:val="ca-ES"/>
    </w:rPr>
  </w:style>
  <w:style w:type="character" w:customStyle="1" w:styleId="Ttulo1Car">
    <w:name w:val="Título 1 Car"/>
    <w:basedOn w:val="Fuentedeprrafopredeter"/>
    <w:link w:val="Ttulo1"/>
    <w:uiPriority w:val="9"/>
    <w:rsid w:val="00322F30"/>
    <w:rPr>
      <w:rFonts w:asciiTheme="majorHAnsi" w:eastAsiaTheme="majorEastAsia" w:hAnsiTheme="majorHAnsi" w:cstheme="majorBidi"/>
      <w:b/>
      <w:bCs/>
      <w:color w:val="345A8A" w:themeColor="accent1" w:themeShade="B5"/>
      <w:sz w:val="32"/>
      <w:szCs w:val="32"/>
      <w:lang w:val="ca-ES"/>
    </w:rPr>
  </w:style>
  <w:style w:type="paragraph" w:styleId="TtulodeTDC">
    <w:name w:val="TOC Heading"/>
    <w:basedOn w:val="Ttulo1"/>
    <w:next w:val="Normal"/>
    <w:uiPriority w:val="39"/>
    <w:unhideWhenUsed/>
    <w:qFormat/>
    <w:rsid w:val="00322F30"/>
    <w:p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05BA"/>
    <w:pPr>
      <w:tabs>
        <w:tab w:val="right" w:leader="dot" w:pos="8921"/>
      </w:tabs>
      <w:spacing w:before="120"/>
    </w:pPr>
    <w:rPr>
      <w:b/>
    </w:rPr>
  </w:style>
  <w:style w:type="paragraph" w:styleId="TDC2">
    <w:name w:val="toc 2"/>
    <w:basedOn w:val="Normal"/>
    <w:next w:val="Normal"/>
    <w:autoRedefine/>
    <w:uiPriority w:val="39"/>
    <w:unhideWhenUsed/>
    <w:rsid w:val="00322F30"/>
    <w:pPr>
      <w:ind w:left="240"/>
    </w:pPr>
    <w:rPr>
      <w:b/>
      <w:sz w:val="22"/>
      <w:szCs w:val="22"/>
    </w:rPr>
  </w:style>
  <w:style w:type="paragraph" w:styleId="TDC3">
    <w:name w:val="toc 3"/>
    <w:basedOn w:val="Normal"/>
    <w:next w:val="Normal"/>
    <w:autoRedefine/>
    <w:uiPriority w:val="39"/>
    <w:unhideWhenUsed/>
    <w:rsid w:val="00322F30"/>
    <w:pPr>
      <w:ind w:left="480"/>
    </w:pPr>
    <w:rPr>
      <w:sz w:val="22"/>
      <w:szCs w:val="22"/>
    </w:rPr>
  </w:style>
  <w:style w:type="paragraph" w:styleId="TDC4">
    <w:name w:val="toc 4"/>
    <w:basedOn w:val="Normal"/>
    <w:next w:val="Normal"/>
    <w:autoRedefine/>
    <w:uiPriority w:val="39"/>
    <w:semiHidden/>
    <w:unhideWhenUsed/>
    <w:rsid w:val="00322F30"/>
    <w:pPr>
      <w:ind w:left="720"/>
    </w:pPr>
    <w:rPr>
      <w:sz w:val="20"/>
      <w:szCs w:val="20"/>
    </w:rPr>
  </w:style>
  <w:style w:type="paragraph" w:styleId="TDC5">
    <w:name w:val="toc 5"/>
    <w:basedOn w:val="Normal"/>
    <w:next w:val="Normal"/>
    <w:autoRedefine/>
    <w:uiPriority w:val="39"/>
    <w:semiHidden/>
    <w:unhideWhenUsed/>
    <w:rsid w:val="00322F30"/>
    <w:pPr>
      <w:ind w:left="960"/>
    </w:pPr>
    <w:rPr>
      <w:sz w:val="20"/>
      <w:szCs w:val="20"/>
    </w:rPr>
  </w:style>
  <w:style w:type="paragraph" w:styleId="TDC6">
    <w:name w:val="toc 6"/>
    <w:basedOn w:val="Normal"/>
    <w:next w:val="Normal"/>
    <w:autoRedefine/>
    <w:uiPriority w:val="39"/>
    <w:semiHidden/>
    <w:unhideWhenUsed/>
    <w:rsid w:val="00322F30"/>
    <w:pPr>
      <w:ind w:left="1200"/>
    </w:pPr>
    <w:rPr>
      <w:sz w:val="20"/>
      <w:szCs w:val="20"/>
    </w:rPr>
  </w:style>
  <w:style w:type="paragraph" w:styleId="TDC7">
    <w:name w:val="toc 7"/>
    <w:basedOn w:val="Normal"/>
    <w:next w:val="Normal"/>
    <w:autoRedefine/>
    <w:uiPriority w:val="39"/>
    <w:semiHidden/>
    <w:unhideWhenUsed/>
    <w:rsid w:val="00322F30"/>
    <w:pPr>
      <w:ind w:left="1440"/>
    </w:pPr>
    <w:rPr>
      <w:sz w:val="20"/>
      <w:szCs w:val="20"/>
    </w:rPr>
  </w:style>
  <w:style w:type="paragraph" w:styleId="TDC8">
    <w:name w:val="toc 8"/>
    <w:basedOn w:val="Normal"/>
    <w:next w:val="Normal"/>
    <w:autoRedefine/>
    <w:uiPriority w:val="39"/>
    <w:semiHidden/>
    <w:unhideWhenUsed/>
    <w:rsid w:val="00322F30"/>
    <w:pPr>
      <w:ind w:left="1680"/>
    </w:pPr>
    <w:rPr>
      <w:sz w:val="20"/>
      <w:szCs w:val="20"/>
    </w:rPr>
  </w:style>
  <w:style w:type="paragraph" w:styleId="TDC9">
    <w:name w:val="toc 9"/>
    <w:basedOn w:val="Normal"/>
    <w:next w:val="Normal"/>
    <w:autoRedefine/>
    <w:uiPriority w:val="39"/>
    <w:semiHidden/>
    <w:unhideWhenUsed/>
    <w:rsid w:val="00322F30"/>
    <w:pPr>
      <w:ind w:left="1920"/>
    </w:pPr>
    <w:rPr>
      <w:sz w:val="20"/>
      <w:szCs w:val="20"/>
    </w:rPr>
  </w:style>
  <w:style w:type="character" w:customStyle="1" w:styleId="Ttulo2Car">
    <w:name w:val="Título 2 Car"/>
    <w:basedOn w:val="Fuentedeprrafopredeter"/>
    <w:link w:val="Ttulo2"/>
    <w:uiPriority w:val="9"/>
    <w:rsid w:val="00322F30"/>
    <w:rPr>
      <w:rFonts w:asciiTheme="majorHAnsi" w:eastAsiaTheme="majorEastAsia" w:hAnsiTheme="majorHAnsi" w:cstheme="majorBidi"/>
      <w:b/>
      <w:bCs/>
      <w:color w:val="4F81BD" w:themeColor="accent1"/>
      <w:sz w:val="26"/>
      <w:szCs w:val="26"/>
      <w:lang w:val="ca-ES"/>
    </w:rPr>
  </w:style>
  <w:style w:type="character" w:customStyle="1" w:styleId="Ttulo3Car">
    <w:name w:val="Título 3 Car"/>
    <w:basedOn w:val="Fuentedeprrafopredeter"/>
    <w:link w:val="Ttulo3"/>
    <w:uiPriority w:val="9"/>
    <w:rsid w:val="00322F30"/>
    <w:rPr>
      <w:rFonts w:asciiTheme="majorHAnsi" w:eastAsiaTheme="majorEastAsia" w:hAnsiTheme="majorHAnsi" w:cstheme="majorBidi"/>
      <w:b/>
      <w:bCs/>
      <w:color w:val="4F81BD" w:themeColor="accent1"/>
      <w:lang w:val="ca-ES"/>
    </w:rPr>
  </w:style>
  <w:style w:type="paragraph" w:styleId="Encabezado">
    <w:name w:val="header"/>
    <w:basedOn w:val="Normal"/>
    <w:link w:val="EncabezadoCar"/>
    <w:uiPriority w:val="99"/>
    <w:unhideWhenUsed/>
    <w:rsid w:val="00691533"/>
    <w:pPr>
      <w:tabs>
        <w:tab w:val="center" w:pos="4419"/>
        <w:tab w:val="right" w:pos="8838"/>
      </w:tabs>
    </w:pPr>
  </w:style>
  <w:style w:type="character" w:customStyle="1" w:styleId="EncabezadoCar">
    <w:name w:val="Encabezado Car"/>
    <w:basedOn w:val="Fuentedeprrafopredeter"/>
    <w:link w:val="Encabezado"/>
    <w:uiPriority w:val="99"/>
    <w:rsid w:val="00691533"/>
    <w:rPr>
      <w:lang w:val="ca-ES"/>
    </w:rPr>
  </w:style>
  <w:style w:type="character" w:styleId="Hipervnculo">
    <w:name w:val="Hyperlink"/>
    <w:basedOn w:val="Fuentedeprrafopredeter"/>
    <w:uiPriority w:val="99"/>
    <w:unhideWhenUsed/>
    <w:rsid w:val="00C5099A"/>
    <w:rPr>
      <w:color w:val="0000FF" w:themeColor="hyperlink"/>
      <w:u w:val="single"/>
    </w:rPr>
  </w:style>
  <w:style w:type="paragraph" w:styleId="NormalWeb">
    <w:name w:val="Normal (Web)"/>
    <w:basedOn w:val="Normal"/>
    <w:uiPriority w:val="99"/>
    <w:unhideWhenUsed/>
    <w:rsid w:val="00C5099A"/>
    <w:pPr>
      <w:spacing w:before="100" w:beforeAutospacing="1" w:after="100" w:afterAutospacing="1"/>
    </w:pPr>
    <w:rPr>
      <w:rFonts w:ascii="Times" w:hAnsi="Times" w:cs="Times New Roman"/>
      <w:sz w:val="20"/>
      <w:szCs w:val="20"/>
      <w:lang w:val="en-GB"/>
    </w:rPr>
  </w:style>
  <w:style w:type="paragraph" w:styleId="HTMLconformatoprevio">
    <w:name w:val="HTML Preformatted"/>
    <w:basedOn w:val="Normal"/>
    <w:link w:val="HTMLconformatoprevioCar"/>
    <w:uiPriority w:val="99"/>
    <w:unhideWhenUsed/>
    <w:rsid w:val="0074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conformatoprevioCar">
    <w:name w:val="HTML con formato previo Car"/>
    <w:basedOn w:val="Fuentedeprrafopredeter"/>
    <w:link w:val="HTMLconformatoprevio"/>
    <w:uiPriority w:val="99"/>
    <w:rsid w:val="007448AE"/>
    <w:rPr>
      <w:rFonts w:ascii="Courier" w:hAnsi="Courier" w:cs="Courier"/>
      <w:sz w:val="20"/>
      <w:szCs w:val="20"/>
    </w:rPr>
  </w:style>
  <w:style w:type="character" w:customStyle="1" w:styleId="apple-converted-space">
    <w:name w:val="apple-converted-space"/>
    <w:basedOn w:val="Fuentedeprrafopredeter"/>
    <w:rsid w:val="00E662ED"/>
  </w:style>
  <w:style w:type="character" w:styleId="Refdecomentario">
    <w:name w:val="annotation reference"/>
    <w:basedOn w:val="Fuentedeprrafopredeter"/>
    <w:uiPriority w:val="99"/>
    <w:semiHidden/>
    <w:unhideWhenUsed/>
    <w:rsid w:val="0017037F"/>
    <w:rPr>
      <w:sz w:val="18"/>
      <w:szCs w:val="18"/>
    </w:rPr>
  </w:style>
  <w:style w:type="paragraph" w:styleId="Textocomentario">
    <w:name w:val="annotation text"/>
    <w:basedOn w:val="Normal"/>
    <w:link w:val="TextocomentarioCar"/>
    <w:uiPriority w:val="99"/>
    <w:semiHidden/>
    <w:unhideWhenUsed/>
    <w:rsid w:val="0017037F"/>
  </w:style>
  <w:style w:type="character" w:customStyle="1" w:styleId="TextocomentarioCar">
    <w:name w:val="Texto comentario Car"/>
    <w:basedOn w:val="Fuentedeprrafopredeter"/>
    <w:link w:val="Textocomentario"/>
    <w:uiPriority w:val="99"/>
    <w:semiHidden/>
    <w:rsid w:val="0017037F"/>
    <w:rPr>
      <w:lang w:val="ca-ES"/>
    </w:rPr>
  </w:style>
  <w:style w:type="paragraph" w:styleId="Asuntodelcomentario">
    <w:name w:val="annotation subject"/>
    <w:basedOn w:val="Textocomentario"/>
    <w:next w:val="Textocomentario"/>
    <w:link w:val="AsuntodelcomentarioCar"/>
    <w:uiPriority w:val="99"/>
    <w:semiHidden/>
    <w:unhideWhenUsed/>
    <w:rsid w:val="0017037F"/>
    <w:rPr>
      <w:b/>
      <w:bCs/>
      <w:sz w:val="20"/>
      <w:szCs w:val="20"/>
    </w:rPr>
  </w:style>
  <w:style w:type="character" w:customStyle="1" w:styleId="AsuntodelcomentarioCar">
    <w:name w:val="Asunto del comentario Car"/>
    <w:basedOn w:val="TextocomentarioCar"/>
    <w:link w:val="Asuntodelcomentario"/>
    <w:uiPriority w:val="99"/>
    <w:semiHidden/>
    <w:rsid w:val="0017037F"/>
    <w:rPr>
      <w:b/>
      <w:bCs/>
      <w:sz w:val="20"/>
      <w:szCs w:val="20"/>
      <w:lang w:val="ca-ES"/>
    </w:rPr>
  </w:style>
  <w:style w:type="character" w:styleId="nfasis">
    <w:name w:val="Emphasis"/>
    <w:basedOn w:val="Fuentedeprrafopredeter"/>
    <w:uiPriority w:val="20"/>
    <w:qFormat/>
    <w:rsid w:val="000F7AF3"/>
    <w:rPr>
      <w:i/>
      <w:iCs/>
    </w:rPr>
  </w:style>
  <w:style w:type="paragraph" w:styleId="Textonotapie">
    <w:name w:val="footnote text"/>
    <w:basedOn w:val="Normal"/>
    <w:link w:val="TextonotapieCar"/>
    <w:uiPriority w:val="99"/>
    <w:unhideWhenUsed/>
    <w:rsid w:val="00F35CC1"/>
  </w:style>
  <w:style w:type="character" w:customStyle="1" w:styleId="TextonotapieCar">
    <w:name w:val="Texto nota pie Car"/>
    <w:basedOn w:val="Fuentedeprrafopredeter"/>
    <w:link w:val="Textonotapie"/>
    <w:uiPriority w:val="99"/>
    <w:rsid w:val="00F35CC1"/>
    <w:rPr>
      <w:lang w:val="ca-ES"/>
    </w:rPr>
  </w:style>
  <w:style w:type="character" w:styleId="Refdenotaalpie">
    <w:name w:val="footnote reference"/>
    <w:basedOn w:val="Fuentedeprrafopredeter"/>
    <w:uiPriority w:val="99"/>
    <w:unhideWhenUsed/>
    <w:rsid w:val="00F35CC1"/>
    <w:rPr>
      <w:vertAlign w:val="superscript"/>
    </w:rPr>
  </w:style>
  <w:style w:type="paragraph" w:styleId="Revisin">
    <w:name w:val="Revision"/>
    <w:hidden/>
    <w:uiPriority w:val="99"/>
    <w:semiHidden/>
    <w:rsid w:val="00236C0A"/>
    <w:rPr>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322F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22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2F3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D7E"/>
    <w:pPr>
      <w:ind w:left="720"/>
      <w:contextualSpacing/>
    </w:pPr>
  </w:style>
  <w:style w:type="paragraph" w:styleId="Piedepgina">
    <w:name w:val="footer"/>
    <w:basedOn w:val="Normal"/>
    <w:link w:val="PiedepginaCar"/>
    <w:uiPriority w:val="99"/>
    <w:unhideWhenUsed/>
    <w:rsid w:val="00F361E5"/>
    <w:pPr>
      <w:tabs>
        <w:tab w:val="center" w:pos="4419"/>
        <w:tab w:val="right" w:pos="8838"/>
      </w:tabs>
    </w:pPr>
  </w:style>
  <w:style w:type="character" w:customStyle="1" w:styleId="PiedepginaCar">
    <w:name w:val="Pie de página Car"/>
    <w:basedOn w:val="Fuentedeprrafopredeter"/>
    <w:link w:val="Piedepgina"/>
    <w:uiPriority w:val="99"/>
    <w:rsid w:val="00F361E5"/>
    <w:rPr>
      <w:lang w:val="ca-ES"/>
    </w:rPr>
  </w:style>
  <w:style w:type="character" w:styleId="Nmerodepgina">
    <w:name w:val="page number"/>
    <w:basedOn w:val="Fuentedeprrafopredeter"/>
    <w:uiPriority w:val="99"/>
    <w:semiHidden/>
    <w:unhideWhenUsed/>
    <w:rsid w:val="00F361E5"/>
  </w:style>
  <w:style w:type="paragraph" w:styleId="Textodeglobo">
    <w:name w:val="Balloon Text"/>
    <w:basedOn w:val="Normal"/>
    <w:link w:val="TextodegloboCar"/>
    <w:uiPriority w:val="99"/>
    <w:semiHidden/>
    <w:unhideWhenUsed/>
    <w:rsid w:val="004C3B9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3B97"/>
    <w:rPr>
      <w:rFonts w:ascii="Lucida Grande" w:hAnsi="Lucida Grande" w:cs="Lucida Grande"/>
      <w:sz w:val="18"/>
      <w:szCs w:val="18"/>
      <w:lang w:val="ca-ES"/>
    </w:rPr>
  </w:style>
  <w:style w:type="character" w:customStyle="1" w:styleId="Ttulo1Car">
    <w:name w:val="Título 1 Car"/>
    <w:basedOn w:val="Fuentedeprrafopredeter"/>
    <w:link w:val="Ttulo1"/>
    <w:uiPriority w:val="9"/>
    <w:rsid w:val="00322F30"/>
    <w:rPr>
      <w:rFonts w:asciiTheme="majorHAnsi" w:eastAsiaTheme="majorEastAsia" w:hAnsiTheme="majorHAnsi" w:cstheme="majorBidi"/>
      <w:b/>
      <w:bCs/>
      <w:color w:val="345A8A" w:themeColor="accent1" w:themeShade="B5"/>
      <w:sz w:val="32"/>
      <w:szCs w:val="32"/>
      <w:lang w:val="ca-ES"/>
    </w:rPr>
  </w:style>
  <w:style w:type="paragraph" w:styleId="TtulodeTDC">
    <w:name w:val="TOC Heading"/>
    <w:basedOn w:val="Ttulo1"/>
    <w:next w:val="Normal"/>
    <w:uiPriority w:val="39"/>
    <w:unhideWhenUsed/>
    <w:qFormat/>
    <w:rsid w:val="00322F30"/>
    <w:p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05BA"/>
    <w:pPr>
      <w:tabs>
        <w:tab w:val="right" w:leader="dot" w:pos="8921"/>
      </w:tabs>
      <w:spacing w:before="120"/>
    </w:pPr>
    <w:rPr>
      <w:b/>
    </w:rPr>
  </w:style>
  <w:style w:type="paragraph" w:styleId="TDC2">
    <w:name w:val="toc 2"/>
    <w:basedOn w:val="Normal"/>
    <w:next w:val="Normal"/>
    <w:autoRedefine/>
    <w:uiPriority w:val="39"/>
    <w:unhideWhenUsed/>
    <w:rsid w:val="00322F30"/>
    <w:pPr>
      <w:ind w:left="240"/>
    </w:pPr>
    <w:rPr>
      <w:b/>
      <w:sz w:val="22"/>
      <w:szCs w:val="22"/>
    </w:rPr>
  </w:style>
  <w:style w:type="paragraph" w:styleId="TDC3">
    <w:name w:val="toc 3"/>
    <w:basedOn w:val="Normal"/>
    <w:next w:val="Normal"/>
    <w:autoRedefine/>
    <w:uiPriority w:val="39"/>
    <w:unhideWhenUsed/>
    <w:rsid w:val="00322F30"/>
    <w:pPr>
      <w:ind w:left="480"/>
    </w:pPr>
    <w:rPr>
      <w:sz w:val="22"/>
      <w:szCs w:val="22"/>
    </w:rPr>
  </w:style>
  <w:style w:type="paragraph" w:styleId="TDC4">
    <w:name w:val="toc 4"/>
    <w:basedOn w:val="Normal"/>
    <w:next w:val="Normal"/>
    <w:autoRedefine/>
    <w:uiPriority w:val="39"/>
    <w:semiHidden/>
    <w:unhideWhenUsed/>
    <w:rsid w:val="00322F30"/>
    <w:pPr>
      <w:ind w:left="720"/>
    </w:pPr>
    <w:rPr>
      <w:sz w:val="20"/>
      <w:szCs w:val="20"/>
    </w:rPr>
  </w:style>
  <w:style w:type="paragraph" w:styleId="TDC5">
    <w:name w:val="toc 5"/>
    <w:basedOn w:val="Normal"/>
    <w:next w:val="Normal"/>
    <w:autoRedefine/>
    <w:uiPriority w:val="39"/>
    <w:semiHidden/>
    <w:unhideWhenUsed/>
    <w:rsid w:val="00322F30"/>
    <w:pPr>
      <w:ind w:left="960"/>
    </w:pPr>
    <w:rPr>
      <w:sz w:val="20"/>
      <w:szCs w:val="20"/>
    </w:rPr>
  </w:style>
  <w:style w:type="paragraph" w:styleId="TDC6">
    <w:name w:val="toc 6"/>
    <w:basedOn w:val="Normal"/>
    <w:next w:val="Normal"/>
    <w:autoRedefine/>
    <w:uiPriority w:val="39"/>
    <w:semiHidden/>
    <w:unhideWhenUsed/>
    <w:rsid w:val="00322F30"/>
    <w:pPr>
      <w:ind w:left="1200"/>
    </w:pPr>
    <w:rPr>
      <w:sz w:val="20"/>
      <w:szCs w:val="20"/>
    </w:rPr>
  </w:style>
  <w:style w:type="paragraph" w:styleId="TDC7">
    <w:name w:val="toc 7"/>
    <w:basedOn w:val="Normal"/>
    <w:next w:val="Normal"/>
    <w:autoRedefine/>
    <w:uiPriority w:val="39"/>
    <w:semiHidden/>
    <w:unhideWhenUsed/>
    <w:rsid w:val="00322F30"/>
    <w:pPr>
      <w:ind w:left="1440"/>
    </w:pPr>
    <w:rPr>
      <w:sz w:val="20"/>
      <w:szCs w:val="20"/>
    </w:rPr>
  </w:style>
  <w:style w:type="paragraph" w:styleId="TDC8">
    <w:name w:val="toc 8"/>
    <w:basedOn w:val="Normal"/>
    <w:next w:val="Normal"/>
    <w:autoRedefine/>
    <w:uiPriority w:val="39"/>
    <w:semiHidden/>
    <w:unhideWhenUsed/>
    <w:rsid w:val="00322F30"/>
    <w:pPr>
      <w:ind w:left="1680"/>
    </w:pPr>
    <w:rPr>
      <w:sz w:val="20"/>
      <w:szCs w:val="20"/>
    </w:rPr>
  </w:style>
  <w:style w:type="paragraph" w:styleId="TDC9">
    <w:name w:val="toc 9"/>
    <w:basedOn w:val="Normal"/>
    <w:next w:val="Normal"/>
    <w:autoRedefine/>
    <w:uiPriority w:val="39"/>
    <w:semiHidden/>
    <w:unhideWhenUsed/>
    <w:rsid w:val="00322F30"/>
    <w:pPr>
      <w:ind w:left="1920"/>
    </w:pPr>
    <w:rPr>
      <w:sz w:val="20"/>
      <w:szCs w:val="20"/>
    </w:rPr>
  </w:style>
  <w:style w:type="character" w:customStyle="1" w:styleId="Ttulo2Car">
    <w:name w:val="Título 2 Car"/>
    <w:basedOn w:val="Fuentedeprrafopredeter"/>
    <w:link w:val="Ttulo2"/>
    <w:uiPriority w:val="9"/>
    <w:rsid w:val="00322F30"/>
    <w:rPr>
      <w:rFonts w:asciiTheme="majorHAnsi" w:eastAsiaTheme="majorEastAsia" w:hAnsiTheme="majorHAnsi" w:cstheme="majorBidi"/>
      <w:b/>
      <w:bCs/>
      <w:color w:val="4F81BD" w:themeColor="accent1"/>
      <w:sz w:val="26"/>
      <w:szCs w:val="26"/>
      <w:lang w:val="ca-ES"/>
    </w:rPr>
  </w:style>
  <w:style w:type="character" w:customStyle="1" w:styleId="Ttulo3Car">
    <w:name w:val="Título 3 Car"/>
    <w:basedOn w:val="Fuentedeprrafopredeter"/>
    <w:link w:val="Ttulo3"/>
    <w:uiPriority w:val="9"/>
    <w:rsid w:val="00322F30"/>
    <w:rPr>
      <w:rFonts w:asciiTheme="majorHAnsi" w:eastAsiaTheme="majorEastAsia" w:hAnsiTheme="majorHAnsi" w:cstheme="majorBidi"/>
      <w:b/>
      <w:bCs/>
      <w:color w:val="4F81BD" w:themeColor="accent1"/>
      <w:lang w:val="ca-ES"/>
    </w:rPr>
  </w:style>
  <w:style w:type="paragraph" w:styleId="Encabezado">
    <w:name w:val="header"/>
    <w:basedOn w:val="Normal"/>
    <w:link w:val="EncabezadoCar"/>
    <w:uiPriority w:val="99"/>
    <w:unhideWhenUsed/>
    <w:rsid w:val="00691533"/>
    <w:pPr>
      <w:tabs>
        <w:tab w:val="center" w:pos="4419"/>
        <w:tab w:val="right" w:pos="8838"/>
      </w:tabs>
    </w:pPr>
  </w:style>
  <w:style w:type="character" w:customStyle="1" w:styleId="EncabezadoCar">
    <w:name w:val="Encabezado Car"/>
    <w:basedOn w:val="Fuentedeprrafopredeter"/>
    <w:link w:val="Encabezado"/>
    <w:uiPriority w:val="99"/>
    <w:rsid w:val="00691533"/>
    <w:rPr>
      <w:lang w:val="ca-ES"/>
    </w:rPr>
  </w:style>
  <w:style w:type="character" w:styleId="Hipervnculo">
    <w:name w:val="Hyperlink"/>
    <w:basedOn w:val="Fuentedeprrafopredeter"/>
    <w:uiPriority w:val="99"/>
    <w:unhideWhenUsed/>
    <w:rsid w:val="00C5099A"/>
    <w:rPr>
      <w:color w:val="0000FF" w:themeColor="hyperlink"/>
      <w:u w:val="single"/>
    </w:rPr>
  </w:style>
  <w:style w:type="paragraph" w:styleId="NormalWeb">
    <w:name w:val="Normal (Web)"/>
    <w:basedOn w:val="Normal"/>
    <w:uiPriority w:val="99"/>
    <w:unhideWhenUsed/>
    <w:rsid w:val="00C5099A"/>
    <w:pPr>
      <w:spacing w:before="100" w:beforeAutospacing="1" w:after="100" w:afterAutospacing="1"/>
    </w:pPr>
    <w:rPr>
      <w:rFonts w:ascii="Times" w:hAnsi="Times" w:cs="Times New Roman"/>
      <w:sz w:val="20"/>
      <w:szCs w:val="20"/>
      <w:lang w:val="en-GB"/>
    </w:rPr>
  </w:style>
  <w:style w:type="paragraph" w:styleId="HTMLconformatoprevio">
    <w:name w:val="HTML Preformatted"/>
    <w:basedOn w:val="Normal"/>
    <w:link w:val="HTMLconformatoprevioCar"/>
    <w:uiPriority w:val="99"/>
    <w:unhideWhenUsed/>
    <w:rsid w:val="0074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conformatoprevioCar">
    <w:name w:val="HTML con formato previo Car"/>
    <w:basedOn w:val="Fuentedeprrafopredeter"/>
    <w:link w:val="HTMLconformatoprevio"/>
    <w:uiPriority w:val="99"/>
    <w:rsid w:val="007448AE"/>
    <w:rPr>
      <w:rFonts w:ascii="Courier" w:hAnsi="Courier" w:cs="Courier"/>
      <w:sz w:val="20"/>
      <w:szCs w:val="20"/>
    </w:rPr>
  </w:style>
  <w:style w:type="character" w:customStyle="1" w:styleId="apple-converted-space">
    <w:name w:val="apple-converted-space"/>
    <w:basedOn w:val="Fuentedeprrafopredeter"/>
    <w:rsid w:val="00E662ED"/>
  </w:style>
  <w:style w:type="character" w:styleId="Refdecomentario">
    <w:name w:val="annotation reference"/>
    <w:basedOn w:val="Fuentedeprrafopredeter"/>
    <w:uiPriority w:val="99"/>
    <w:semiHidden/>
    <w:unhideWhenUsed/>
    <w:rsid w:val="0017037F"/>
    <w:rPr>
      <w:sz w:val="18"/>
      <w:szCs w:val="18"/>
    </w:rPr>
  </w:style>
  <w:style w:type="paragraph" w:styleId="Textocomentario">
    <w:name w:val="annotation text"/>
    <w:basedOn w:val="Normal"/>
    <w:link w:val="TextocomentarioCar"/>
    <w:uiPriority w:val="99"/>
    <w:semiHidden/>
    <w:unhideWhenUsed/>
    <w:rsid w:val="0017037F"/>
  </w:style>
  <w:style w:type="character" w:customStyle="1" w:styleId="TextocomentarioCar">
    <w:name w:val="Texto comentario Car"/>
    <w:basedOn w:val="Fuentedeprrafopredeter"/>
    <w:link w:val="Textocomentario"/>
    <w:uiPriority w:val="99"/>
    <w:semiHidden/>
    <w:rsid w:val="0017037F"/>
    <w:rPr>
      <w:lang w:val="ca-ES"/>
    </w:rPr>
  </w:style>
  <w:style w:type="paragraph" w:styleId="Asuntodelcomentario">
    <w:name w:val="annotation subject"/>
    <w:basedOn w:val="Textocomentario"/>
    <w:next w:val="Textocomentario"/>
    <w:link w:val="AsuntodelcomentarioCar"/>
    <w:uiPriority w:val="99"/>
    <w:semiHidden/>
    <w:unhideWhenUsed/>
    <w:rsid w:val="0017037F"/>
    <w:rPr>
      <w:b/>
      <w:bCs/>
      <w:sz w:val="20"/>
      <w:szCs w:val="20"/>
    </w:rPr>
  </w:style>
  <w:style w:type="character" w:customStyle="1" w:styleId="AsuntodelcomentarioCar">
    <w:name w:val="Asunto del comentario Car"/>
    <w:basedOn w:val="TextocomentarioCar"/>
    <w:link w:val="Asuntodelcomentario"/>
    <w:uiPriority w:val="99"/>
    <w:semiHidden/>
    <w:rsid w:val="0017037F"/>
    <w:rPr>
      <w:b/>
      <w:bCs/>
      <w:sz w:val="20"/>
      <w:szCs w:val="20"/>
      <w:lang w:val="ca-ES"/>
    </w:rPr>
  </w:style>
  <w:style w:type="character" w:styleId="nfasis">
    <w:name w:val="Emphasis"/>
    <w:basedOn w:val="Fuentedeprrafopredeter"/>
    <w:uiPriority w:val="20"/>
    <w:qFormat/>
    <w:rsid w:val="000F7AF3"/>
    <w:rPr>
      <w:i/>
      <w:iCs/>
    </w:rPr>
  </w:style>
  <w:style w:type="paragraph" w:styleId="Textonotapie">
    <w:name w:val="footnote text"/>
    <w:basedOn w:val="Normal"/>
    <w:link w:val="TextonotapieCar"/>
    <w:uiPriority w:val="99"/>
    <w:unhideWhenUsed/>
    <w:rsid w:val="00F35CC1"/>
  </w:style>
  <w:style w:type="character" w:customStyle="1" w:styleId="TextonotapieCar">
    <w:name w:val="Texto nota pie Car"/>
    <w:basedOn w:val="Fuentedeprrafopredeter"/>
    <w:link w:val="Textonotapie"/>
    <w:uiPriority w:val="99"/>
    <w:rsid w:val="00F35CC1"/>
    <w:rPr>
      <w:lang w:val="ca-ES"/>
    </w:rPr>
  </w:style>
  <w:style w:type="character" w:styleId="Refdenotaalpie">
    <w:name w:val="footnote reference"/>
    <w:basedOn w:val="Fuentedeprrafopredeter"/>
    <w:uiPriority w:val="99"/>
    <w:unhideWhenUsed/>
    <w:rsid w:val="00F35CC1"/>
    <w:rPr>
      <w:vertAlign w:val="superscript"/>
    </w:rPr>
  </w:style>
  <w:style w:type="paragraph" w:styleId="Revisin">
    <w:name w:val="Revision"/>
    <w:hidden/>
    <w:uiPriority w:val="99"/>
    <w:semiHidden/>
    <w:rsid w:val="00236C0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2398">
      <w:bodyDiv w:val="1"/>
      <w:marLeft w:val="0"/>
      <w:marRight w:val="0"/>
      <w:marTop w:val="0"/>
      <w:marBottom w:val="0"/>
      <w:divBdr>
        <w:top w:val="none" w:sz="0" w:space="0" w:color="auto"/>
        <w:left w:val="none" w:sz="0" w:space="0" w:color="auto"/>
        <w:bottom w:val="none" w:sz="0" w:space="0" w:color="auto"/>
        <w:right w:val="none" w:sz="0" w:space="0" w:color="auto"/>
      </w:divBdr>
    </w:div>
    <w:div w:id="80489916">
      <w:bodyDiv w:val="1"/>
      <w:marLeft w:val="0"/>
      <w:marRight w:val="0"/>
      <w:marTop w:val="0"/>
      <w:marBottom w:val="0"/>
      <w:divBdr>
        <w:top w:val="none" w:sz="0" w:space="0" w:color="auto"/>
        <w:left w:val="none" w:sz="0" w:space="0" w:color="auto"/>
        <w:bottom w:val="none" w:sz="0" w:space="0" w:color="auto"/>
        <w:right w:val="none" w:sz="0" w:space="0" w:color="auto"/>
      </w:divBdr>
    </w:div>
    <w:div w:id="82773568">
      <w:bodyDiv w:val="1"/>
      <w:marLeft w:val="0"/>
      <w:marRight w:val="0"/>
      <w:marTop w:val="0"/>
      <w:marBottom w:val="0"/>
      <w:divBdr>
        <w:top w:val="none" w:sz="0" w:space="0" w:color="auto"/>
        <w:left w:val="none" w:sz="0" w:space="0" w:color="auto"/>
        <w:bottom w:val="none" w:sz="0" w:space="0" w:color="auto"/>
        <w:right w:val="none" w:sz="0" w:space="0" w:color="auto"/>
      </w:divBdr>
    </w:div>
    <w:div w:id="300111131">
      <w:bodyDiv w:val="1"/>
      <w:marLeft w:val="0"/>
      <w:marRight w:val="0"/>
      <w:marTop w:val="0"/>
      <w:marBottom w:val="0"/>
      <w:divBdr>
        <w:top w:val="none" w:sz="0" w:space="0" w:color="auto"/>
        <w:left w:val="none" w:sz="0" w:space="0" w:color="auto"/>
        <w:bottom w:val="none" w:sz="0" w:space="0" w:color="auto"/>
        <w:right w:val="none" w:sz="0" w:space="0" w:color="auto"/>
      </w:divBdr>
    </w:div>
    <w:div w:id="488139382">
      <w:bodyDiv w:val="1"/>
      <w:marLeft w:val="0"/>
      <w:marRight w:val="0"/>
      <w:marTop w:val="0"/>
      <w:marBottom w:val="0"/>
      <w:divBdr>
        <w:top w:val="none" w:sz="0" w:space="0" w:color="auto"/>
        <w:left w:val="none" w:sz="0" w:space="0" w:color="auto"/>
        <w:bottom w:val="none" w:sz="0" w:space="0" w:color="auto"/>
        <w:right w:val="none" w:sz="0" w:space="0" w:color="auto"/>
      </w:divBdr>
    </w:div>
    <w:div w:id="514197948">
      <w:bodyDiv w:val="1"/>
      <w:marLeft w:val="0"/>
      <w:marRight w:val="0"/>
      <w:marTop w:val="0"/>
      <w:marBottom w:val="0"/>
      <w:divBdr>
        <w:top w:val="none" w:sz="0" w:space="0" w:color="auto"/>
        <w:left w:val="none" w:sz="0" w:space="0" w:color="auto"/>
        <w:bottom w:val="none" w:sz="0" w:space="0" w:color="auto"/>
        <w:right w:val="none" w:sz="0" w:space="0" w:color="auto"/>
      </w:divBdr>
    </w:div>
    <w:div w:id="572475726">
      <w:bodyDiv w:val="1"/>
      <w:marLeft w:val="0"/>
      <w:marRight w:val="0"/>
      <w:marTop w:val="0"/>
      <w:marBottom w:val="0"/>
      <w:divBdr>
        <w:top w:val="none" w:sz="0" w:space="0" w:color="auto"/>
        <w:left w:val="none" w:sz="0" w:space="0" w:color="auto"/>
        <w:bottom w:val="none" w:sz="0" w:space="0" w:color="auto"/>
        <w:right w:val="none" w:sz="0" w:space="0" w:color="auto"/>
      </w:divBdr>
    </w:div>
    <w:div w:id="594442695">
      <w:bodyDiv w:val="1"/>
      <w:marLeft w:val="0"/>
      <w:marRight w:val="0"/>
      <w:marTop w:val="0"/>
      <w:marBottom w:val="0"/>
      <w:divBdr>
        <w:top w:val="none" w:sz="0" w:space="0" w:color="auto"/>
        <w:left w:val="none" w:sz="0" w:space="0" w:color="auto"/>
        <w:bottom w:val="none" w:sz="0" w:space="0" w:color="auto"/>
        <w:right w:val="none" w:sz="0" w:space="0" w:color="auto"/>
      </w:divBdr>
      <w:divsChild>
        <w:div w:id="323436992">
          <w:marLeft w:val="0"/>
          <w:marRight w:val="0"/>
          <w:marTop w:val="0"/>
          <w:marBottom w:val="0"/>
          <w:divBdr>
            <w:top w:val="none" w:sz="0" w:space="0" w:color="auto"/>
            <w:left w:val="none" w:sz="0" w:space="0" w:color="auto"/>
            <w:bottom w:val="none" w:sz="0" w:space="0" w:color="auto"/>
            <w:right w:val="none" w:sz="0" w:space="0" w:color="auto"/>
          </w:divBdr>
          <w:divsChild>
            <w:div w:id="233126156">
              <w:marLeft w:val="0"/>
              <w:marRight w:val="0"/>
              <w:marTop w:val="0"/>
              <w:marBottom w:val="0"/>
              <w:divBdr>
                <w:top w:val="none" w:sz="0" w:space="0" w:color="auto"/>
                <w:left w:val="none" w:sz="0" w:space="0" w:color="auto"/>
                <w:bottom w:val="none" w:sz="0" w:space="0" w:color="auto"/>
                <w:right w:val="none" w:sz="0" w:space="0" w:color="auto"/>
              </w:divBdr>
              <w:divsChild>
                <w:div w:id="7608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3253">
          <w:marLeft w:val="0"/>
          <w:marRight w:val="0"/>
          <w:marTop w:val="0"/>
          <w:marBottom w:val="0"/>
          <w:divBdr>
            <w:top w:val="none" w:sz="0" w:space="0" w:color="auto"/>
            <w:left w:val="none" w:sz="0" w:space="0" w:color="auto"/>
            <w:bottom w:val="none" w:sz="0" w:space="0" w:color="auto"/>
            <w:right w:val="none" w:sz="0" w:space="0" w:color="auto"/>
          </w:divBdr>
          <w:divsChild>
            <w:div w:id="1298536280">
              <w:marLeft w:val="0"/>
              <w:marRight w:val="0"/>
              <w:marTop w:val="0"/>
              <w:marBottom w:val="0"/>
              <w:divBdr>
                <w:top w:val="none" w:sz="0" w:space="0" w:color="auto"/>
                <w:left w:val="none" w:sz="0" w:space="0" w:color="auto"/>
                <w:bottom w:val="none" w:sz="0" w:space="0" w:color="auto"/>
                <w:right w:val="none" w:sz="0" w:space="0" w:color="auto"/>
              </w:divBdr>
              <w:divsChild>
                <w:div w:id="2020040616">
                  <w:marLeft w:val="0"/>
                  <w:marRight w:val="0"/>
                  <w:marTop w:val="0"/>
                  <w:marBottom w:val="0"/>
                  <w:divBdr>
                    <w:top w:val="none" w:sz="0" w:space="0" w:color="auto"/>
                    <w:left w:val="none" w:sz="0" w:space="0" w:color="auto"/>
                    <w:bottom w:val="none" w:sz="0" w:space="0" w:color="auto"/>
                    <w:right w:val="none" w:sz="0" w:space="0" w:color="auto"/>
                  </w:divBdr>
                </w:div>
              </w:divsChild>
            </w:div>
            <w:div w:id="1756824168">
              <w:marLeft w:val="0"/>
              <w:marRight w:val="0"/>
              <w:marTop w:val="0"/>
              <w:marBottom w:val="0"/>
              <w:divBdr>
                <w:top w:val="none" w:sz="0" w:space="0" w:color="auto"/>
                <w:left w:val="none" w:sz="0" w:space="0" w:color="auto"/>
                <w:bottom w:val="none" w:sz="0" w:space="0" w:color="auto"/>
                <w:right w:val="none" w:sz="0" w:space="0" w:color="auto"/>
              </w:divBdr>
              <w:divsChild>
                <w:div w:id="623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93914">
      <w:bodyDiv w:val="1"/>
      <w:marLeft w:val="0"/>
      <w:marRight w:val="0"/>
      <w:marTop w:val="0"/>
      <w:marBottom w:val="0"/>
      <w:divBdr>
        <w:top w:val="none" w:sz="0" w:space="0" w:color="auto"/>
        <w:left w:val="none" w:sz="0" w:space="0" w:color="auto"/>
        <w:bottom w:val="none" w:sz="0" w:space="0" w:color="auto"/>
        <w:right w:val="none" w:sz="0" w:space="0" w:color="auto"/>
      </w:divBdr>
    </w:div>
    <w:div w:id="736511758">
      <w:bodyDiv w:val="1"/>
      <w:marLeft w:val="0"/>
      <w:marRight w:val="0"/>
      <w:marTop w:val="0"/>
      <w:marBottom w:val="0"/>
      <w:divBdr>
        <w:top w:val="none" w:sz="0" w:space="0" w:color="auto"/>
        <w:left w:val="none" w:sz="0" w:space="0" w:color="auto"/>
        <w:bottom w:val="none" w:sz="0" w:space="0" w:color="auto"/>
        <w:right w:val="none" w:sz="0" w:space="0" w:color="auto"/>
      </w:divBdr>
    </w:div>
    <w:div w:id="1084760198">
      <w:bodyDiv w:val="1"/>
      <w:marLeft w:val="0"/>
      <w:marRight w:val="0"/>
      <w:marTop w:val="0"/>
      <w:marBottom w:val="0"/>
      <w:divBdr>
        <w:top w:val="none" w:sz="0" w:space="0" w:color="auto"/>
        <w:left w:val="none" w:sz="0" w:space="0" w:color="auto"/>
        <w:bottom w:val="none" w:sz="0" w:space="0" w:color="auto"/>
        <w:right w:val="none" w:sz="0" w:space="0" w:color="auto"/>
      </w:divBdr>
    </w:div>
    <w:div w:id="1275677421">
      <w:bodyDiv w:val="1"/>
      <w:marLeft w:val="0"/>
      <w:marRight w:val="0"/>
      <w:marTop w:val="0"/>
      <w:marBottom w:val="0"/>
      <w:divBdr>
        <w:top w:val="none" w:sz="0" w:space="0" w:color="auto"/>
        <w:left w:val="none" w:sz="0" w:space="0" w:color="auto"/>
        <w:bottom w:val="none" w:sz="0" w:space="0" w:color="auto"/>
        <w:right w:val="none" w:sz="0" w:space="0" w:color="auto"/>
      </w:divBdr>
      <w:divsChild>
        <w:div w:id="478965343">
          <w:marLeft w:val="0"/>
          <w:marRight w:val="0"/>
          <w:marTop w:val="0"/>
          <w:marBottom w:val="0"/>
          <w:divBdr>
            <w:top w:val="none" w:sz="0" w:space="0" w:color="auto"/>
            <w:left w:val="none" w:sz="0" w:space="0" w:color="auto"/>
            <w:bottom w:val="none" w:sz="0" w:space="0" w:color="auto"/>
            <w:right w:val="none" w:sz="0" w:space="0" w:color="auto"/>
          </w:divBdr>
          <w:divsChild>
            <w:div w:id="2003192654">
              <w:marLeft w:val="0"/>
              <w:marRight w:val="0"/>
              <w:marTop w:val="0"/>
              <w:marBottom w:val="0"/>
              <w:divBdr>
                <w:top w:val="none" w:sz="0" w:space="0" w:color="auto"/>
                <w:left w:val="none" w:sz="0" w:space="0" w:color="auto"/>
                <w:bottom w:val="none" w:sz="0" w:space="0" w:color="auto"/>
                <w:right w:val="none" w:sz="0" w:space="0" w:color="auto"/>
              </w:divBdr>
              <w:divsChild>
                <w:div w:id="12520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7405">
      <w:bodyDiv w:val="1"/>
      <w:marLeft w:val="0"/>
      <w:marRight w:val="0"/>
      <w:marTop w:val="0"/>
      <w:marBottom w:val="0"/>
      <w:divBdr>
        <w:top w:val="none" w:sz="0" w:space="0" w:color="auto"/>
        <w:left w:val="none" w:sz="0" w:space="0" w:color="auto"/>
        <w:bottom w:val="none" w:sz="0" w:space="0" w:color="auto"/>
        <w:right w:val="none" w:sz="0" w:space="0" w:color="auto"/>
      </w:divBdr>
    </w:div>
    <w:div w:id="1406495658">
      <w:bodyDiv w:val="1"/>
      <w:marLeft w:val="0"/>
      <w:marRight w:val="0"/>
      <w:marTop w:val="0"/>
      <w:marBottom w:val="0"/>
      <w:divBdr>
        <w:top w:val="none" w:sz="0" w:space="0" w:color="auto"/>
        <w:left w:val="none" w:sz="0" w:space="0" w:color="auto"/>
        <w:bottom w:val="none" w:sz="0" w:space="0" w:color="auto"/>
        <w:right w:val="none" w:sz="0" w:space="0" w:color="auto"/>
      </w:divBdr>
    </w:div>
    <w:div w:id="1411535436">
      <w:bodyDiv w:val="1"/>
      <w:marLeft w:val="0"/>
      <w:marRight w:val="0"/>
      <w:marTop w:val="0"/>
      <w:marBottom w:val="0"/>
      <w:divBdr>
        <w:top w:val="none" w:sz="0" w:space="0" w:color="auto"/>
        <w:left w:val="none" w:sz="0" w:space="0" w:color="auto"/>
        <w:bottom w:val="none" w:sz="0" w:space="0" w:color="auto"/>
        <w:right w:val="none" w:sz="0" w:space="0" w:color="auto"/>
      </w:divBdr>
    </w:div>
    <w:div w:id="1487168950">
      <w:bodyDiv w:val="1"/>
      <w:marLeft w:val="0"/>
      <w:marRight w:val="0"/>
      <w:marTop w:val="0"/>
      <w:marBottom w:val="0"/>
      <w:divBdr>
        <w:top w:val="none" w:sz="0" w:space="0" w:color="auto"/>
        <w:left w:val="none" w:sz="0" w:space="0" w:color="auto"/>
        <w:bottom w:val="none" w:sz="0" w:space="0" w:color="auto"/>
        <w:right w:val="none" w:sz="0" w:space="0" w:color="auto"/>
      </w:divBdr>
    </w:div>
    <w:div w:id="1789423337">
      <w:bodyDiv w:val="1"/>
      <w:marLeft w:val="0"/>
      <w:marRight w:val="0"/>
      <w:marTop w:val="0"/>
      <w:marBottom w:val="0"/>
      <w:divBdr>
        <w:top w:val="none" w:sz="0" w:space="0" w:color="auto"/>
        <w:left w:val="none" w:sz="0" w:space="0" w:color="auto"/>
        <w:bottom w:val="none" w:sz="0" w:space="0" w:color="auto"/>
        <w:right w:val="none" w:sz="0" w:space="0" w:color="auto"/>
      </w:divBdr>
    </w:div>
    <w:div w:id="1830751571">
      <w:bodyDiv w:val="1"/>
      <w:marLeft w:val="0"/>
      <w:marRight w:val="0"/>
      <w:marTop w:val="0"/>
      <w:marBottom w:val="0"/>
      <w:divBdr>
        <w:top w:val="none" w:sz="0" w:space="0" w:color="auto"/>
        <w:left w:val="none" w:sz="0" w:space="0" w:color="auto"/>
        <w:bottom w:val="none" w:sz="0" w:space="0" w:color="auto"/>
        <w:right w:val="none" w:sz="0" w:space="0" w:color="auto"/>
      </w:divBdr>
    </w:div>
    <w:div w:id="1893157082">
      <w:bodyDiv w:val="1"/>
      <w:marLeft w:val="0"/>
      <w:marRight w:val="0"/>
      <w:marTop w:val="0"/>
      <w:marBottom w:val="0"/>
      <w:divBdr>
        <w:top w:val="none" w:sz="0" w:space="0" w:color="auto"/>
        <w:left w:val="none" w:sz="0" w:space="0" w:color="auto"/>
        <w:bottom w:val="none" w:sz="0" w:space="0" w:color="auto"/>
        <w:right w:val="none" w:sz="0" w:space="0" w:color="auto"/>
      </w:divBdr>
      <w:divsChild>
        <w:div w:id="337924553">
          <w:marLeft w:val="0"/>
          <w:marRight w:val="0"/>
          <w:marTop w:val="0"/>
          <w:marBottom w:val="0"/>
          <w:divBdr>
            <w:top w:val="none" w:sz="0" w:space="0" w:color="auto"/>
            <w:left w:val="none" w:sz="0" w:space="0" w:color="auto"/>
            <w:bottom w:val="none" w:sz="0" w:space="0" w:color="auto"/>
            <w:right w:val="none" w:sz="0" w:space="0" w:color="auto"/>
          </w:divBdr>
        </w:div>
        <w:div w:id="567810250">
          <w:marLeft w:val="0"/>
          <w:marRight w:val="0"/>
          <w:marTop w:val="0"/>
          <w:marBottom w:val="0"/>
          <w:divBdr>
            <w:top w:val="none" w:sz="0" w:space="0" w:color="auto"/>
            <w:left w:val="none" w:sz="0" w:space="0" w:color="auto"/>
            <w:bottom w:val="none" w:sz="0" w:space="0" w:color="auto"/>
            <w:right w:val="none" w:sz="0" w:space="0" w:color="auto"/>
          </w:divBdr>
        </w:div>
        <w:div w:id="218638165">
          <w:marLeft w:val="0"/>
          <w:marRight w:val="0"/>
          <w:marTop w:val="0"/>
          <w:marBottom w:val="0"/>
          <w:divBdr>
            <w:top w:val="none" w:sz="0" w:space="0" w:color="auto"/>
            <w:left w:val="none" w:sz="0" w:space="0" w:color="auto"/>
            <w:bottom w:val="none" w:sz="0" w:space="0" w:color="auto"/>
            <w:right w:val="none" w:sz="0" w:space="0" w:color="auto"/>
          </w:divBdr>
        </w:div>
        <w:div w:id="1769693668">
          <w:marLeft w:val="0"/>
          <w:marRight w:val="0"/>
          <w:marTop w:val="0"/>
          <w:marBottom w:val="0"/>
          <w:divBdr>
            <w:top w:val="none" w:sz="0" w:space="0" w:color="auto"/>
            <w:left w:val="none" w:sz="0" w:space="0" w:color="auto"/>
            <w:bottom w:val="none" w:sz="0" w:space="0" w:color="auto"/>
            <w:right w:val="none" w:sz="0" w:space="0" w:color="auto"/>
          </w:divBdr>
        </w:div>
        <w:div w:id="2144733428">
          <w:marLeft w:val="0"/>
          <w:marRight w:val="0"/>
          <w:marTop w:val="0"/>
          <w:marBottom w:val="0"/>
          <w:divBdr>
            <w:top w:val="none" w:sz="0" w:space="0" w:color="auto"/>
            <w:left w:val="none" w:sz="0" w:space="0" w:color="auto"/>
            <w:bottom w:val="none" w:sz="0" w:space="0" w:color="auto"/>
            <w:right w:val="none" w:sz="0" w:space="0" w:color="auto"/>
          </w:divBdr>
        </w:div>
      </w:divsChild>
    </w:div>
    <w:div w:id="1931812236">
      <w:bodyDiv w:val="1"/>
      <w:marLeft w:val="0"/>
      <w:marRight w:val="0"/>
      <w:marTop w:val="0"/>
      <w:marBottom w:val="0"/>
      <w:divBdr>
        <w:top w:val="none" w:sz="0" w:space="0" w:color="auto"/>
        <w:left w:val="none" w:sz="0" w:space="0" w:color="auto"/>
        <w:bottom w:val="none" w:sz="0" w:space="0" w:color="auto"/>
        <w:right w:val="none" w:sz="0" w:space="0" w:color="auto"/>
      </w:divBdr>
    </w:div>
    <w:div w:id="1936284144">
      <w:bodyDiv w:val="1"/>
      <w:marLeft w:val="0"/>
      <w:marRight w:val="0"/>
      <w:marTop w:val="0"/>
      <w:marBottom w:val="0"/>
      <w:divBdr>
        <w:top w:val="none" w:sz="0" w:space="0" w:color="auto"/>
        <w:left w:val="none" w:sz="0" w:space="0" w:color="auto"/>
        <w:bottom w:val="none" w:sz="0" w:space="0" w:color="auto"/>
        <w:right w:val="none" w:sz="0" w:space="0" w:color="auto"/>
      </w:divBdr>
      <w:divsChild>
        <w:div w:id="924730579">
          <w:marLeft w:val="0"/>
          <w:marRight w:val="0"/>
          <w:marTop w:val="0"/>
          <w:marBottom w:val="0"/>
          <w:divBdr>
            <w:top w:val="none" w:sz="0" w:space="0" w:color="auto"/>
            <w:left w:val="none" w:sz="0" w:space="0" w:color="auto"/>
            <w:bottom w:val="none" w:sz="0" w:space="0" w:color="auto"/>
            <w:right w:val="none" w:sz="0" w:space="0" w:color="auto"/>
          </w:divBdr>
          <w:divsChild>
            <w:div w:id="1643730318">
              <w:marLeft w:val="0"/>
              <w:marRight w:val="0"/>
              <w:marTop w:val="0"/>
              <w:marBottom w:val="0"/>
              <w:divBdr>
                <w:top w:val="none" w:sz="0" w:space="0" w:color="auto"/>
                <w:left w:val="none" w:sz="0" w:space="0" w:color="auto"/>
                <w:bottom w:val="none" w:sz="0" w:space="0" w:color="auto"/>
                <w:right w:val="none" w:sz="0" w:space="0" w:color="auto"/>
              </w:divBdr>
              <w:divsChild>
                <w:div w:id="303584461">
                  <w:marLeft w:val="0"/>
                  <w:marRight w:val="0"/>
                  <w:marTop w:val="0"/>
                  <w:marBottom w:val="0"/>
                  <w:divBdr>
                    <w:top w:val="none" w:sz="0" w:space="0" w:color="auto"/>
                    <w:left w:val="none" w:sz="0" w:space="0" w:color="auto"/>
                    <w:bottom w:val="none" w:sz="0" w:space="0" w:color="auto"/>
                    <w:right w:val="none" w:sz="0" w:space="0" w:color="auto"/>
                  </w:divBdr>
                  <w:divsChild>
                    <w:div w:id="1122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0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prceuta.es/comun_aprendizaje/archivos/flecha_introducc_CCAA.pdf"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121D5-0F60-49DB-AC73-D4C117BA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9450</Words>
  <Characters>51981</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Morlà</dc:creator>
  <cp:lastModifiedBy>TOSHIBA</cp:lastModifiedBy>
  <cp:revision>2</cp:revision>
  <cp:lastPrinted>2015-01-16T10:47:00Z</cp:lastPrinted>
  <dcterms:created xsi:type="dcterms:W3CDTF">2016-02-14T10:06:00Z</dcterms:created>
  <dcterms:modified xsi:type="dcterms:W3CDTF">2016-02-14T10:06:00Z</dcterms:modified>
</cp:coreProperties>
</file>